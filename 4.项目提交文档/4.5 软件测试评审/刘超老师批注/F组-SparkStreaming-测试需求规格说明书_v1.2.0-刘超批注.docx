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6FB59D" w14:textId="77777777" w:rsidR="00253DBB" w:rsidRPr="007F0107" w:rsidRDefault="00253DBB" w:rsidP="00253DBB">
      <w:pPr>
        <w:pStyle w:val="1"/>
        <w:rPr>
          <w:rFonts w:ascii="Times New Roman" w:hAnsi="Times New Roman" w:cs="Times New Roman"/>
        </w:rPr>
      </w:pPr>
    </w:p>
    <w:p w14:paraId="77970014" w14:textId="77777777" w:rsidR="00253DBB" w:rsidRPr="007F0107" w:rsidRDefault="00253DBB" w:rsidP="00253DBB">
      <w:pPr>
        <w:jc w:val="center"/>
        <w:rPr>
          <w:rFonts w:ascii="Times New Roman" w:hAnsi="Times New Roman" w:cs="Times New Roman"/>
          <w:b/>
          <w:color w:val="444444"/>
          <w:sz w:val="44"/>
          <w:szCs w:val="44"/>
          <w:shd w:val="clear" w:color="auto" w:fill="FFFFFF"/>
        </w:rPr>
      </w:pPr>
    </w:p>
    <w:p w14:paraId="76EAFA5F" w14:textId="77777777" w:rsidR="00253DBB" w:rsidRPr="007F0107" w:rsidRDefault="00253DBB" w:rsidP="00253DBB">
      <w:pPr>
        <w:jc w:val="center"/>
        <w:rPr>
          <w:rFonts w:ascii="Times New Roman" w:hAnsi="Times New Roman" w:cs="Times New Roman"/>
          <w:b/>
          <w:color w:val="444444"/>
          <w:sz w:val="44"/>
          <w:szCs w:val="44"/>
          <w:shd w:val="clear" w:color="auto" w:fill="FFFFFF"/>
        </w:rPr>
      </w:pPr>
    </w:p>
    <w:p w14:paraId="2F93F923" w14:textId="77777777" w:rsidR="00253DBB" w:rsidRPr="007F0107" w:rsidRDefault="00253DBB" w:rsidP="00253DBB">
      <w:pPr>
        <w:jc w:val="center"/>
        <w:rPr>
          <w:rFonts w:ascii="Times New Roman" w:hAnsi="Times New Roman" w:cs="Times New Roman"/>
          <w:b/>
          <w:color w:val="444444"/>
          <w:sz w:val="44"/>
          <w:szCs w:val="44"/>
          <w:shd w:val="clear" w:color="auto" w:fill="FFFFFF"/>
        </w:rPr>
      </w:pPr>
    </w:p>
    <w:p w14:paraId="5AC97979" w14:textId="77777777" w:rsidR="00253DBB" w:rsidRPr="007F0107" w:rsidRDefault="00253DBB" w:rsidP="00253DBB">
      <w:pPr>
        <w:jc w:val="center"/>
        <w:rPr>
          <w:rFonts w:ascii="Times New Roman" w:hAnsi="Times New Roman" w:cs="Times New Roman"/>
          <w:b/>
          <w:color w:val="444444"/>
          <w:sz w:val="44"/>
          <w:szCs w:val="44"/>
          <w:shd w:val="clear" w:color="auto" w:fill="FFFFFF"/>
        </w:rPr>
      </w:pPr>
      <w:r w:rsidRPr="007F0107">
        <w:rPr>
          <w:rFonts w:ascii="Times New Roman" w:hAnsi="Times New Roman" w:cs="Times New Roman"/>
          <w:b/>
          <w:color w:val="444444"/>
          <w:sz w:val="44"/>
          <w:szCs w:val="44"/>
          <w:shd w:val="clear" w:color="auto" w:fill="FFFFFF"/>
        </w:rPr>
        <w:t>Spark Streaming</w:t>
      </w:r>
      <w:r w:rsidRPr="007F0107">
        <w:rPr>
          <w:rFonts w:ascii="Times New Roman" w:hAnsi="Times New Roman" w:cs="Times New Roman"/>
          <w:b/>
          <w:color w:val="444444"/>
          <w:sz w:val="44"/>
          <w:szCs w:val="44"/>
          <w:shd w:val="clear" w:color="auto" w:fill="FFFFFF"/>
        </w:rPr>
        <w:t>的分析与应用</w:t>
      </w:r>
    </w:p>
    <w:p w14:paraId="7E45F4EA" w14:textId="77777777" w:rsidR="00253DBB" w:rsidRPr="007F0107" w:rsidRDefault="007B48EC" w:rsidP="00253DBB">
      <w:pPr>
        <w:jc w:val="center"/>
        <w:rPr>
          <w:rFonts w:ascii="Times New Roman" w:hAnsi="Times New Roman" w:cs="Times New Roman"/>
          <w:b/>
          <w:color w:val="444444"/>
          <w:sz w:val="44"/>
          <w:szCs w:val="44"/>
          <w:shd w:val="clear" w:color="auto" w:fill="FFFFFF"/>
        </w:rPr>
      </w:pPr>
      <w:r>
        <w:rPr>
          <w:rFonts w:ascii="Times New Roman" w:hAnsi="Times New Roman" w:cs="Times New Roman" w:hint="eastAsia"/>
          <w:b/>
          <w:color w:val="444444"/>
          <w:sz w:val="44"/>
          <w:szCs w:val="44"/>
          <w:shd w:val="clear" w:color="auto" w:fill="FFFFFF"/>
        </w:rPr>
        <w:t>测试</w:t>
      </w:r>
      <w:r w:rsidR="00253DBB" w:rsidRPr="007F0107">
        <w:rPr>
          <w:rFonts w:ascii="Times New Roman" w:hAnsi="Times New Roman" w:cs="Times New Roman"/>
          <w:b/>
          <w:color w:val="444444"/>
          <w:sz w:val="44"/>
          <w:szCs w:val="44"/>
          <w:shd w:val="clear" w:color="auto" w:fill="FFFFFF"/>
        </w:rPr>
        <w:t>需求规格说明书</w:t>
      </w:r>
    </w:p>
    <w:p w14:paraId="5CD1ACAB" w14:textId="77777777" w:rsidR="00253DBB" w:rsidRPr="007F0107" w:rsidRDefault="00253DBB" w:rsidP="00253DBB">
      <w:pPr>
        <w:jc w:val="center"/>
        <w:rPr>
          <w:rFonts w:ascii="Times New Roman" w:hAnsi="Times New Roman" w:cs="Times New Roman"/>
          <w:color w:val="444444"/>
          <w:szCs w:val="21"/>
          <w:shd w:val="clear" w:color="auto" w:fill="FFFFFF"/>
        </w:rPr>
      </w:pPr>
      <w:r w:rsidRPr="007F0107">
        <w:rPr>
          <w:rFonts w:ascii="Times New Roman" w:hAnsi="Times New Roman" w:cs="Times New Roman"/>
          <w:color w:val="444444"/>
          <w:szCs w:val="21"/>
          <w:shd w:val="clear" w:color="auto" w:fill="FFFFFF"/>
        </w:rPr>
        <w:t xml:space="preserve">Version </w:t>
      </w:r>
      <w:r>
        <w:rPr>
          <w:rFonts w:ascii="Times New Roman" w:hAnsi="Times New Roman" w:cs="Times New Roman"/>
          <w:color w:val="444444"/>
          <w:szCs w:val="21"/>
          <w:shd w:val="clear" w:color="auto" w:fill="FFFFFF"/>
        </w:rPr>
        <w:t>1.</w:t>
      </w:r>
      <w:r w:rsidR="005760BC">
        <w:rPr>
          <w:rFonts w:ascii="Times New Roman" w:hAnsi="Times New Roman" w:cs="Times New Roman"/>
          <w:color w:val="444444"/>
          <w:szCs w:val="21"/>
          <w:shd w:val="clear" w:color="auto" w:fill="FFFFFF"/>
        </w:rPr>
        <w:t>2</w:t>
      </w:r>
      <w:r w:rsidR="00561014">
        <w:rPr>
          <w:rFonts w:ascii="Times New Roman" w:hAnsi="Times New Roman" w:cs="Times New Roman"/>
          <w:color w:val="444444"/>
          <w:szCs w:val="21"/>
          <w:shd w:val="clear" w:color="auto" w:fill="FFFFFF"/>
        </w:rPr>
        <w:t>.</w:t>
      </w:r>
      <w:r w:rsidR="005760BC">
        <w:rPr>
          <w:rFonts w:ascii="Times New Roman" w:hAnsi="Times New Roman" w:cs="Times New Roman"/>
          <w:color w:val="444444"/>
          <w:szCs w:val="21"/>
          <w:shd w:val="clear" w:color="auto" w:fill="FFFFFF"/>
        </w:rPr>
        <w:t>0</w:t>
      </w:r>
    </w:p>
    <w:p w14:paraId="72D9F91B" w14:textId="77777777" w:rsidR="00253DBB" w:rsidRPr="007F0107" w:rsidRDefault="00253DBB" w:rsidP="00253DBB">
      <w:pPr>
        <w:jc w:val="center"/>
        <w:rPr>
          <w:rFonts w:ascii="Times New Roman" w:hAnsi="Times New Roman" w:cs="Times New Roman"/>
          <w:color w:val="444444"/>
          <w:szCs w:val="21"/>
          <w:shd w:val="clear" w:color="auto" w:fill="FFFFFF"/>
        </w:rPr>
      </w:pPr>
    </w:p>
    <w:p w14:paraId="2F366A9C" w14:textId="77777777" w:rsidR="00253DBB" w:rsidRPr="007F0107" w:rsidRDefault="00253DBB" w:rsidP="00253DBB">
      <w:pPr>
        <w:jc w:val="center"/>
        <w:rPr>
          <w:rFonts w:ascii="Times New Roman" w:hAnsi="Times New Roman" w:cs="Times New Roman"/>
          <w:color w:val="444444"/>
          <w:szCs w:val="21"/>
          <w:shd w:val="clear" w:color="auto" w:fill="FFFFFF"/>
        </w:rPr>
      </w:pPr>
    </w:p>
    <w:p w14:paraId="55A4A86E" w14:textId="77777777" w:rsidR="00253DBB" w:rsidRPr="007F0107" w:rsidRDefault="00253DBB" w:rsidP="00253DBB">
      <w:pPr>
        <w:jc w:val="center"/>
        <w:rPr>
          <w:rFonts w:ascii="Times New Roman" w:hAnsi="Times New Roman" w:cs="Times New Roman"/>
          <w:color w:val="444444"/>
          <w:szCs w:val="21"/>
          <w:shd w:val="clear" w:color="auto" w:fill="FFFFFF"/>
        </w:rPr>
      </w:pPr>
    </w:p>
    <w:p w14:paraId="28DE61EC" w14:textId="77777777" w:rsidR="00253DBB" w:rsidRPr="007F0107" w:rsidRDefault="00253DBB" w:rsidP="00253DBB">
      <w:pPr>
        <w:jc w:val="center"/>
        <w:rPr>
          <w:rFonts w:ascii="Times New Roman" w:hAnsi="Times New Roman" w:cs="Times New Roman"/>
          <w:color w:val="444444"/>
          <w:szCs w:val="21"/>
          <w:shd w:val="clear" w:color="auto" w:fill="FFFFFF"/>
        </w:rPr>
      </w:pPr>
    </w:p>
    <w:p w14:paraId="765F6C07" w14:textId="77777777" w:rsidR="00253DBB" w:rsidRPr="007F0107" w:rsidRDefault="00253DBB" w:rsidP="00253DBB">
      <w:pPr>
        <w:jc w:val="center"/>
        <w:rPr>
          <w:rFonts w:ascii="Times New Roman" w:hAnsi="Times New Roman" w:cs="Times New Roman"/>
          <w:color w:val="444444"/>
          <w:szCs w:val="21"/>
          <w:shd w:val="clear" w:color="auto" w:fill="FFFFFF"/>
        </w:rPr>
      </w:pPr>
    </w:p>
    <w:p w14:paraId="45C04BD1" w14:textId="77777777" w:rsidR="00253DBB" w:rsidRPr="007F0107" w:rsidRDefault="00253DBB" w:rsidP="00253DBB">
      <w:pPr>
        <w:jc w:val="center"/>
        <w:rPr>
          <w:rFonts w:ascii="Times New Roman" w:hAnsi="Times New Roman" w:cs="Times New Roman"/>
          <w:sz w:val="28"/>
          <w:szCs w:val="28"/>
        </w:rPr>
      </w:pPr>
    </w:p>
    <w:p w14:paraId="7D2973C1" w14:textId="77777777"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小组成员：</w:t>
      </w:r>
    </w:p>
    <w:p w14:paraId="3A4AA35B" w14:textId="77777777"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陈少杰</w:t>
      </w:r>
    </w:p>
    <w:p w14:paraId="5C69B7CB" w14:textId="77777777"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姜鑫</w:t>
      </w:r>
    </w:p>
    <w:p w14:paraId="5EBCC980" w14:textId="77777777"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蒲彦均</w:t>
      </w:r>
    </w:p>
    <w:p w14:paraId="0B8B1CC7" w14:textId="77777777"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邹嘉欣</w:t>
      </w:r>
    </w:p>
    <w:p w14:paraId="72DBB9A2" w14:textId="77777777" w:rsidR="00253DBB" w:rsidRPr="007F0107" w:rsidRDefault="00253DBB" w:rsidP="00253DBB">
      <w:pPr>
        <w:rPr>
          <w:rFonts w:ascii="Times New Roman" w:hAnsi="Times New Roman" w:cs="Times New Roman"/>
        </w:rPr>
      </w:pPr>
      <w:r w:rsidRPr="007F0107">
        <w:rPr>
          <w:rFonts w:ascii="Times New Roman" w:hAnsi="Times New Roman" w:cs="Times New Roman"/>
        </w:rPr>
        <w:br w:type="page"/>
      </w:r>
    </w:p>
    <w:p w14:paraId="726D76A8" w14:textId="77777777" w:rsidR="00253DBB" w:rsidRPr="007F0107" w:rsidRDefault="00253DBB" w:rsidP="00253DBB">
      <w:pPr>
        <w:jc w:val="center"/>
        <w:rPr>
          <w:rFonts w:ascii="Times New Roman" w:hAnsi="Times New Roman" w:cs="Times New Roman"/>
          <w:b/>
          <w:sz w:val="28"/>
          <w:szCs w:val="28"/>
        </w:rPr>
      </w:pPr>
      <w:r w:rsidRPr="007F0107">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846"/>
        <w:gridCol w:w="1417"/>
        <w:gridCol w:w="1701"/>
        <w:gridCol w:w="1843"/>
        <w:gridCol w:w="2489"/>
      </w:tblGrid>
      <w:tr w:rsidR="00253DBB" w:rsidRPr="007F0107" w14:paraId="1D12E4F9" w14:textId="77777777" w:rsidTr="0042759D">
        <w:tc>
          <w:tcPr>
            <w:tcW w:w="846" w:type="dxa"/>
          </w:tcPr>
          <w:p w14:paraId="6C6E0024" w14:textId="77777777"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版本</w:t>
            </w:r>
          </w:p>
        </w:tc>
        <w:tc>
          <w:tcPr>
            <w:tcW w:w="1417" w:type="dxa"/>
          </w:tcPr>
          <w:p w14:paraId="530861AF" w14:textId="77777777"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变更时间</w:t>
            </w:r>
          </w:p>
        </w:tc>
        <w:tc>
          <w:tcPr>
            <w:tcW w:w="1701" w:type="dxa"/>
          </w:tcPr>
          <w:p w14:paraId="0398531D" w14:textId="77777777"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修改人</w:t>
            </w:r>
          </w:p>
        </w:tc>
        <w:tc>
          <w:tcPr>
            <w:tcW w:w="1843" w:type="dxa"/>
          </w:tcPr>
          <w:p w14:paraId="05B93F87" w14:textId="77777777"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审核人</w:t>
            </w:r>
          </w:p>
        </w:tc>
        <w:tc>
          <w:tcPr>
            <w:tcW w:w="2489" w:type="dxa"/>
          </w:tcPr>
          <w:p w14:paraId="2EC6D62A" w14:textId="77777777"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备注</w:t>
            </w:r>
          </w:p>
        </w:tc>
      </w:tr>
      <w:tr w:rsidR="009E6C55" w:rsidRPr="007F0107" w14:paraId="4ECBE9F4" w14:textId="77777777" w:rsidTr="0042759D">
        <w:tc>
          <w:tcPr>
            <w:tcW w:w="846" w:type="dxa"/>
          </w:tcPr>
          <w:p w14:paraId="78E6E484" w14:textId="77777777" w:rsidR="009E6C55" w:rsidRPr="007F0107" w:rsidRDefault="009E6C55" w:rsidP="009E6C55">
            <w:pPr>
              <w:rPr>
                <w:rFonts w:ascii="Times New Roman" w:hAnsi="Times New Roman" w:cs="Times New Roman"/>
                <w:szCs w:val="21"/>
              </w:rPr>
            </w:pPr>
            <w:r w:rsidRPr="007F0107">
              <w:rPr>
                <w:rFonts w:ascii="Times New Roman" w:hAnsi="Times New Roman" w:cs="Times New Roman"/>
                <w:szCs w:val="21"/>
              </w:rPr>
              <w:t>1.0</w:t>
            </w:r>
            <w:r>
              <w:rPr>
                <w:rFonts w:ascii="Times New Roman" w:hAnsi="Times New Roman" w:cs="Times New Roman" w:hint="eastAsia"/>
                <w:szCs w:val="21"/>
              </w:rPr>
              <w:t>.1</w:t>
            </w:r>
          </w:p>
        </w:tc>
        <w:tc>
          <w:tcPr>
            <w:tcW w:w="1417" w:type="dxa"/>
          </w:tcPr>
          <w:p w14:paraId="4CD9A7C5" w14:textId="77777777" w:rsidR="009E6C55" w:rsidRPr="007F0107" w:rsidRDefault="009E6C55" w:rsidP="001B19DB">
            <w:pPr>
              <w:rPr>
                <w:rFonts w:ascii="Times New Roman" w:hAnsi="Times New Roman" w:cs="Times New Roman"/>
                <w:szCs w:val="21"/>
              </w:rPr>
            </w:pPr>
            <w:r w:rsidRPr="007F0107">
              <w:rPr>
                <w:rFonts w:ascii="Times New Roman" w:hAnsi="Times New Roman" w:cs="Times New Roman"/>
                <w:szCs w:val="21"/>
              </w:rPr>
              <w:t>2017/0</w:t>
            </w:r>
            <w:r w:rsidR="001B19DB">
              <w:rPr>
                <w:rFonts w:ascii="Times New Roman" w:hAnsi="Times New Roman" w:cs="Times New Roman"/>
                <w:szCs w:val="21"/>
              </w:rPr>
              <w:t>5</w:t>
            </w:r>
            <w:r w:rsidRPr="007F0107">
              <w:rPr>
                <w:rFonts w:ascii="Times New Roman" w:hAnsi="Times New Roman" w:cs="Times New Roman"/>
                <w:szCs w:val="21"/>
              </w:rPr>
              <w:t>/</w:t>
            </w:r>
            <w:r w:rsidR="001B19DB">
              <w:rPr>
                <w:rFonts w:ascii="Times New Roman" w:hAnsi="Times New Roman" w:cs="Times New Roman"/>
                <w:szCs w:val="21"/>
              </w:rPr>
              <w:t>17</w:t>
            </w:r>
          </w:p>
        </w:tc>
        <w:tc>
          <w:tcPr>
            <w:tcW w:w="1701" w:type="dxa"/>
          </w:tcPr>
          <w:p w14:paraId="5506084E" w14:textId="77777777" w:rsidR="009E6C55" w:rsidRPr="007F0107" w:rsidRDefault="009E6C55" w:rsidP="009E6C55">
            <w:pPr>
              <w:rPr>
                <w:rFonts w:ascii="Times New Roman" w:hAnsi="Times New Roman" w:cs="Times New Roman"/>
                <w:b/>
                <w:szCs w:val="21"/>
              </w:rPr>
            </w:pPr>
            <w:r w:rsidRPr="007F0107">
              <w:rPr>
                <w:rFonts w:ascii="Times New Roman" w:hAnsi="Times New Roman" w:cs="Times New Roman"/>
                <w:szCs w:val="21"/>
              </w:rPr>
              <w:t>邹嘉欣、陈少杰</w:t>
            </w:r>
            <w:r>
              <w:rPr>
                <w:rFonts w:ascii="Times New Roman" w:hAnsi="Times New Roman" w:cs="Times New Roman" w:hint="eastAsia"/>
                <w:szCs w:val="21"/>
              </w:rPr>
              <w:t>、</w:t>
            </w:r>
            <w:r w:rsidRPr="007F0107">
              <w:rPr>
                <w:rFonts w:ascii="Times New Roman" w:hAnsi="Times New Roman" w:cs="Times New Roman"/>
                <w:szCs w:val="21"/>
              </w:rPr>
              <w:t>姜鑫、蒲彦均</w:t>
            </w:r>
          </w:p>
        </w:tc>
        <w:tc>
          <w:tcPr>
            <w:tcW w:w="1843" w:type="dxa"/>
          </w:tcPr>
          <w:p w14:paraId="63798D13" w14:textId="77777777" w:rsidR="009E6C55" w:rsidRPr="007F0107" w:rsidRDefault="009E6C55" w:rsidP="009E6C55">
            <w:pPr>
              <w:rPr>
                <w:rFonts w:ascii="Times New Roman" w:hAnsi="Times New Roman" w:cs="Times New Roman"/>
                <w:b/>
                <w:szCs w:val="21"/>
              </w:rPr>
            </w:pPr>
            <w:r w:rsidRPr="007F0107">
              <w:rPr>
                <w:rFonts w:ascii="Times New Roman" w:hAnsi="Times New Roman" w:cs="Times New Roman"/>
                <w:szCs w:val="21"/>
              </w:rPr>
              <w:t>邹嘉欣、陈少杰</w:t>
            </w:r>
            <w:r>
              <w:rPr>
                <w:rFonts w:ascii="Times New Roman" w:hAnsi="Times New Roman" w:cs="Times New Roman" w:hint="eastAsia"/>
                <w:szCs w:val="21"/>
              </w:rPr>
              <w:t>、</w:t>
            </w:r>
            <w:r w:rsidRPr="007F0107">
              <w:rPr>
                <w:rFonts w:ascii="Times New Roman" w:hAnsi="Times New Roman" w:cs="Times New Roman"/>
                <w:szCs w:val="21"/>
              </w:rPr>
              <w:t>姜鑫、蒲彦均</w:t>
            </w:r>
          </w:p>
        </w:tc>
        <w:tc>
          <w:tcPr>
            <w:tcW w:w="2489" w:type="dxa"/>
          </w:tcPr>
          <w:p w14:paraId="4925EB97" w14:textId="77777777" w:rsidR="009E6C55" w:rsidRPr="007F0107" w:rsidRDefault="009E6C55" w:rsidP="009E6C55">
            <w:pPr>
              <w:rPr>
                <w:rFonts w:ascii="Times New Roman" w:hAnsi="Times New Roman" w:cs="Times New Roman"/>
                <w:szCs w:val="21"/>
              </w:rPr>
            </w:pPr>
            <w:r w:rsidRPr="007F0107">
              <w:rPr>
                <w:rFonts w:ascii="Times New Roman" w:hAnsi="Times New Roman" w:cs="Times New Roman"/>
                <w:szCs w:val="21"/>
              </w:rPr>
              <w:t>初稿</w:t>
            </w:r>
          </w:p>
        </w:tc>
      </w:tr>
      <w:tr w:rsidR="003C47BD" w:rsidRPr="007F0107" w14:paraId="4B456C8D" w14:textId="77777777" w:rsidTr="0042759D">
        <w:tc>
          <w:tcPr>
            <w:tcW w:w="846" w:type="dxa"/>
          </w:tcPr>
          <w:p w14:paraId="7FDB1745" w14:textId="77777777" w:rsidR="003C47BD" w:rsidRPr="007F0107" w:rsidRDefault="003C47BD" w:rsidP="009E6C55">
            <w:pPr>
              <w:rPr>
                <w:rFonts w:ascii="Times New Roman" w:hAnsi="Times New Roman" w:cs="Times New Roman"/>
                <w:szCs w:val="21"/>
              </w:rPr>
            </w:pPr>
            <w:r>
              <w:rPr>
                <w:rFonts w:ascii="Times New Roman" w:hAnsi="Times New Roman" w:cs="Times New Roman" w:hint="eastAsia"/>
                <w:szCs w:val="21"/>
              </w:rPr>
              <w:t>1.1.0</w:t>
            </w:r>
          </w:p>
        </w:tc>
        <w:tc>
          <w:tcPr>
            <w:tcW w:w="1417" w:type="dxa"/>
          </w:tcPr>
          <w:p w14:paraId="1318A5E9" w14:textId="77777777" w:rsidR="003C47BD" w:rsidRPr="007F0107" w:rsidRDefault="003C47BD" w:rsidP="001B19DB">
            <w:pPr>
              <w:rPr>
                <w:rFonts w:ascii="Times New Roman" w:hAnsi="Times New Roman" w:cs="Times New Roman"/>
                <w:szCs w:val="21"/>
              </w:rPr>
            </w:pPr>
            <w:r>
              <w:rPr>
                <w:rFonts w:ascii="Times New Roman" w:hAnsi="Times New Roman" w:cs="Times New Roman" w:hint="eastAsia"/>
                <w:szCs w:val="21"/>
              </w:rPr>
              <w:t>2017/05/23</w:t>
            </w:r>
          </w:p>
        </w:tc>
        <w:tc>
          <w:tcPr>
            <w:tcW w:w="1701" w:type="dxa"/>
          </w:tcPr>
          <w:p w14:paraId="33A1883A" w14:textId="77777777" w:rsidR="003C47BD" w:rsidRPr="007F0107" w:rsidRDefault="003C47BD" w:rsidP="009E6C55">
            <w:pPr>
              <w:rPr>
                <w:rFonts w:ascii="Times New Roman" w:hAnsi="Times New Roman" w:cs="Times New Roman"/>
                <w:szCs w:val="21"/>
              </w:rPr>
            </w:pPr>
            <w:r>
              <w:rPr>
                <w:rFonts w:ascii="Times New Roman" w:hAnsi="Times New Roman" w:cs="Times New Roman" w:hint="eastAsia"/>
                <w:szCs w:val="21"/>
              </w:rPr>
              <w:t>姜鑫</w:t>
            </w:r>
          </w:p>
        </w:tc>
        <w:tc>
          <w:tcPr>
            <w:tcW w:w="1843" w:type="dxa"/>
          </w:tcPr>
          <w:p w14:paraId="56F3F5D5" w14:textId="77777777" w:rsidR="003C47BD" w:rsidRPr="007F0107" w:rsidRDefault="003C47BD" w:rsidP="009E6C55">
            <w:pPr>
              <w:rPr>
                <w:rFonts w:ascii="Times New Roman" w:hAnsi="Times New Roman" w:cs="Times New Roman"/>
                <w:szCs w:val="21"/>
              </w:rPr>
            </w:pPr>
            <w:r w:rsidRPr="007F0107">
              <w:rPr>
                <w:rFonts w:ascii="Times New Roman" w:hAnsi="Times New Roman" w:cs="Times New Roman"/>
                <w:szCs w:val="21"/>
              </w:rPr>
              <w:t>邹嘉欣、陈少杰、蒲彦均</w:t>
            </w:r>
          </w:p>
        </w:tc>
        <w:tc>
          <w:tcPr>
            <w:tcW w:w="2489" w:type="dxa"/>
          </w:tcPr>
          <w:p w14:paraId="682AC145" w14:textId="77777777" w:rsidR="003C47BD" w:rsidRPr="003C47BD" w:rsidRDefault="003C47BD" w:rsidP="00A43B50">
            <w:pPr>
              <w:rPr>
                <w:rFonts w:ascii="Times New Roman" w:hAnsi="Times New Roman" w:cs="Times New Roman"/>
                <w:szCs w:val="21"/>
              </w:rPr>
            </w:pPr>
            <w:r>
              <w:rPr>
                <w:rFonts w:ascii="Times New Roman" w:hAnsi="Times New Roman" w:cs="Times New Roman" w:hint="eastAsia"/>
                <w:szCs w:val="21"/>
              </w:rPr>
              <w:t>增加</w:t>
            </w:r>
            <w:r>
              <w:rPr>
                <w:rFonts w:ascii="Times New Roman" w:hAnsi="Times New Roman" w:cs="Times New Roman"/>
                <w:szCs w:val="21"/>
              </w:rPr>
              <w:t>了应用功能与</w:t>
            </w:r>
            <w:r>
              <w:rPr>
                <w:rFonts w:ascii="Times New Roman" w:hAnsi="Times New Roman" w:cs="Times New Roman" w:hint="eastAsia"/>
                <w:szCs w:val="21"/>
              </w:rPr>
              <w:t>非功能</w:t>
            </w:r>
            <w:r>
              <w:rPr>
                <w:rFonts w:ascii="Times New Roman" w:hAnsi="Times New Roman" w:cs="Times New Roman"/>
                <w:szCs w:val="21"/>
              </w:rPr>
              <w:t>测试</w:t>
            </w:r>
          </w:p>
        </w:tc>
      </w:tr>
      <w:tr w:rsidR="00C774D1" w:rsidRPr="007F0107" w14:paraId="40D98CF7" w14:textId="77777777" w:rsidTr="0042759D">
        <w:tc>
          <w:tcPr>
            <w:tcW w:w="846" w:type="dxa"/>
          </w:tcPr>
          <w:p w14:paraId="41623A0F" w14:textId="77777777" w:rsidR="00C774D1" w:rsidRDefault="00C774D1" w:rsidP="009E6C55">
            <w:pPr>
              <w:rPr>
                <w:rFonts w:ascii="Times New Roman" w:hAnsi="Times New Roman" w:cs="Times New Roman"/>
                <w:szCs w:val="21"/>
              </w:rPr>
            </w:pPr>
            <w:r>
              <w:rPr>
                <w:rFonts w:ascii="Times New Roman" w:hAnsi="Times New Roman" w:cs="Times New Roman" w:hint="eastAsia"/>
                <w:szCs w:val="21"/>
              </w:rPr>
              <w:t>1.1.1</w:t>
            </w:r>
          </w:p>
        </w:tc>
        <w:tc>
          <w:tcPr>
            <w:tcW w:w="1417" w:type="dxa"/>
          </w:tcPr>
          <w:p w14:paraId="705A2D4F" w14:textId="77777777" w:rsidR="00C774D1" w:rsidRDefault="00C774D1" w:rsidP="001B19DB">
            <w:pPr>
              <w:rPr>
                <w:rFonts w:ascii="Times New Roman" w:hAnsi="Times New Roman" w:cs="Times New Roman"/>
                <w:szCs w:val="21"/>
              </w:rPr>
            </w:pPr>
            <w:r>
              <w:rPr>
                <w:rFonts w:ascii="Times New Roman" w:hAnsi="Times New Roman" w:cs="Times New Roman" w:hint="eastAsia"/>
                <w:szCs w:val="21"/>
              </w:rPr>
              <w:t>2017/05/23</w:t>
            </w:r>
          </w:p>
        </w:tc>
        <w:tc>
          <w:tcPr>
            <w:tcW w:w="1701" w:type="dxa"/>
          </w:tcPr>
          <w:p w14:paraId="4E892410" w14:textId="77777777" w:rsidR="00C774D1" w:rsidRDefault="00C774D1" w:rsidP="009E6C55">
            <w:pPr>
              <w:rPr>
                <w:rFonts w:ascii="Times New Roman" w:hAnsi="Times New Roman" w:cs="Times New Roman"/>
                <w:szCs w:val="21"/>
              </w:rPr>
            </w:pPr>
            <w:r>
              <w:rPr>
                <w:rFonts w:ascii="Times New Roman" w:hAnsi="Times New Roman" w:cs="Times New Roman" w:hint="eastAsia"/>
                <w:szCs w:val="21"/>
              </w:rPr>
              <w:t>陈少杰</w:t>
            </w:r>
            <w:r>
              <w:rPr>
                <w:rFonts w:ascii="Times New Roman" w:hAnsi="Times New Roman" w:cs="Times New Roman"/>
                <w:szCs w:val="21"/>
              </w:rPr>
              <w:t>、蒲彦均</w:t>
            </w:r>
          </w:p>
        </w:tc>
        <w:tc>
          <w:tcPr>
            <w:tcW w:w="1843" w:type="dxa"/>
          </w:tcPr>
          <w:p w14:paraId="7E395718" w14:textId="77777777" w:rsidR="00C774D1" w:rsidRPr="007F0107" w:rsidRDefault="00C774D1" w:rsidP="009E6C55">
            <w:pPr>
              <w:rPr>
                <w:rFonts w:ascii="Times New Roman" w:hAnsi="Times New Roman" w:cs="Times New Roman"/>
                <w:szCs w:val="21"/>
              </w:rPr>
            </w:pPr>
            <w:r>
              <w:rPr>
                <w:rFonts w:ascii="Times New Roman" w:hAnsi="Times New Roman" w:cs="Times New Roman" w:hint="eastAsia"/>
                <w:szCs w:val="21"/>
              </w:rPr>
              <w:t>姜鑫</w:t>
            </w:r>
            <w:r>
              <w:rPr>
                <w:rFonts w:ascii="Times New Roman" w:hAnsi="Times New Roman" w:cs="Times New Roman"/>
                <w:szCs w:val="21"/>
              </w:rPr>
              <w:t>、邹嘉欣</w:t>
            </w:r>
          </w:p>
        </w:tc>
        <w:tc>
          <w:tcPr>
            <w:tcW w:w="2489" w:type="dxa"/>
          </w:tcPr>
          <w:p w14:paraId="78CF3963" w14:textId="77777777" w:rsidR="00C774D1" w:rsidRDefault="00C774D1" w:rsidP="009E6C55">
            <w:pPr>
              <w:rPr>
                <w:rFonts w:ascii="Times New Roman" w:hAnsi="Times New Roman" w:cs="Times New Roman"/>
                <w:szCs w:val="21"/>
              </w:rPr>
            </w:pPr>
            <w:r>
              <w:rPr>
                <w:rFonts w:ascii="Times New Roman" w:hAnsi="Times New Roman" w:cs="Times New Roman" w:hint="eastAsia"/>
                <w:szCs w:val="21"/>
              </w:rPr>
              <w:t>细化</w:t>
            </w:r>
            <w:r>
              <w:rPr>
                <w:rFonts w:ascii="Times New Roman" w:hAnsi="Times New Roman" w:cs="Times New Roman"/>
                <w:szCs w:val="21"/>
              </w:rPr>
              <w:t>测试内容</w:t>
            </w:r>
            <w:r w:rsidR="001E4946">
              <w:rPr>
                <w:rFonts w:ascii="Times New Roman" w:hAnsi="Times New Roman" w:cs="Times New Roman" w:hint="eastAsia"/>
                <w:szCs w:val="21"/>
              </w:rPr>
              <w:t>，</w:t>
            </w:r>
            <w:r w:rsidR="001E4946">
              <w:rPr>
                <w:rFonts w:ascii="Times New Roman" w:hAnsi="Times New Roman" w:cs="Times New Roman"/>
                <w:szCs w:val="21"/>
              </w:rPr>
              <w:t>调整格式</w:t>
            </w:r>
          </w:p>
        </w:tc>
      </w:tr>
      <w:tr w:rsidR="0035520D" w:rsidRPr="007F0107" w14:paraId="2C6C7677" w14:textId="77777777" w:rsidTr="0042759D">
        <w:tc>
          <w:tcPr>
            <w:tcW w:w="846" w:type="dxa"/>
          </w:tcPr>
          <w:p w14:paraId="7501BF43" w14:textId="77777777" w:rsidR="0035520D" w:rsidRDefault="0035520D" w:rsidP="009E6C55">
            <w:pPr>
              <w:rPr>
                <w:rFonts w:ascii="Times New Roman" w:hAnsi="Times New Roman" w:cs="Times New Roman"/>
                <w:szCs w:val="21"/>
              </w:rPr>
            </w:pPr>
            <w:r>
              <w:rPr>
                <w:rFonts w:ascii="Times New Roman" w:hAnsi="Times New Roman" w:cs="Times New Roman" w:hint="eastAsia"/>
                <w:szCs w:val="21"/>
              </w:rPr>
              <w:t>1.2.0</w:t>
            </w:r>
          </w:p>
        </w:tc>
        <w:tc>
          <w:tcPr>
            <w:tcW w:w="1417" w:type="dxa"/>
          </w:tcPr>
          <w:p w14:paraId="5F135DE1" w14:textId="77777777" w:rsidR="0035520D" w:rsidRDefault="0035520D" w:rsidP="001B19DB">
            <w:pPr>
              <w:rPr>
                <w:rFonts w:ascii="Times New Roman" w:hAnsi="Times New Roman" w:cs="Times New Roman"/>
                <w:szCs w:val="21"/>
              </w:rPr>
            </w:pPr>
            <w:r>
              <w:rPr>
                <w:rFonts w:ascii="Times New Roman" w:hAnsi="Times New Roman" w:cs="Times New Roman" w:hint="eastAsia"/>
                <w:szCs w:val="21"/>
              </w:rPr>
              <w:t>2017/05/25</w:t>
            </w:r>
          </w:p>
        </w:tc>
        <w:tc>
          <w:tcPr>
            <w:tcW w:w="1701" w:type="dxa"/>
          </w:tcPr>
          <w:p w14:paraId="05057A5A" w14:textId="77777777" w:rsidR="0035520D" w:rsidRDefault="0035520D" w:rsidP="009E6C55">
            <w:pPr>
              <w:rPr>
                <w:rFonts w:ascii="Times New Roman" w:hAnsi="Times New Roman" w:cs="Times New Roman"/>
                <w:szCs w:val="21"/>
              </w:rPr>
            </w:pPr>
            <w:r>
              <w:rPr>
                <w:rFonts w:ascii="Times New Roman" w:hAnsi="Times New Roman" w:cs="Times New Roman" w:hint="eastAsia"/>
                <w:szCs w:val="21"/>
              </w:rPr>
              <w:t>邹嘉欣</w:t>
            </w:r>
          </w:p>
        </w:tc>
        <w:tc>
          <w:tcPr>
            <w:tcW w:w="1843" w:type="dxa"/>
          </w:tcPr>
          <w:p w14:paraId="3E337A9B" w14:textId="77777777" w:rsidR="0035520D" w:rsidRDefault="0035520D" w:rsidP="009E6C55">
            <w:pPr>
              <w:rPr>
                <w:rFonts w:ascii="Times New Roman" w:hAnsi="Times New Roman" w:cs="Times New Roman"/>
                <w:szCs w:val="21"/>
              </w:rPr>
            </w:pPr>
            <w:r w:rsidRPr="007F0107">
              <w:rPr>
                <w:rFonts w:ascii="Times New Roman" w:hAnsi="Times New Roman" w:cs="Times New Roman"/>
                <w:szCs w:val="21"/>
              </w:rPr>
              <w:t>陈少杰</w:t>
            </w:r>
            <w:r>
              <w:rPr>
                <w:rFonts w:ascii="Times New Roman" w:hAnsi="Times New Roman" w:cs="Times New Roman" w:hint="eastAsia"/>
                <w:szCs w:val="21"/>
              </w:rPr>
              <w:t>、</w:t>
            </w:r>
            <w:r w:rsidRPr="007F0107">
              <w:rPr>
                <w:rFonts w:ascii="Times New Roman" w:hAnsi="Times New Roman" w:cs="Times New Roman"/>
                <w:szCs w:val="21"/>
              </w:rPr>
              <w:t>姜鑫、蒲彦均</w:t>
            </w:r>
          </w:p>
        </w:tc>
        <w:tc>
          <w:tcPr>
            <w:tcW w:w="2489" w:type="dxa"/>
          </w:tcPr>
          <w:p w14:paraId="57F350B8" w14:textId="77777777" w:rsidR="0035520D" w:rsidRDefault="0035520D" w:rsidP="008A7367">
            <w:pPr>
              <w:rPr>
                <w:rFonts w:ascii="Times New Roman" w:hAnsi="Times New Roman" w:cs="Times New Roman"/>
                <w:szCs w:val="21"/>
              </w:rPr>
            </w:pPr>
            <w:r>
              <w:rPr>
                <w:rFonts w:ascii="Times New Roman" w:hAnsi="Times New Roman" w:cs="Times New Roman" w:hint="eastAsia"/>
                <w:szCs w:val="21"/>
              </w:rPr>
              <w:t>根据</w:t>
            </w:r>
            <w:r>
              <w:rPr>
                <w:rFonts w:ascii="Times New Roman" w:hAnsi="Times New Roman" w:cs="Times New Roman"/>
                <w:szCs w:val="21"/>
              </w:rPr>
              <w:t>A</w:t>
            </w:r>
            <w:r>
              <w:rPr>
                <w:rFonts w:ascii="Times New Roman" w:hAnsi="Times New Roman" w:cs="Times New Roman"/>
                <w:szCs w:val="21"/>
              </w:rPr>
              <w:t>组、</w:t>
            </w:r>
            <w:r>
              <w:rPr>
                <w:rFonts w:ascii="Times New Roman" w:hAnsi="Times New Roman" w:cs="Times New Roman"/>
                <w:szCs w:val="21"/>
              </w:rPr>
              <w:t>G</w:t>
            </w:r>
            <w:r>
              <w:rPr>
                <w:rFonts w:ascii="Times New Roman" w:hAnsi="Times New Roman" w:cs="Times New Roman"/>
                <w:szCs w:val="21"/>
              </w:rPr>
              <w:t>组的评审意见修改</w:t>
            </w:r>
            <w:r w:rsidR="00F97DC8">
              <w:rPr>
                <w:rFonts w:ascii="Times New Roman" w:hAnsi="Times New Roman" w:cs="Times New Roman" w:hint="eastAsia"/>
                <w:szCs w:val="21"/>
              </w:rPr>
              <w:t>格式、</w:t>
            </w:r>
            <w:r w:rsidR="00814109">
              <w:rPr>
                <w:rFonts w:ascii="Times New Roman" w:hAnsi="Times New Roman" w:cs="Times New Roman" w:hint="eastAsia"/>
                <w:szCs w:val="21"/>
              </w:rPr>
              <w:t>文字</w:t>
            </w:r>
            <w:r w:rsidR="00814109">
              <w:rPr>
                <w:rFonts w:ascii="Times New Roman" w:hAnsi="Times New Roman" w:cs="Times New Roman"/>
                <w:szCs w:val="21"/>
              </w:rPr>
              <w:t>错误</w:t>
            </w:r>
            <w:r w:rsidR="00F97DC8">
              <w:rPr>
                <w:rFonts w:ascii="Times New Roman" w:hAnsi="Times New Roman" w:cs="Times New Roman"/>
                <w:szCs w:val="21"/>
              </w:rPr>
              <w:t>等问题</w:t>
            </w:r>
            <w:r w:rsidR="002410BA">
              <w:rPr>
                <w:rFonts w:ascii="Times New Roman" w:hAnsi="Times New Roman" w:cs="Times New Roman" w:hint="eastAsia"/>
                <w:szCs w:val="21"/>
              </w:rPr>
              <w:t>,</w:t>
            </w:r>
            <w:r w:rsidR="002410BA">
              <w:rPr>
                <w:rFonts w:ascii="Times New Roman" w:hAnsi="Times New Roman" w:cs="Times New Roman" w:hint="eastAsia"/>
                <w:szCs w:val="21"/>
              </w:rPr>
              <w:t>给</w:t>
            </w:r>
            <w:r w:rsidR="002410BA">
              <w:rPr>
                <w:rFonts w:ascii="Times New Roman" w:hAnsi="Times New Roman" w:cs="Times New Roman"/>
                <w:szCs w:val="21"/>
              </w:rPr>
              <w:t>所有用例加上了测试结果的评价准则</w:t>
            </w:r>
          </w:p>
        </w:tc>
      </w:tr>
    </w:tbl>
    <w:p w14:paraId="580981FB" w14:textId="77777777" w:rsidR="005D5E4B" w:rsidRDefault="005D5E4B" w:rsidP="00253DBB">
      <w:pPr>
        <w:rPr>
          <w:rFonts w:ascii="Times New Roman" w:hAnsi="Times New Roman" w:cs="Times New Roman"/>
        </w:rPr>
      </w:pPr>
    </w:p>
    <w:p w14:paraId="7FCC5059" w14:textId="77777777" w:rsidR="005D5E4B" w:rsidRDefault="005D5E4B" w:rsidP="005D5E4B">
      <w:r>
        <w:br w:type="page"/>
      </w:r>
    </w:p>
    <w:sdt>
      <w:sdtPr>
        <w:rPr>
          <w:rFonts w:asciiTheme="minorHAnsi" w:eastAsiaTheme="minorEastAsia" w:hAnsiTheme="minorHAnsi" w:cstheme="minorBidi"/>
          <w:color w:val="auto"/>
          <w:kern w:val="2"/>
          <w:sz w:val="21"/>
          <w:szCs w:val="22"/>
          <w:lang w:val="zh-CN"/>
        </w:rPr>
        <w:id w:val="-1598935158"/>
        <w:docPartObj>
          <w:docPartGallery w:val="Table of Contents"/>
          <w:docPartUnique/>
        </w:docPartObj>
      </w:sdtPr>
      <w:sdtEndPr>
        <w:rPr>
          <w:b/>
          <w:bCs/>
        </w:rPr>
      </w:sdtEndPr>
      <w:sdtContent>
        <w:p w14:paraId="5C336230" w14:textId="77777777" w:rsidR="005D5E4B" w:rsidRDefault="005D5E4B">
          <w:pPr>
            <w:pStyle w:val="TOC"/>
          </w:pPr>
          <w:r>
            <w:rPr>
              <w:lang w:val="zh-CN"/>
            </w:rPr>
            <w:t>目录</w:t>
          </w:r>
        </w:p>
        <w:p w14:paraId="3A4AAF05" w14:textId="77777777" w:rsidR="008A7367" w:rsidRDefault="005D5E4B">
          <w:pPr>
            <w:pStyle w:val="10"/>
            <w:tabs>
              <w:tab w:val="left" w:pos="420"/>
              <w:tab w:val="right" w:leader="dot" w:pos="8296"/>
            </w:tabs>
            <w:rPr>
              <w:noProof/>
            </w:rPr>
          </w:pPr>
          <w:r w:rsidRPr="002A1087">
            <w:fldChar w:fldCharType="begin"/>
          </w:r>
          <w:r w:rsidRPr="002A1087">
            <w:instrText xml:space="preserve"> TOC \o "1-3" \h \z \u </w:instrText>
          </w:r>
          <w:r w:rsidRPr="002A1087">
            <w:fldChar w:fldCharType="separate"/>
          </w:r>
          <w:hyperlink w:anchor="_Toc483505156" w:history="1">
            <w:r w:rsidR="008A7367" w:rsidRPr="00EF58E1">
              <w:rPr>
                <w:rStyle w:val="a7"/>
                <w:noProof/>
              </w:rPr>
              <w:t>1</w:t>
            </w:r>
            <w:r w:rsidR="008A7367">
              <w:rPr>
                <w:noProof/>
              </w:rPr>
              <w:tab/>
            </w:r>
            <w:r w:rsidR="008A7367" w:rsidRPr="00EF58E1">
              <w:rPr>
                <w:rStyle w:val="a7"/>
                <w:rFonts w:hint="eastAsia"/>
                <w:noProof/>
              </w:rPr>
              <w:t>前言</w:t>
            </w:r>
            <w:r w:rsidR="008A7367">
              <w:rPr>
                <w:noProof/>
                <w:webHidden/>
              </w:rPr>
              <w:tab/>
            </w:r>
            <w:r w:rsidR="008A7367">
              <w:rPr>
                <w:noProof/>
                <w:webHidden/>
              </w:rPr>
              <w:fldChar w:fldCharType="begin"/>
            </w:r>
            <w:r w:rsidR="008A7367">
              <w:rPr>
                <w:noProof/>
                <w:webHidden/>
              </w:rPr>
              <w:instrText xml:space="preserve"> PAGEREF _Toc483505156 \h </w:instrText>
            </w:r>
            <w:r w:rsidR="008A7367">
              <w:rPr>
                <w:noProof/>
                <w:webHidden/>
              </w:rPr>
            </w:r>
            <w:r w:rsidR="008A7367">
              <w:rPr>
                <w:noProof/>
                <w:webHidden/>
              </w:rPr>
              <w:fldChar w:fldCharType="separate"/>
            </w:r>
            <w:r w:rsidR="008A7367">
              <w:rPr>
                <w:noProof/>
                <w:webHidden/>
              </w:rPr>
              <w:t>5</w:t>
            </w:r>
            <w:r w:rsidR="008A7367">
              <w:rPr>
                <w:noProof/>
                <w:webHidden/>
              </w:rPr>
              <w:fldChar w:fldCharType="end"/>
            </w:r>
          </w:hyperlink>
        </w:p>
        <w:p w14:paraId="5E2915A7" w14:textId="77777777" w:rsidR="008A7367" w:rsidRDefault="0016343B">
          <w:pPr>
            <w:pStyle w:val="20"/>
            <w:tabs>
              <w:tab w:val="left" w:pos="1050"/>
              <w:tab w:val="right" w:leader="dot" w:pos="8296"/>
            </w:tabs>
            <w:rPr>
              <w:noProof/>
            </w:rPr>
          </w:pPr>
          <w:hyperlink w:anchor="_Toc483505157" w:history="1">
            <w:r w:rsidR="008A7367" w:rsidRPr="00EF58E1">
              <w:rPr>
                <w:rStyle w:val="a7"/>
                <w:noProof/>
              </w:rPr>
              <w:t>1.1</w:t>
            </w:r>
            <w:r w:rsidR="008A7367">
              <w:rPr>
                <w:noProof/>
              </w:rPr>
              <w:tab/>
            </w:r>
            <w:r w:rsidR="008A7367" w:rsidRPr="00EF58E1">
              <w:rPr>
                <w:rStyle w:val="a7"/>
                <w:rFonts w:hint="eastAsia"/>
                <w:noProof/>
              </w:rPr>
              <w:t>目的</w:t>
            </w:r>
            <w:r w:rsidR="008A7367">
              <w:rPr>
                <w:noProof/>
                <w:webHidden/>
              </w:rPr>
              <w:tab/>
            </w:r>
            <w:r w:rsidR="008A7367">
              <w:rPr>
                <w:noProof/>
                <w:webHidden/>
              </w:rPr>
              <w:fldChar w:fldCharType="begin"/>
            </w:r>
            <w:r w:rsidR="008A7367">
              <w:rPr>
                <w:noProof/>
                <w:webHidden/>
              </w:rPr>
              <w:instrText xml:space="preserve"> PAGEREF _Toc483505157 \h </w:instrText>
            </w:r>
            <w:r w:rsidR="008A7367">
              <w:rPr>
                <w:noProof/>
                <w:webHidden/>
              </w:rPr>
            </w:r>
            <w:r w:rsidR="008A7367">
              <w:rPr>
                <w:noProof/>
                <w:webHidden/>
              </w:rPr>
              <w:fldChar w:fldCharType="separate"/>
            </w:r>
            <w:r w:rsidR="008A7367">
              <w:rPr>
                <w:noProof/>
                <w:webHidden/>
              </w:rPr>
              <w:t>5</w:t>
            </w:r>
            <w:r w:rsidR="008A7367">
              <w:rPr>
                <w:noProof/>
                <w:webHidden/>
              </w:rPr>
              <w:fldChar w:fldCharType="end"/>
            </w:r>
          </w:hyperlink>
        </w:p>
        <w:p w14:paraId="69308267" w14:textId="77777777" w:rsidR="008A7367" w:rsidRDefault="0016343B">
          <w:pPr>
            <w:pStyle w:val="20"/>
            <w:tabs>
              <w:tab w:val="left" w:pos="1050"/>
              <w:tab w:val="right" w:leader="dot" w:pos="8296"/>
            </w:tabs>
            <w:rPr>
              <w:noProof/>
            </w:rPr>
          </w:pPr>
          <w:hyperlink w:anchor="_Toc483505158" w:history="1">
            <w:r w:rsidR="008A7367" w:rsidRPr="00EF58E1">
              <w:rPr>
                <w:rStyle w:val="a7"/>
                <w:noProof/>
              </w:rPr>
              <w:t>1.2</w:t>
            </w:r>
            <w:r w:rsidR="008A7367">
              <w:rPr>
                <w:noProof/>
              </w:rPr>
              <w:tab/>
            </w:r>
            <w:r w:rsidR="008A7367" w:rsidRPr="00EF58E1">
              <w:rPr>
                <w:rStyle w:val="a7"/>
                <w:rFonts w:hint="eastAsia"/>
                <w:noProof/>
              </w:rPr>
              <w:t>软件测试的主要内容</w:t>
            </w:r>
            <w:r w:rsidR="008A7367">
              <w:rPr>
                <w:noProof/>
                <w:webHidden/>
              </w:rPr>
              <w:tab/>
            </w:r>
            <w:r w:rsidR="008A7367">
              <w:rPr>
                <w:noProof/>
                <w:webHidden/>
              </w:rPr>
              <w:fldChar w:fldCharType="begin"/>
            </w:r>
            <w:r w:rsidR="008A7367">
              <w:rPr>
                <w:noProof/>
                <w:webHidden/>
              </w:rPr>
              <w:instrText xml:space="preserve"> PAGEREF _Toc483505158 \h </w:instrText>
            </w:r>
            <w:r w:rsidR="008A7367">
              <w:rPr>
                <w:noProof/>
                <w:webHidden/>
              </w:rPr>
            </w:r>
            <w:r w:rsidR="008A7367">
              <w:rPr>
                <w:noProof/>
                <w:webHidden/>
              </w:rPr>
              <w:fldChar w:fldCharType="separate"/>
            </w:r>
            <w:r w:rsidR="008A7367">
              <w:rPr>
                <w:noProof/>
                <w:webHidden/>
              </w:rPr>
              <w:t>5</w:t>
            </w:r>
            <w:r w:rsidR="008A7367">
              <w:rPr>
                <w:noProof/>
                <w:webHidden/>
              </w:rPr>
              <w:fldChar w:fldCharType="end"/>
            </w:r>
          </w:hyperlink>
        </w:p>
        <w:p w14:paraId="0507A85A" w14:textId="77777777" w:rsidR="008A7367" w:rsidRDefault="0016343B">
          <w:pPr>
            <w:pStyle w:val="20"/>
            <w:tabs>
              <w:tab w:val="left" w:pos="1050"/>
              <w:tab w:val="right" w:leader="dot" w:pos="8296"/>
            </w:tabs>
            <w:rPr>
              <w:noProof/>
            </w:rPr>
          </w:pPr>
          <w:hyperlink w:anchor="_Toc483505159" w:history="1">
            <w:r w:rsidR="008A7367" w:rsidRPr="00EF58E1">
              <w:rPr>
                <w:rStyle w:val="a7"/>
                <w:noProof/>
              </w:rPr>
              <w:t>1.3</w:t>
            </w:r>
            <w:r w:rsidR="008A7367">
              <w:rPr>
                <w:noProof/>
              </w:rPr>
              <w:tab/>
            </w:r>
            <w:r w:rsidR="008A7367" w:rsidRPr="00EF58E1">
              <w:rPr>
                <w:rStyle w:val="a7"/>
                <w:rFonts w:hint="eastAsia"/>
                <w:noProof/>
              </w:rPr>
              <w:t>文档概述</w:t>
            </w:r>
            <w:r w:rsidR="008A7367">
              <w:rPr>
                <w:noProof/>
                <w:webHidden/>
              </w:rPr>
              <w:tab/>
            </w:r>
            <w:r w:rsidR="008A7367">
              <w:rPr>
                <w:noProof/>
                <w:webHidden/>
              </w:rPr>
              <w:fldChar w:fldCharType="begin"/>
            </w:r>
            <w:r w:rsidR="008A7367">
              <w:rPr>
                <w:noProof/>
                <w:webHidden/>
              </w:rPr>
              <w:instrText xml:space="preserve"> PAGEREF _Toc483505159 \h </w:instrText>
            </w:r>
            <w:r w:rsidR="008A7367">
              <w:rPr>
                <w:noProof/>
                <w:webHidden/>
              </w:rPr>
            </w:r>
            <w:r w:rsidR="008A7367">
              <w:rPr>
                <w:noProof/>
                <w:webHidden/>
              </w:rPr>
              <w:fldChar w:fldCharType="separate"/>
            </w:r>
            <w:r w:rsidR="008A7367">
              <w:rPr>
                <w:noProof/>
                <w:webHidden/>
              </w:rPr>
              <w:t>5</w:t>
            </w:r>
            <w:r w:rsidR="008A7367">
              <w:rPr>
                <w:noProof/>
                <w:webHidden/>
              </w:rPr>
              <w:fldChar w:fldCharType="end"/>
            </w:r>
          </w:hyperlink>
        </w:p>
        <w:p w14:paraId="11D22CA3" w14:textId="77777777" w:rsidR="008A7367" w:rsidRDefault="0016343B">
          <w:pPr>
            <w:pStyle w:val="20"/>
            <w:tabs>
              <w:tab w:val="left" w:pos="1050"/>
              <w:tab w:val="right" w:leader="dot" w:pos="8296"/>
            </w:tabs>
            <w:rPr>
              <w:noProof/>
            </w:rPr>
          </w:pPr>
          <w:hyperlink w:anchor="_Toc483505160" w:history="1">
            <w:r w:rsidR="008A7367" w:rsidRPr="00EF58E1">
              <w:rPr>
                <w:rStyle w:val="a7"/>
                <w:noProof/>
              </w:rPr>
              <w:t>1.4</w:t>
            </w:r>
            <w:r w:rsidR="008A7367">
              <w:rPr>
                <w:noProof/>
              </w:rPr>
              <w:tab/>
            </w:r>
            <w:r w:rsidR="008A7367" w:rsidRPr="00EF58E1">
              <w:rPr>
                <w:rStyle w:val="a7"/>
                <w:rFonts w:hint="eastAsia"/>
                <w:noProof/>
              </w:rPr>
              <w:t>测试用例与需求用例参照表</w:t>
            </w:r>
            <w:r w:rsidR="008A7367">
              <w:rPr>
                <w:noProof/>
                <w:webHidden/>
              </w:rPr>
              <w:tab/>
            </w:r>
            <w:r w:rsidR="008A7367">
              <w:rPr>
                <w:noProof/>
                <w:webHidden/>
              </w:rPr>
              <w:fldChar w:fldCharType="begin"/>
            </w:r>
            <w:r w:rsidR="008A7367">
              <w:rPr>
                <w:noProof/>
                <w:webHidden/>
              </w:rPr>
              <w:instrText xml:space="preserve"> PAGEREF _Toc483505160 \h </w:instrText>
            </w:r>
            <w:r w:rsidR="008A7367">
              <w:rPr>
                <w:noProof/>
                <w:webHidden/>
              </w:rPr>
            </w:r>
            <w:r w:rsidR="008A7367">
              <w:rPr>
                <w:noProof/>
                <w:webHidden/>
              </w:rPr>
              <w:fldChar w:fldCharType="separate"/>
            </w:r>
            <w:r w:rsidR="008A7367">
              <w:rPr>
                <w:noProof/>
                <w:webHidden/>
              </w:rPr>
              <w:t>5</w:t>
            </w:r>
            <w:r w:rsidR="008A7367">
              <w:rPr>
                <w:noProof/>
                <w:webHidden/>
              </w:rPr>
              <w:fldChar w:fldCharType="end"/>
            </w:r>
          </w:hyperlink>
        </w:p>
        <w:p w14:paraId="47071593" w14:textId="77777777" w:rsidR="008A7367" w:rsidRDefault="0016343B">
          <w:pPr>
            <w:pStyle w:val="10"/>
            <w:tabs>
              <w:tab w:val="right" w:leader="dot" w:pos="8296"/>
            </w:tabs>
            <w:rPr>
              <w:noProof/>
            </w:rPr>
          </w:pPr>
          <w:hyperlink w:anchor="_Toc483505161" w:history="1">
            <w:r w:rsidR="008A7367" w:rsidRPr="00EF58E1">
              <w:rPr>
                <w:rStyle w:val="a7"/>
                <w:noProof/>
              </w:rPr>
              <w:t>2</w:t>
            </w:r>
            <w:r w:rsidR="008A7367" w:rsidRPr="00EF58E1">
              <w:rPr>
                <w:rStyle w:val="a7"/>
                <w:rFonts w:hint="eastAsia"/>
                <w:noProof/>
              </w:rPr>
              <w:t>功能需求模块</w:t>
            </w:r>
            <w:r w:rsidR="008A7367">
              <w:rPr>
                <w:noProof/>
                <w:webHidden/>
              </w:rPr>
              <w:tab/>
            </w:r>
            <w:r w:rsidR="008A7367">
              <w:rPr>
                <w:noProof/>
                <w:webHidden/>
              </w:rPr>
              <w:fldChar w:fldCharType="begin"/>
            </w:r>
            <w:r w:rsidR="008A7367">
              <w:rPr>
                <w:noProof/>
                <w:webHidden/>
              </w:rPr>
              <w:instrText xml:space="preserve"> PAGEREF _Toc483505161 \h </w:instrText>
            </w:r>
            <w:r w:rsidR="008A7367">
              <w:rPr>
                <w:noProof/>
                <w:webHidden/>
              </w:rPr>
            </w:r>
            <w:r w:rsidR="008A7367">
              <w:rPr>
                <w:noProof/>
                <w:webHidden/>
              </w:rPr>
              <w:fldChar w:fldCharType="separate"/>
            </w:r>
            <w:r w:rsidR="008A7367">
              <w:rPr>
                <w:noProof/>
                <w:webHidden/>
              </w:rPr>
              <w:t>6</w:t>
            </w:r>
            <w:r w:rsidR="008A7367">
              <w:rPr>
                <w:noProof/>
                <w:webHidden/>
              </w:rPr>
              <w:fldChar w:fldCharType="end"/>
            </w:r>
          </w:hyperlink>
        </w:p>
        <w:p w14:paraId="75D37041" w14:textId="77777777" w:rsidR="008A7367" w:rsidRDefault="0016343B">
          <w:pPr>
            <w:pStyle w:val="20"/>
            <w:tabs>
              <w:tab w:val="right" w:leader="dot" w:pos="8296"/>
            </w:tabs>
            <w:rPr>
              <w:noProof/>
            </w:rPr>
          </w:pPr>
          <w:hyperlink w:anchor="_Toc483505162" w:history="1">
            <w:r w:rsidR="008A7367" w:rsidRPr="00EF58E1">
              <w:rPr>
                <w:rStyle w:val="a7"/>
                <w:noProof/>
              </w:rPr>
              <w:t>2.1 Kafka</w:t>
            </w:r>
            <w:r w:rsidR="008A7367" w:rsidRPr="00EF58E1">
              <w:rPr>
                <w:rStyle w:val="a7"/>
                <w:rFonts w:hint="eastAsia"/>
                <w:noProof/>
              </w:rPr>
              <w:t>的发送与接收测试</w:t>
            </w:r>
            <w:r w:rsidR="008A7367">
              <w:rPr>
                <w:noProof/>
                <w:webHidden/>
              </w:rPr>
              <w:tab/>
            </w:r>
            <w:r w:rsidR="008A7367">
              <w:rPr>
                <w:noProof/>
                <w:webHidden/>
              </w:rPr>
              <w:fldChar w:fldCharType="begin"/>
            </w:r>
            <w:r w:rsidR="008A7367">
              <w:rPr>
                <w:noProof/>
                <w:webHidden/>
              </w:rPr>
              <w:instrText xml:space="preserve"> PAGEREF _Toc483505162 \h </w:instrText>
            </w:r>
            <w:r w:rsidR="008A7367">
              <w:rPr>
                <w:noProof/>
                <w:webHidden/>
              </w:rPr>
            </w:r>
            <w:r w:rsidR="008A7367">
              <w:rPr>
                <w:noProof/>
                <w:webHidden/>
              </w:rPr>
              <w:fldChar w:fldCharType="separate"/>
            </w:r>
            <w:r w:rsidR="008A7367">
              <w:rPr>
                <w:noProof/>
                <w:webHidden/>
              </w:rPr>
              <w:t>6</w:t>
            </w:r>
            <w:r w:rsidR="008A7367">
              <w:rPr>
                <w:noProof/>
                <w:webHidden/>
              </w:rPr>
              <w:fldChar w:fldCharType="end"/>
            </w:r>
          </w:hyperlink>
        </w:p>
        <w:p w14:paraId="4B86753C" w14:textId="77777777" w:rsidR="008A7367" w:rsidRDefault="0016343B">
          <w:pPr>
            <w:pStyle w:val="30"/>
            <w:tabs>
              <w:tab w:val="right" w:leader="dot" w:pos="8296"/>
            </w:tabs>
            <w:rPr>
              <w:noProof/>
            </w:rPr>
          </w:pPr>
          <w:hyperlink w:anchor="_Toc483505163" w:history="1">
            <w:r w:rsidR="008A7367" w:rsidRPr="00EF58E1">
              <w:rPr>
                <w:rStyle w:val="a7"/>
                <w:noProof/>
              </w:rPr>
              <w:t>2.1.1</w:t>
            </w:r>
            <w:r w:rsidR="008A7367" w:rsidRPr="00EF58E1">
              <w:rPr>
                <w:rStyle w:val="a7"/>
                <w:rFonts w:hint="eastAsia"/>
                <w:noProof/>
              </w:rPr>
              <w:t>测试策略描述</w:t>
            </w:r>
            <w:r w:rsidR="008A7367">
              <w:rPr>
                <w:noProof/>
                <w:webHidden/>
              </w:rPr>
              <w:tab/>
            </w:r>
            <w:r w:rsidR="008A7367">
              <w:rPr>
                <w:noProof/>
                <w:webHidden/>
              </w:rPr>
              <w:fldChar w:fldCharType="begin"/>
            </w:r>
            <w:r w:rsidR="008A7367">
              <w:rPr>
                <w:noProof/>
                <w:webHidden/>
              </w:rPr>
              <w:instrText xml:space="preserve"> PAGEREF _Toc483505163 \h </w:instrText>
            </w:r>
            <w:r w:rsidR="008A7367">
              <w:rPr>
                <w:noProof/>
                <w:webHidden/>
              </w:rPr>
            </w:r>
            <w:r w:rsidR="008A7367">
              <w:rPr>
                <w:noProof/>
                <w:webHidden/>
              </w:rPr>
              <w:fldChar w:fldCharType="separate"/>
            </w:r>
            <w:r w:rsidR="008A7367">
              <w:rPr>
                <w:noProof/>
                <w:webHidden/>
              </w:rPr>
              <w:t>6</w:t>
            </w:r>
            <w:r w:rsidR="008A7367">
              <w:rPr>
                <w:noProof/>
                <w:webHidden/>
              </w:rPr>
              <w:fldChar w:fldCharType="end"/>
            </w:r>
          </w:hyperlink>
        </w:p>
        <w:p w14:paraId="004C4FF3" w14:textId="77777777" w:rsidR="008A7367" w:rsidRDefault="0016343B">
          <w:pPr>
            <w:pStyle w:val="30"/>
            <w:tabs>
              <w:tab w:val="right" w:leader="dot" w:pos="8296"/>
            </w:tabs>
            <w:rPr>
              <w:noProof/>
            </w:rPr>
          </w:pPr>
          <w:hyperlink w:anchor="_Toc483505164" w:history="1">
            <w:r w:rsidR="008A7367" w:rsidRPr="00EF58E1">
              <w:rPr>
                <w:rStyle w:val="a7"/>
                <w:noProof/>
              </w:rPr>
              <w:t>2.1.2</w:t>
            </w:r>
            <w:r w:rsidR="008A7367" w:rsidRPr="00EF58E1">
              <w:rPr>
                <w:rStyle w:val="a7"/>
                <w:rFonts w:hint="eastAsia"/>
                <w:noProof/>
              </w:rPr>
              <w:t>测试用例</w:t>
            </w:r>
            <w:r w:rsidR="008A7367">
              <w:rPr>
                <w:noProof/>
                <w:webHidden/>
              </w:rPr>
              <w:tab/>
            </w:r>
            <w:r w:rsidR="008A7367">
              <w:rPr>
                <w:noProof/>
                <w:webHidden/>
              </w:rPr>
              <w:fldChar w:fldCharType="begin"/>
            </w:r>
            <w:r w:rsidR="008A7367">
              <w:rPr>
                <w:noProof/>
                <w:webHidden/>
              </w:rPr>
              <w:instrText xml:space="preserve"> PAGEREF _Toc483505164 \h </w:instrText>
            </w:r>
            <w:r w:rsidR="008A7367">
              <w:rPr>
                <w:noProof/>
                <w:webHidden/>
              </w:rPr>
            </w:r>
            <w:r w:rsidR="008A7367">
              <w:rPr>
                <w:noProof/>
                <w:webHidden/>
              </w:rPr>
              <w:fldChar w:fldCharType="separate"/>
            </w:r>
            <w:r w:rsidR="008A7367">
              <w:rPr>
                <w:noProof/>
                <w:webHidden/>
              </w:rPr>
              <w:t>6</w:t>
            </w:r>
            <w:r w:rsidR="008A7367">
              <w:rPr>
                <w:noProof/>
                <w:webHidden/>
              </w:rPr>
              <w:fldChar w:fldCharType="end"/>
            </w:r>
          </w:hyperlink>
        </w:p>
        <w:p w14:paraId="0AA3C5E4" w14:textId="77777777" w:rsidR="008A7367" w:rsidRDefault="0016343B">
          <w:pPr>
            <w:pStyle w:val="20"/>
            <w:tabs>
              <w:tab w:val="right" w:leader="dot" w:pos="8296"/>
            </w:tabs>
            <w:rPr>
              <w:noProof/>
            </w:rPr>
          </w:pPr>
          <w:hyperlink w:anchor="_Toc483505165" w:history="1">
            <w:r w:rsidR="008A7367" w:rsidRPr="00EF58E1">
              <w:rPr>
                <w:rStyle w:val="a7"/>
                <w:noProof/>
              </w:rPr>
              <w:t>2.2 Spark Streaming</w:t>
            </w:r>
            <w:r w:rsidR="008A7367" w:rsidRPr="00EF58E1">
              <w:rPr>
                <w:rStyle w:val="a7"/>
                <w:rFonts w:hint="eastAsia"/>
                <w:noProof/>
              </w:rPr>
              <w:t>的数据流构建测试</w:t>
            </w:r>
            <w:r w:rsidR="008A7367">
              <w:rPr>
                <w:noProof/>
                <w:webHidden/>
              </w:rPr>
              <w:tab/>
            </w:r>
            <w:r w:rsidR="008A7367">
              <w:rPr>
                <w:noProof/>
                <w:webHidden/>
              </w:rPr>
              <w:fldChar w:fldCharType="begin"/>
            </w:r>
            <w:r w:rsidR="008A7367">
              <w:rPr>
                <w:noProof/>
                <w:webHidden/>
              </w:rPr>
              <w:instrText xml:space="preserve"> PAGEREF _Toc483505165 \h </w:instrText>
            </w:r>
            <w:r w:rsidR="008A7367">
              <w:rPr>
                <w:noProof/>
                <w:webHidden/>
              </w:rPr>
            </w:r>
            <w:r w:rsidR="008A7367">
              <w:rPr>
                <w:noProof/>
                <w:webHidden/>
              </w:rPr>
              <w:fldChar w:fldCharType="separate"/>
            </w:r>
            <w:r w:rsidR="008A7367">
              <w:rPr>
                <w:noProof/>
                <w:webHidden/>
              </w:rPr>
              <w:t>7</w:t>
            </w:r>
            <w:r w:rsidR="008A7367">
              <w:rPr>
                <w:noProof/>
                <w:webHidden/>
              </w:rPr>
              <w:fldChar w:fldCharType="end"/>
            </w:r>
          </w:hyperlink>
        </w:p>
        <w:p w14:paraId="47EB808A" w14:textId="77777777" w:rsidR="008A7367" w:rsidRDefault="0016343B">
          <w:pPr>
            <w:pStyle w:val="30"/>
            <w:tabs>
              <w:tab w:val="right" w:leader="dot" w:pos="8296"/>
            </w:tabs>
            <w:rPr>
              <w:noProof/>
            </w:rPr>
          </w:pPr>
          <w:hyperlink w:anchor="_Toc483505166" w:history="1">
            <w:r w:rsidR="008A7367" w:rsidRPr="00EF58E1">
              <w:rPr>
                <w:rStyle w:val="a7"/>
                <w:noProof/>
              </w:rPr>
              <w:t>2.2.1</w:t>
            </w:r>
            <w:r w:rsidR="008A7367" w:rsidRPr="00EF58E1">
              <w:rPr>
                <w:rStyle w:val="a7"/>
                <w:rFonts w:hint="eastAsia"/>
                <w:noProof/>
              </w:rPr>
              <w:t>测试策略描述</w:t>
            </w:r>
            <w:r w:rsidR="008A7367">
              <w:rPr>
                <w:noProof/>
                <w:webHidden/>
              </w:rPr>
              <w:tab/>
            </w:r>
            <w:r w:rsidR="008A7367">
              <w:rPr>
                <w:noProof/>
                <w:webHidden/>
              </w:rPr>
              <w:fldChar w:fldCharType="begin"/>
            </w:r>
            <w:r w:rsidR="008A7367">
              <w:rPr>
                <w:noProof/>
                <w:webHidden/>
              </w:rPr>
              <w:instrText xml:space="preserve"> PAGEREF _Toc483505166 \h </w:instrText>
            </w:r>
            <w:r w:rsidR="008A7367">
              <w:rPr>
                <w:noProof/>
                <w:webHidden/>
              </w:rPr>
            </w:r>
            <w:r w:rsidR="008A7367">
              <w:rPr>
                <w:noProof/>
                <w:webHidden/>
              </w:rPr>
              <w:fldChar w:fldCharType="separate"/>
            </w:r>
            <w:r w:rsidR="008A7367">
              <w:rPr>
                <w:noProof/>
                <w:webHidden/>
              </w:rPr>
              <w:t>7</w:t>
            </w:r>
            <w:r w:rsidR="008A7367">
              <w:rPr>
                <w:noProof/>
                <w:webHidden/>
              </w:rPr>
              <w:fldChar w:fldCharType="end"/>
            </w:r>
          </w:hyperlink>
        </w:p>
        <w:p w14:paraId="30AF05A4" w14:textId="77777777" w:rsidR="008A7367" w:rsidRDefault="0016343B">
          <w:pPr>
            <w:pStyle w:val="30"/>
            <w:tabs>
              <w:tab w:val="right" w:leader="dot" w:pos="8296"/>
            </w:tabs>
            <w:rPr>
              <w:noProof/>
            </w:rPr>
          </w:pPr>
          <w:hyperlink w:anchor="_Toc483505167" w:history="1">
            <w:r w:rsidR="008A7367" w:rsidRPr="00EF58E1">
              <w:rPr>
                <w:rStyle w:val="a7"/>
                <w:noProof/>
              </w:rPr>
              <w:t>2.2.2</w:t>
            </w:r>
            <w:r w:rsidR="008A7367" w:rsidRPr="00EF58E1">
              <w:rPr>
                <w:rStyle w:val="a7"/>
                <w:rFonts w:hint="eastAsia"/>
                <w:noProof/>
              </w:rPr>
              <w:t>测试用例</w:t>
            </w:r>
            <w:r w:rsidR="008A7367">
              <w:rPr>
                <w:noProof/>
                <w:webHidden/>
              </w:rPr>
              <w:tab/>
            </w:r>
            <w:r w:rsidR="008A7367">
              <w:rPr>
                <w:noProof/>
                <w:webHidden/>
              </w:rPr>
              <w:fldChar w:fldCharType="begin"/>
            </w:r>
            <w:r w:rsidR="008A7367">
              <w:rPr>
                <w:noProof/>
                <w:webHidden/>
              </w:rPr>
              <w:instrText xml:space="preserve"> PAGEREF _Toc483505167 \h </w:instrText>
            </w:r>
            <w:r w:rsidR="008A7367">
              <w:rPr>
                <w:noProof/>
                <w:webHidden/>
              </w:rPr>
            </w:r>
            <w:r w:rsidR="008A7367">
              <w:rPr>
                <w:noProof/>
                <w:webHidden/>
              </w:rPr>
              <w:fldChar w:fldCharType="separate"/>
            </w:r>
            <w:r w:rsidR="008A7367">
              <w:rPr>
                <w:noProof/>
                <w:webHidden/>
              </w:rPr>
              <w:t>7</w:t>
            </w:r>
            <w:r w:rsidR="008A7367">
              <w:rPr>
                <w:noProof/>
                <w:webHidden/>
              </w:rPr>
              <w:fldChar w:fldCharType="end"/>
            </w:r>
          </w:hyperlink>
        </w:p>
        <w:p w14:paraId="45783520" w14:textId="77777777" w:rsidR="008A7367" w:rsidRDefault="0016343B">
          <w:pPr>
            <w:pStyle w:val="20"/>
            <w:tabs>
              <w:tab w:val="right" w:leader="dot" w:pos="8296"/>
            </w:tabs>
            <w:rPr>
              <w:noProof/>
            </w:rPr>
          </w:pPr>
          <w:hyperlink w:anchor="_Toc483505168" w:history="1">
            <w:r w:rsidR="008A7367" w:rsidRPr="00EF58E1">
              <w:rPr>
                <w:rStyle w:val="a7"/>
                <w:noProof/>
              </w:rPr>
              <w:t>2.3 Spark Streaming</w:t>
            </w:r>
            <w:r w:rsidR="008A7367" w:rsidRPr="00EF58E1">
              <w:rPr>
                <w:rStyle w:val="a7"/>
                <w:rFonts w:hint="eastAsia"/>
                <w:noProof/>
              </w:rPr>
              <w:t>的长时间容错测试</w:t>
            </w:r>
            <w:r w:rsidR="008A7367">
              <w:rPr>
                <w:noProof/>
                <w:webHidden/>
              </w:rPr>
              <w:tab/>
            </w:r>
            <w:r w:rsidR="008A7367">
              <w:rPr>
                <w:noProof/>
                <w:webHidden/>
              </w:rPr>
              <w:fldChar w:fldCharType="begin"/>
            </w:r>
            <w:r w:rsidR="008A7367">
              <w:rPr>
                <w:noProof/>
                <w:webHidden/>
              </w:rPr>
              <w:instrText xml:space="preserve"> PAGEREF _Toc483505168 \h </w:instrText>
            </w:r>
            <w:r w:rsidR="008A7367">
              <w:rPr>
                <w:noProof/>
                <w:webHidden/>
              </w:rPr>
            </w:r>
            <w:r w:rsidR="008A7367">
              <w:rPr>
                <w:noProof/>
                <w:webHidden/>
              </w:rPr>
              <w:fldChar w:fldCharType="separate"/>
            </w:r>
            <w:r w:rsidR="008A7367">
              <w:rPr>
                <w:noProof/>
                <w:webHidden/>
              </w:rPr>
              <w:t>8</w:t>
            </w:r>
            <w:r w:rsidR="008A7367">
              <w:rPr>
                <w:noProof/>
                <w:webHidden/>
              </w:rPr>
              <w:fldChar w:fldCharType="end"/>
            </w:r>
          </w:hyperlink>
        </w:p>
        <w:p w14:paraId="2F9AF095" w14:textId="77777777" w:rsidR="008A7367" w:rsidRDefault="0016343B">
          <w:pPr>
            <w:pStyle w:val="30"/>
            <w:tabs>
              <w:tab w:val="right" w:leader="dot" w:pos="8296"/>
            </w:tabs>
            <w:rPr>
              <w:noProof/>
            </w:rPr>
          </w:pPr>
          <w:hyperlink w:anchor="_Toc483505169" w:history="1">
            <w:r w:rsidR="008A7367" w:rsidRPr="00EF58E1">
              <w:rPr>
                <w:rStyle w:val="a7"/>
                <w:noProof/>
              </w:rPr>
              <w:t>2.3.1</w:t>
            </w:r>
            <w:r w:rsidR="008A7367" w:rsidRPr="00EF58E1">
              <w:rPr>
                <w:rStyle w:val="a7"/>
                <w:rFonts w:hint="eastAsia"/>
                <w:noProof/>
              </w:rPr>
              <w:t>测试策略描述</w:t>
            </w:r>
            <w:r w:rsidR="008A7367">
              <w:rPr>
                <w:noProof/>
                <w:webHidden/>
              </w:rPr>
              <w:tab/>
            </w:r>
            <w:r w:rsidR="008A7367">
              <w:rPr>
                <w:noProof/>
                <w:webHidden/>
              </w:rPr>
              <w:fldChar w:fldCharType="begin"/>
            </w:r>
            <w:r w:rsidR="008A7367">
              <w:rPr>
                <w:noProof/>
                <w:webHidden/>
              </w:rPr>
              <w:instrText xml:space="preserve"> PAGEREF _Toc483505169 \h </w:instrText>
            </w:r>
            <w:r w:rsidR="008A7367">
              <w:rPr>
                <w:noProof/>
                <w:webHidden/>
              </w:rPr>
            </w:r>
            <w:r w:rsidR="008A7367">
              <w:rPr>
                <w:noProof/>
                <w:webHidden/>
              </w:rPr>
              <w:fldChar w:fldCharType="separate"/>
            </w:r>
            <w:r w:rsidR="008A7367">
              <w:rPr>
                <w:noProof/>
                <w:webHidden/>
              </w:rPr>
              <w:t>8</w:t>
            </w:r>
            <w:r w:rsidR="008A7367">
              <w:rPr>
                <w:noProof/>
                <w:webHidden/>
              </w:rPr>
              <w:fldChar w:fldCharType="end"/>
            </w:r>
          </w:hyperlink>
        </w:p>
        <w:p w14:paraId="660C4371" w14:textId="77777777" w:rsidR="008A7367" w:rsidRDefault="0016343B">
          <w:pPr>
            <w:pStyle w:val="30"/>
            <w:tabs>
              <w:tab w:val="right" w:leader="dot" w:pos="8296"/>
            </w:tabs>
            <w:rPr>
              <w:noProof/>
            </w:rPr>
          </w:pPr>
          <w:hyperlink w:anchor="_Toc483505170" w:history="1">
            <w:r w:rsidR="008A7367" w:rsidRPr="00EF58E1">
              <w:rPr>
                <w:rStyle w:val="a7"/>
                <w:noProof/>
              </w:rPr>
              <w:t>2.3.2</w:t>
            </w:r>
            <w:r w:rsidR="008A7367" w:rsidRPr="00EF58E1">
              <w:rPr>
                <w:rStyle w:val="a7"/>
                <w:rFonts w:hint="eastAsia"/>
                <w:noProof/>
              </w:rPr>
              <w:t>测试用例</w:t>
            </w:r>
            <w:r w:rsidR="008A7367">
              <w:rPr>
                <w:noProof/>
                <w:webHidden/>
              </w:rPr>
              <w:tab/>
            </w:r>
            <w:r w:rsidR="008A7367">
              <w:rPr>
                <w:noProof/>
                <w:webHidden/>
              </w:rPr>
              <w:fldChar w:fldCharType="begin"/>
            </w:r>
            <w:r w:rsidR="008A7367">
              <w:rPr>
                <w:noProof/>
                <w:webHidden/>
              </w:rPr>
              <w:instrText xml:space="preserve"> PAGEREF _Toc483505170 \h </w:instrText>
            </w:r>
            <w:r w:rsidR="008A7367">
              <w:rPr>
                <w:noProof/>
                <w:webHidden/>
              </w:rPr>
            </w:r>
            <w:r w:rsidR="008A7367">
              <w:rPr>
                <w:noProof/>
                <w:webHidden/>
              </w:rPr>
              <w:fldChar w:fldCharType="separate"/>
            </w:r>
            <w:r w:rsidR="008A7367">
              <w:rPr>
                <w:noProof/>
                <w:webHidden/>
              </w:rPr>
              <w:t>8</w:t>
            </w:r>
            <w:r w:rsidR="008A7367">
              <w:rPr>
                <w:noProof/>
                <w:webHidden/>
              </w:rPr>
              <w:fldChar w:fldCharType="end"/>
            </w:r>
          </w:hyperlink>
        </w:p>
        <w:p w14:paraId="7F84328B" w14:textId="77777777" w:rsidR="008A7367" w:rsidRDefault="0016343B">
          <w:pPr>
            <w:pStyle w:val="20"/>
            <w:tabs>
              <w:tab w:val="right" w:leader="dot" w:pos="8296"/>
            </w:tabs>
            <w:rPr>
              <w:noProof/>
            </w:rPr>
          </w:pPr>
          <w:hyperlink w:anchor="_Toc483505171" w:history="1">
            <w:r w:rsidR="008A7367" w:rsidRPr="00EF58E1">
              <w:rPr>
                <w:rStyle w:val="a7"/>
                <w:noProof/>
              </w:rPr>
              <w:t>2.4</w:t>
            </w:r>
            <w:r w:rsidR="008A7367" w:rsidRPr="00EF58E1">
              <w:rPr>
                <w:rStyle w:val="a7"/>
                <w:rFonts w:hint="eastAsia"/>
                <w:noProof/>
              </w:rPr>
              <w:t>作业调度测试</w:t>
            </w:r>
            <w:r w:rsidR="008A7367">
              <w:rPr>
                <w:noProof/>
                <w:webHidden/>
              </w:rPr>
              <w:tab/>
            </w:r>
            <w:r w:rsidR="008A7367">
              <w:rPr>
                <w:noProof/>
                <w:webHidden/>
              </w:rPr>
              <w:fldChar w:fldCharType="begin"/>
            </w:r>
            <w:r w:rsidR="008A7367">
              <w:rPr>
                <w:noProof/>
                <w:webHidden/>
              </w:rPr>
              <w:instrText xml:space="preserve"> PAGEREF _Toc483505171 \h </w:instrText>
            </w:r>
            <w:r w:rsidR="008A7367">
              <w:rPr>
                <w:noProof/>
                <w:webHidden/>
              </w:rPr>
            </w:r>
            <w:r w:rsidR="008A7367">
              <w:rPr>
                <w:noProof/>
                <w:webHidden/>
              </w:rPr>
              <w:fldChar w:fldCharType="separate"/>
            </w:r>
            <w:r w:rsidR="008A7367">
              <w:rPr>
                <w:noProof/>
                <w:webHidden/>
              </w:rPr>
              <w:t>10</w:t>
            </w:r>
            <w:r w:rsidR="008A7367">
              <w:rPr>
                <w:noProof/>
                <w:webHidden/>
              </w:rPr>
              <w:fldChar w:fldCharType="end"/>
            </w:r>
          </w:hyperlink>
        </w:p>
        <w:p w14:paraId="0D93FF4D" w14:textId="77777777" w:rsidR="008A7367" w:rsidRDefault="0016343B">
          <w:pPr>
            <w:pStyle w:val="30"/>
            <w:tabs>
              <w:tab w:val="right" w:leader="dot" w:pos="8296"/>
            </w:tabs>
            <w:rPr>
              <w:noProof/>
            </w:rPr>
          </w:pPr>
          <w:hyperlink w:anchor="_Toc483505172" w:history="1">
            <w:r w:rsidR="008A7367" w:rsidRPr="00EF58E1">
              <w:rPr>
                <w:rStyle w:val="a7"/>
                <w:noProof/>
              </w:rPr>
              <w:t>2.4.1</w:t>
            </w:r>
            <w:r w:rsidR="008A7367" w:rsidRPr="00EF58E1">
              <w:rPr>
                <w:rStyle w:val="a7"/>
                <w:rFonts w:hint="eastAsia"/>
                <w:noProof/>
              </w:rPr>
              <w:t>测试策略描述</w:t>
            </w:r>
            <w:r w:rsidR="008A7367">
              <w:rPr>
                <w:noProof/>
                <w:webHidden/>
              </w:rPr>
              <w:tab/>
            </w:r>
            <w:r w:rsidR="008A7367">
              <w:rPr>
                <w:noProof/>
                <w:webHidden/>
              </w:rPr>
              <w:fldChar w:fldCharType="begin"/>
            </w:r>
            <w:r w:rsidR="008A7367">
              <w:rPr>
                <w:noProof/>
                <w:webHidden/>
              </w:rPr>
              <w:instrText xml:space="preserve"> PAGEREF _Toc483505172 \h </w:instrText>
            </w:r>
            <w:r w:rsidR="008A7367">
              <w:rPr>
                <w:noProof/>
                <w:webHidden/>
              </w:rPr>
            </w:r>
            <w:r w:rsidR="008A7367">
              <w:rPr>
                <w:noProof/>
                <w:webHidden/>
              </w:rPr>
              <w:fldChar w:fldCharType="separate"/>
            </w:r>
            <w:r w:rsidR="008A7367">
              <w:rPr>
                <w:noProof/>
                <w:webHidden/>
              </w:rPr>
              <w:t>10</w:t>
            </w:r>
            <w:r w:rsidR="008A7367">
              <w:rPr>
                <w:noProof/>
                <w:webHidden/>
              </w:rPr>
              <w:fldChar w:fldCharType="end"/>
            </w:r>
          </w:hyperlink>
        </w:p>
        <w:p w14:paraId="01B5E9BE" w14:textId="77777777" w:rsidR="008A7367" w:rsidRDefault="0016343B">
          <w:pPr>
            <w:pStyle w:val="30"/>
            <w:tabs>
              <w:tab w:val="right" w:leader="dot" w:pos="8296"/>
            </w:tabs>
            <w:rPr>
              <w:noProof/>
            </w:rPr>
          </w:pPr>
          <w:hyperlink w:anchor="_Toc483505173" w:history="1">
            <w:r w:rsidR="008A7367" w:rsidRPr="00EF58E1">
              <w:rPr>
                <w:rStyle w:val="a7"/>
                <w:noProof/>
              </w:rPr>
              <w:t>2.4.2</w:t>
            </w:r>
            <w:r w:rsidR="008A7367" w:rsidRPr="00EF58E1">
              <w:rPr>
                <w:rStyle w:val="a7"/>
                <w:rFonts w:hint="eastAsia"/>
                <w:noProof/>
              </w:rPr>
              <w:t>测试用例</w:t>
            </w:r>
            <w:r w:rsidR="008A7367">
              <w:rPr>
                <w:noProof/>
                <w:webHidden/>
              </w:rPr>
              <w:tab/>
            </w:r>
            <w:r w:rsidR="008A7367">
              <w:rPr>
                <w:noProof/>
                <w:webHidden/>
              </w:rPr>
              <w:fldChar w:fldCharType="begin"/>
            </w:r>
            <w:r w:rsidR="008A7367">
              <w:rPr>
                <w:noProof/>
                <w:webHidden/>
              </w:rPr>
              <w:instrText xml:space="preserve"> PAGEREF _Toc483505173 \h </w:instrText>
            </w:r>
            <w:r w:rsidR="008A7367">
              <w:rPr>
                <w:noProof/>
                <w:webHidden/>
              </w:rPr>
            </w:r>
            <w:r w:rsidR="008A7367">
              <w:rPr>
                <w:noProof/>
                <w:webHidden/>
              </w:rPr>
              <w:fldChar w:fldCharType="separate"/>
            </w:r>
            <w:r w:rsidR="008A7367">
              <w:rPr>
                <w:noProof/>
                <w:webHidden/>
              </w:rPr>
              <w:t>10</w:t>
            </w:r>
            <w:r w:rsidR="008A7367">
              <w:rPr>
                <w:noProof/>
                <w:webHidden/>
              </w:rPr>
              <w:fldChar w:fldCharType="end"/>
            </w:r>
          </w:hyperlink>
        </w:p>
        <w:p w14:paraId="3AD4DD6A" w14:textId="77777777" w:rsidR="008A7367" w:rsidRDefault="0016343B">
          <w:pPr>
            <w:pStyle w:val="20"/>
            <w:tabs>
              <w:tab w:val="right" w:leader="dot" w:pos="8296"/>
            </w:tabs>
            <w:rPr>
              <w:noProof/>
            </w:rPr>
          </w:pPr>
          <w:hyperlink w:anchor="_Toc483505174" w:history="1">
            <w:r w:rsidR="008A7367" w:rsidRPr="00EF58E1">
              <w:rPr>
                <w:rStyle w:val="a7"/>
                <w:noProof/>
              </w:rPr>
              <w:t>2.5</w:t>
            </w:r>
            <w:r w:rsidR="008A7367" w:rsidRPr="00EF58E1">
              <w:rPr>
                <w:rStyle w:val="a7"/>
                <w:rFonts w:hint="eastAsia"/>
                <w:noProof/>
              </w:rPr>
              <w:t>窗口支持测试</w:t>
            </w:r>
            <w:r w:rsidR="008A7367">
              <w:rPr>
                <w:noProof/>
                <w:webHidden/>
              </w:rPr>
              <w:tab/>
            </w:r>
            <w:r w:rsidR="008A7367">
              <w:rPr>
                <w:noProof/>
                <w:webHidden/>
              </w:rPr>
              <w:fldChar w:fldCharType="begin"/>
            </w:r>
            <w:r w:rsidR="008A7367">
              <w:rPr>
                <w:noProof/>
                <w:webHidden/>
              </w:rPr>
              <w:instrText xml:space="preserve"> PAGEREF _Toc483505174 \h </w:instrText>
            </w:r>
            <w:r w:rsidR="008A7367">
              <w:rPr>
                <w:noProof/>
                <w:webHidden/>
              </w:rPr>
            </w:r>
            <w:r w:rsidR="008A7367">
              <w:rPr>
                <w:noProof/>
                <w:webHidden/>
              </w:rPr>
              <w:fldChar w:fldCharType="separate"/>
            </w:r>
            <w:r w:rsidR="008A7367">
              <w:rPr>
                <w:noProof/>
                <w:webHidden/>
              </w:rPr>
              <w:t>11</w:t>
            </w:r>
            <w:r w:rsidR="008A7367">
              <w:rPr>
                <w:noProof/>
                <w:webHidden/>
              </w:rPr>
              <w:fldChar w:fldCharType="end"/>
            </w:r>
          </w:hyperlink>
        </w:p>
        <w:p w14:paraId="133EF89D" w14:textId="77777777" w:rsidR="008A7367" w:rsidRDefault="0016343B">
          <w:pPr>
            <w:pStyle w:val="30"/>
            <w:tabs>
              <w:tab w:val="right" w:leader="dot" w:pos="8296"/>
            </w:tabs>
            <w:rPr>
              <w:noProof/>
            </w:rPr>
          </w:pPr>
          <w:hyperlink w:anchor="_Toc483505175" w:history="1">
            <w:r w:rsidR="008A7367" w:rsidRPr="00EF58E1">
              <w:rPr>
                <w:rStyle w:val="a7"/>
                <w:noProof/>
              </w:rPr>
              <w:t>2.5.1</w:t>
            </w:r>
            <w:r w:rsidR="008A7367" w:rsidRPr="00EF58E1">
              <w:rPr>
                <w:rStyle w:val="a7"/>
                <w:rFonts w:hint="eastAsia"/>
                <w:noProof/>
              </w:rPr>
              <w:t>测试策略描述</w:t>
            </w:r>
            <w:r w:rsidR="008A7367">
              <w:rPr>
                <w:noProof/>
                <w:webHidden/>
              </w:rPr>
              <w:tab/>
            </w:r>
            <w:r w:rsidR="008A7367">
              <w:rPr>
                <w:noProof/>
                <w:webHidden/>
              </w:rPr>
              <w:fldChar w:fldCharType="begin"/>
            </w:r>
            <w:r w:rsidR="008A7367">
              <w:rPr>
                <w:noProof/>
                <w:webHidden/>
              </w:rPr>
              <w:instrText xml:space="preserve"> PAGEREF _Toc483505175 \h </w:instrText>
            </w:r>
            <w:r w:rsidR="008A7367">
              <w:rPr>
                <w:noProof/>
                <w:webHidden/>
              </w:rPr>
            </w:r>
            <w:r w:rsidR="008A7367">
              <w:rPr>
                <w:noProof/>
                <w:webHidden/>
              </w:rPr>
              <w:fldChar w:fldCharType="separate"/>
            </w:r>
            <w:r w:rsidR="008A7367">
              <w:rPr>
                <w:noProof/>
                <w:webHidden/>
              </w:rPr>
              <w:t>11</w:t>
            </w:r>
            <w:r w:rsidR="008A7367">
              <w:rPr>
                <w:noProof/>
                <w:webHidden/>
              </w:rPr>
              <w:fldChar w:fldCharType="end"/>
            </w:r>
          </w:hyperlink>
        </w:p>
        <w:p w14:paraId="71D465FD" w14:textId="77777777" w:rsidR="008A7367" w:rsidRDefault="0016343B">
          <w:pPr>
            <w:pStyle w:val="30"/>
            <w:tabs>
              <w:tab w:val="right" w:leader="dot" w:pos="8296"/>
            </w:tabs>
            <w:rPr>
              <w:noProof/>
            </w:rPr>
          </w:pPr>
          <w:hyperlink w:anchor="_Toc483505176" w:history="1">
            <w:r w:rsidR="008A7367" w:rsidRPr="00EF58E1">
              <w:rPr>
                <w:rStyle w:val="a7"/>
                <w:noProof/>
              </w:rPr>
              <w:t>2.5.2</w:t>
            </w:r>
            <w:r w:rsidR="008A7367" w:rsidRPr="00EF58E1">
              <w:rPr>
                <w:rStyle w:val="a7"/>
                <w:rFonts w:hint="eastAsia"/>
                <w:noProof/>
              </w:rPr>
              <w:t>测试用例</w:t>
            </w:r>
            <w:r w:rsidR="008A7367">
              <w:rPr>
                <w:noProof/>
                <w:webHidden/>
              </w:rPr>
              <w:tab/>
            </w:r>
            <w:r w:rsidR="008A7367">
              <w:rPr>
                <w:noProof/>
                <w:webHidden/>
              </w:rPr>
              <w:fldChar w:fldCharType="begin"/>
            </w:r>
            <w:r w:rsidR="008A7367">
              <w:rPr>
                <w:noProof/>
                <w:webHidden/>
              </w:rPr>
              <w:instrText xml:space="preserve"> PAGEREF _Toc483505176 \h </w:instrText>
            </w:r>
            <w:r w:rsidR="008A7367">
              <w:rPr>
                <w:noProof/>
                <w:webHidden/>
              </w:rPr>
            </w:r>
            <w:r w:rsidR="008A7367">
              <w:rPr>
                <w:noProof/>
                <w:webHidden/>
              </w:rPr>
              <w:fldChar w:fldCharType="separate"/>
            </w:r>
            <w:r w:rsidR="008A7367">
              <w:rPr>
                <w:noProof/>
                <w:webHidden/>
              </w:rPr>
              <w:t>11</w:t>
            </w:r>
            <w:r w:rsidR="008A7367">
              <w:rPr>
                <w:noProof/>
                <w:webHidden/>
              </w:rPr>
              <w:fldChar w:fldCharType="end"/>
            </w:r>
          </w:hyperlink>
        </w:p>
        <w:p w14:paraId="7C599BA2" w14:textId="77777777" w:rsidR="008A7367" w:rsidRDefault="0016343B">
          <w:pPr>
            <w:pStyle w:val="10"/>
            <w:tabs>
              <w:tab w:val="right" w:leader="dot" w:pos="8296"/>
            </w:tabs>
            <w:rPr>
              <w:noProof/>
            </w:rPr>
          </w:pPr>
          <w:hyperlink w:anchor="_Toc483505177" w:history="1">
            <w:r w:rsidR="008A7367" w:rsidRPr="00EF58E1">
              <w:rPr>
                <w:rStyle w:val="a7"/>
                <w:noProof/>
              </w:rPr>
              <w:t>3</w:t>
            </w:r>
            <w:r w:rsidR="008A7367" w:rsidRPr="00EF58E1">
              <w:rPr>
                <w:rStyle w:val="a7"/>
                <w:rFonts w:hint="eastAsia"/>
                <w:noProof/>
              </w:rPr>
              <w:t>非功能需求模块</w:t>
            </w:r>
            <w:r w:rsidR="008A7367">
              <w:rPr>
                <w:noProof/>
                <w:webHidden/>
              </w:rPr>
              <w:tab/>
            </w:r>
            <w:r w:rsidR="008A7367">
              <w:rPr>
                <w:noProof/>
                <w:webHidden/>
              </w:rPr>
              <w:fldChar w:fldCharType="begin"/>
            </w:r>
            <w:r w:rsidR="008A7367">
              <w:rPr>
                <w:noProof/>
                <w:webHidden/>
              </w:rPr>
              <w:instrText xml:space="preserve"> PAGEREF _Toc483505177 \h </w:instrText>
            </w:r>
            <w:r w:rsidR="008A7367">
              <w:rPr>
                <w:noProof/>
                <w:webHidden/>
              </w:rPr>
            </w:r>
            <w:r w:rsidR="008A7367">
              <w:rPr>
                <w:noProof/>
                <w:webHidden/>
              </w:rPr>
              <w:fldChar w:fldCharType="separate"/>
            </w:r>
            <w:r w:rsidR="008A7367">
              <w:rPr>
                <w:noProof/>
                <w:webHidden/>
              </w:rPr>
              <w:t>12</w:t>
            </w:r>
            <w:r w:rsidR="008A7367">
              <w:rPr>
                <w:noProof/>
                <w:webHidden/>
              </w:rPr>
              <w:fldChar w:fldCharType="end"/>
            </w:r>
          </w:hyperlink>
        </w:p>
        <w:p w14:paraId="14B49874" w14:textId="77777777" w:rsidR="008A7367" w:rsidRDefault="0016343B">
          <w:pPr>
            <w:pStyle w:val="20"/>
            <w:tabs>
              <w:tab w:val="right" w:leader="dot" w:pos="8296"/>
            </w:tabs>
            <w:rPr>
              <w:noProof/>
            </w:rPr>
          </w:pPr>
          <w:hyperlink w:anchor="_Toc483505178" w:history="1">
            <w:r w:rsidR="008A7367" w:rsidRPr="00EF58E1">
              <w:rPr>
                <w:rStyle w:val="a7"/>
                <w:noProof/>
              </w:rPr>
              <w:t xml:space="preserve">3.1 </w:t>
            </w:r>
            <w:r w:rsidR="008A7367" w:rsidRPr="00EF58E1">
              <w:rPr>
                <w:rStyle w:val="a7"/>
                <w:rFonts w:hint="eastAsia"/>
                <w:noProof/>
              </w:rPr>
              <w:t>实时性测试</w:t>
            </w:r>
            <w:r w:rsidR="008A7367">
              <w:rPr>
                <w:noProof/>
                <w:webHidden/>
              </w:rPr>
              <w:tab/>
            </w:r>
            <w:r w:rsidR="008A7367">
              <w:rPr>
                <w:noProof/>
                <w:webHidden/>
              </w:rPr>
              <w:fldChar w:fldCharType="begin"/>
            </w:r>
            <w:r w:rsidR="008A7367">
              <w:rPr>
                <w:noProof/>
                <w:webHidden/>
              </w:rPr>
              <w:instrText xml:space="preserve"> PAGEREF _Toc483505178 \h </w:instrText>
            </w:r>
            <w:r w:rsidR="008A7367">
              <w:rPr>
                <w:noProof/>
                <w:webHidden/>
              </w:rPr>
            </w:r>
            <w:r w:rsidR="008A7367">
              <w:rPr>
                <w:noProof/>
                <w:webHidden/>
              </w:rPr>
              <w:fldChar w:fldCharType="separate"/>
            </w:r>
            <w:r w:rsidR="008A7367">
              <w:rPr>
                <w:noProof/>
                <w:webHidden/>
              </w:rPr>
              <w:t>12</w:t>
            </w:r>
            <w:r w:rsidR="008A7367">
              <w:rPr>
                <w:noProof/>
                <w:webHidden/>
              </w:rPr>
              <w:fldChar w:fldCharType="end"/>
            </w:r>
          </w:hyperlink>
        </w:p>
        <w:p w14:paraId="6F4964B1" w14:textId="77777777" w:rsidR="008A7367" w:rsidRDefault="0016343B">
          <w:pPr>
            <w:pStyle w:val="30"/>
            <w:tabs>
              <w:tab w:val="right" w:leader="dot" w:pos="8296"/>
            </w:tabs>
            <w:rPr>
              <w:noProof/>
            </w:rPr>
          </w:pPr>
          <w:hyperlink w:anchor="_Toc483505179" w:history="1">
            <w:r w:rsidR="008A7367" w:rsidRPr="00EF58E1">
              <w:rPr>
                <w:rStyle w:val="a7"/>
                <w:noProof/>
              </w:rPr>
              <w:t>3.1.1</w:t>
            </w:r>
            <w:r w:rsidR="008A7367" w:rsidRPr="00EF58E1">
              <w:rPr>
                <w:rStyle w:val="a7"/>
                <w:rFonts w:hint="eastAsia"/>
                <w:noProof/>
              </w:rPr>
              <w:t>测试策略描述</w:t>
            </w:r>
            <w:r w:rsidR="008A7367">
              <w:rPr>
                <w:noProof/>
                <w:webHidden/>
              </w:rPr>
              <w:tab/>
            </w:r>
            <w:r w:rsidR="008A7367">
              <w:rPr>
                <w:noProof/>
                <w:webHidden/>
              </w:rPr>
              <w:fldChar w:fldCharType="begin"/>
            </w:r>
            <w:r w:rsidR="008A7367">
              <w:rPr>
                <w:noProof/>
                <w:webHidden/>
              </w:rPr>
              <w:instrText xml:space="preserve"> PAGEREF _Toc483505179 \h </w:instrText>
            </w:r>
            <w:r w:rsidR="008A7367">
              <w:rPr>
                <w:noProof/>
                <w:webHidden/>
              </w:rPr>
            </w:r>
            <w:r w:rsidR="008A7367">
              <w:rPr>
                <w:noProof/>
                <w:webHidden/>
              </w:rPr>
              <w:fldChar w:fldCharType="separate"/>
            </w:r>
            <w:r w:rsidR="008A7367">
              <w:rPr>
                <w:noProof/>
                <w:webHidden/>
              </w:rPr>
              <w:t>12</w:t>
            </w:r>
            <w:r w:rsidR="008A7367">
              <w:rPr>
                <w:noProof/>
                <w:webHidden/>
              </w:rPr>
              <w:fldChar w:fldCharType="end"/>
            </w:r>
          </w:hyperlink>
        </w:p>
        <w:p w14:paraId="6DA8D03C" w14:textId="77777777" w:rsidR="008A7367" w:rsidRDefault="0016343B">
          <w:pPr>
            <w:pStyle w:val="30"/>
            <w:tabs>
              <w:tab w:val="right" w:leader="dot" w:pos="8296"/>
            </w:tabs>
            <w:rPr>
              <w:noProof/>
            </w:rPr>
          </w:pPr>
          <w:hyperlink w:anchor="_Toc483505180" w:history="1">
            <w:r w:rsidR="008A7367" w:rsidRPr="00EF58E1">
              <w:rPr>
                <w:rStyle w:val="a7"/>
                <w:noProof/>
              </w:rPr>
              <w:t>3.1.2</w:t>
            </w:r>
            <w:r w:rsidR="008A7367" w:rsidRPr="00EF58E1">
              <w:rPr>
                <w:rStyle w:val="a7"/>
                <w:rFonts w:hint="eastAsia"/>
                <w:noProof/>
              </w:rPr>
              <w:t>测试用例</w:t>
            </w:r>
            <w:r w:rsidR="008A7367">
              <w:rPr>
                <w:noProof/>
                <w:webHidden/>
              </w:rPr>
              <w:tab/>
            </w:r>
            <w:r w:rsidR="008A7367">
              <w:rPr>
                <w:noProof/>
                <w:webHidden/>
              </w:rPr>
              <w:fldChar w:fldCharType="begin"/>
            </w:r>
            <w:r w:rsidR="008A7367">
              <w:rPr>
                <w:noProof/>
                <w:webHidden/>
              </w:rPr>
              <w:instrText xml:space="preserve"> PAGEREF _Toc483505180 \h </w:instrText>
            </w:r>
            <w:r w:rsidR="008A7367">
              <w:rPr>
                <w:noProof/>
                <w:webHidden/>
              </w:rPr>
            </w:r>
            <w:r w:rsidR="008A7367">
              <w:rPr>
                <w:noProof/>
                <w:webHidden/>
              </w:rPr>
              <w:fldChar w:fldCharType="separate"/>
            </w:r>
            <w:r w:rsidR="008A7367">
              <w:rPr>
                <w:noProof/>
                <w:webHidden/>
              </w:rPr>
              <w:t>12</w:t>
            </w:r>
            <w:r w:rsidR="008A7367">
              <w:rPr>
                <w:noProof/>
                <w:webHidden/>
              </w:rPr>
              <w:fldChar w:fldCharType="end"/>
            </w:r>
          </w:hyperlink>
        </w:p>
        <w:p w14:paraId="00498A68" w14:textId="77777777" w:rsidR="008A7367" w:rsidRDefault="0016343B">
          <w:pPr>
            <w:pStyle w:val="20"/>
            <w:tabs>
              <w:tab w:val="right" w:leader="dot" w:pos="8296"/>
            </w:tabs>
            <w:rPr>
              <w:noProof/>
            </w:rPr>
          </w:pPr>
          <w:hyperlink w:anchor="_Toc483505181" w:history="1">
            <w:r w:rsidR="008A7367" w:rsidRPr="00EF58E1">
              <w:rPr>
                <w:rStyle w:val="a7"/>
                <w:noProof/>
              </w:rPr>
              <w:t>3.2 Spark Streaming</w:t>
            </w:r>
            <w:r w:rsidR="008A7367" w:rsidRPr="00EF58E1">
              <w:rPr>
                <w:rStyle w:val="a7"/>
                <w:rFonts w:hint="eastAsia"/>
                <w:noProof/>
              </w:rPr>
              <w:t>的可扩展性测试</w:t>
            </w:r>
            <w:r w:rsidR="008A7367">
              <w:rPr>
                <w:noProof/>
                <w:webHidden/>
              </w:rPr>
              <w:tab/>
            </w:r>
            <w:r w:rsidR="008A7367">
              <w:rPr>
                <w:noProof/>
                <w:webHidden/>
              </w:rPr>
              <w:fldChar w:fldCharType="begin"/>
            </w:r>
            <w:r w:rsidR="008A7367">
              <w:rPr>
                <w:noProof/>
                <w:webHidden/>
              </w:rPr>
              <w:instrText xml:space="preserve"> PAGEREF _Toc483505181 \h </w:instrText>
            </w:r>
            <w:r w:rsidR="008A7367">
              <w:rPr>
                <w:noProof/>
                <w:webHidden/>
              </w:rPr>
            </w:r>
            <w:r w:rsidR="008A7367">
              <w:rPr>
                <w:noProof/>
                <w:webHidden/>
              </w:rPr>
              <w:fldChar w:fldCharType="separate"/>
            </w:r>
            <w:r w:rsidR="008A7367">
              <w:rPr>
                <w:noProof/>
                <w:webHidden/>
              </w:rPr>
              <w:t>13</w:t>
            </w:r>
            <w:r w:rsidR="008A7367">
              <w:rPr>
                <w:noProof/>
                <w:webHidden/>
              </w:rPr>
              <w:fldChar w:fldCharType="end"/>
            </w:r>
          </w:hyperlink>
        </w:p>
        <w:p w14:paraId="204F6DF5" w14:textId="77777777" w:rsidR="008A7367" w:rsidRDefault="0016343B">
          <w:pPr>
            <w:pStyle w:val="30"/>
            <w:tabs>
              <w:tab w:val="right" w:leader="dot" w:pos="8296"/>
            </w:tabs>
            <w:rPr>
              <w:noProof/>
            </w:rPr>
          </w:pPr>
          <w:hyperlink w:anchor="_Toc483505182" w:history="1">
            <w:r w:rsidR="008A7367" w:rsidRPr="00EF58E1">
              <w:rPr>
                <w:rStyle w:val="a7"/>
                <w:noProof/>
              </w:rPr>
              <w:t>3.2.1</w:t>
            </w:r>
            <w:r w:rsidR="008A7367" w:rsidRPr="00EF58E1">
              <w:rPr>
                <w:rStyle w:val="a7"/>
                <w:rFonts w:hint="eastAsia"/>
                <w:noProof/>
              </w:rPr>
              <w:t>测试策略描述</w:t>
            </w:r>
            <w:r w:rsidR="008A7367">
              <w:rPr>
                <w:noProof/>
                <w:webHidden/>
              </w:rPr>
              <w:tab/>
            </w:r>
            <w:r w:rsidR="008A7367">
              <w:rPr>
                <w:noProof/>
                <w:webHidden/>
              </w:rPr>
              <w:fldChar w:fldCharType="begin"/>
            </w:r>
            <w:r w:rsidR="008A7367">
              <w:rPr>
                <w:noProof/>
                <w:webHidden/>
              </w:rPr>
              <w:instrText xml:space="preserve"> PAGEREF _Toc483505182 \h </w:instrText>
            </w:r>
            <w:r w:rsidR="008A7367">
              <w:rPr>
                <w:noProof/>
                <w:webHidden/>
              </w:rPr>
            </w:r>
            <w:r w:rsidR="008A7367">
              <w:rPr>
                <w:noProof/>
                <w:webHidden/>
              </w:rPr>
              <w:fldChar w:fldCharType="separate"/>
            </w:r>
            <w:r w:rsidR="008A7367">
              <w:rPr>
                <w:noProof/>
                <w:webHidden/>
              </w:rPr>
              <w:t>13</w:t>
            </w:r>
            <w:r w:rsidR="008A7367">
              <w:rPr>
                <w:noProof/>
                <w:webHidden/>
              </w:rPr>
              <w:fldChar w:fldCharType="end"/>
            </w:r>
          </w:hyperlink>
        </w:p>
        <w:p w14:paraId="223A0FFF" w14:textId="77777777" w:rsidR="008A7367" w:rsidRDefault="0016343B">
          <w:pPr>
            <w:pStyle w:val="30"/>
            <w:tabs>
              <w:tab w:val="right" w:leader="dot" w:pos="8296"/>
            </w:tabs>
            <w:rPr>
              <w:noProof/>
            </w:rPr>
          </w:pPr>
          <w:hyperlink w:anchor="_Toc483505183" w:history="1">
            <w:r w:rsidR="008A7367" w:rsidRPr="00EF58E1">
              <w:rPr>
                <w:rStyle w:val="a7"/>
                <w:noProof/>
              </w:rPr>
              <w:t>3.2.2</w:t>
            </w:r>
            <w:r w:rsidR="008A7367" w:rsidRPr="00EF58E1">
              <w:rPr>
                <w:rStyle w:val="a7"/>
                <w:rFonts w:hint="eastAsia"/>
                <w:noProof/>
              </w:rPr>
              <w:t>测试用例</w:t>
            </w:r>
            <w:r w:rsidR="008A7367">
              <w:rPr>
                <w:noProof/>
                <w:webHidden/>
              </w:rPr>
              <w:tab/>
            </w:r>
            <w:r w:rsidR="008A7367">
              <w:rPr>
                <w:noProof/>
                <w:webHidden/>
              </w:rPr>
              <w:fldChar w:fldCharType="begin"/>
            </w:r>
            <w:r w:rsidR="008A7367">
              <w:rPr>
                <w:noProof/>
                <w:webHidden/>
              </w:rPr>
              <w:instrText xml:space="preserve"> PAGEREF _Toc483505183 \h </w:instrText>
            </w:r>
            <w:r w:rsidR="008A7367">
              <w:rPr>
                <w:noProof/>
                <w:webHidden/>
              </w:rPr>
            </w:r>
            <w:r w:rsidR="008A7367">
              <w:rPr>
                <w:noProof/>
                <w:webHidden/>
              </w:rPr>
              <w:fldChar w:fldCharType="separate"/>
            </w:r>
            <w:r w:rsidR="008A7367">
              <w:rPr>
                <w:noProof/>
                <w:webHidden/>
              </w:rPr>
              <w:t>13</w:t>
            </w:r>
            <w:r w:rsidR="008A7367">
              <w:rPr>
                <w:noProof/>
                <w:webHidden/>
              </w:rPr>
              <w:fldChar w:fldCharType="end"/>
            </w:r>
          </w:hyperlink>
        </w:p>
        <w:p w14:paraId="28847025" w14:textId="77777777" w:rsidR="008A7367" w:rsidRDefault="0016343B">
          <w:pPr>
            <w:pStyle w:val="20"/>
            <w:tabs>
              <w:tab w:val="right" w:leader="dot" w:pos="8296"/>
            </w:tabs>
            <w:rPr>
              <w:noProof/>
            </w:rPr>
          </w:pPr>
          <w:hyperlink w:anchor="_Toc483505184" w:history="1">
            <w:r w:rsidR="008A7367" w:rsidRPr="00EF58E1">
              <w:rPr>
                <w:rStyle w:val="a7"/>
                <w:noProof/>
              </w:rPr>
              <w:t>3.3 Spark Streaming</w:t>
            </w:r>
            <w:r w:rsidR="008A7367" w:rsidRPr="00EF58E1">
              <w:rPr>
                <w:rStyle w:val="a7"/>
                <w:rFonts w:hint="eastAsia"/>
                <w:noProof/>
              </w:rPr>
              <w:t>的吞吐量测试</w:t>
            </w:r>
            <w:r w:rsidR="008A7367">
              <w:rPr>
                <w:noProof/>
                <w:webHidden/>
              </w:rPr>
              <w:tab/>
            </w:r>
            <w:r w:rsidR="008A7367">
              <w:rPr>
                <w:noProof/>
                <w:webHidden/>
              </w:rPr>
              <w:fldChar w:fldCharType="begin"/>
            </w:r>
            <w:r w:rsidR="008A7367">
              <w:rPr>
                <w:noProof/>
                <w:webHidden/>
              </w:rPr>
              <w:instrText xml:space="preserve"> PAGEREF _Toc483505184 \h </w:instrText>
            </w:r>
            <w:r w:rsidR="008A7367">
              <w:rPr>
                <w:noProof/>
                <w:webHidden/>
              </w:rPr>
            </w:r>
            <w:r w:rsidR="008A7367">
              <w:rPr>
                <w:noProof/>
                <w:webHidden/>
              </w:rPr>
              <w:fldChar w:fldCharType="separate"/>
            </w:r>
            <w:r w:rsidR="008A7367">
              <w:rPr>
                <w:noProof/>
                <w:webHidden/>
              </w:rPr>
              <w:t>14</w:t>
            </w:r>
            <w:r w:rsidR="008A7367">
              <w:rPr>
                <w:noProof/>
                <w:webHidden/>
              </w:rPr>
              <w:fldChar w:fldCharType="end"/>
            </w:r>
          </w:hyperlink>
        </w:p>
        <w:p w14:paraId="7BCF125B" w14:textId="77777777" w:rsidR="008A7367" w:rsidRDefault="0016343B">
          <w:pPr>
            <w:pStyle w:val="30"/>
            <w:tabs>
              <w:tab w:val="right" w:leader="dot" w:pos="8296"/>
            </w:tabs>
            <w:rPr>
              <w:noProof/>
            </w:rPr>
          </w:pPr>
          <w:hyperlink w:anchor="_Toc483505185" w:history="1">
            <w:r w:rsidR="008A7367" w:rsidRPr="00EF58E1">
              <w:rPr>
                <w:rStyle w:val="a7"/>
                <w:noProof/>
              </w:rPr>
              <w:t>3.3.1</w:t>
            </w:r>
            <w:r w:rsidR="008A7367" w:rsidRPr="00EF58E1">
              <w:rPr>
                <w:rStyle w:val="a7"/>
                <w:rFonts w:hint="eastAsia"/>
                <w:noProof/>
              </w:rPr>
              <w:t>测试策略描述</w:t>
            </w:r>
            <w:r w:rsidR="008A7367">
              <w:rPr>
                <w:noProof/>
                <w:webHidden/>
              </w:rPr>
              <w:tab/>
            </w:r>
            <w:r w:rsidR="008A7367">
              <w:rPr>
                <w:noProof/>
                <w:webHidden/>
              </w:rPr>
              <w:fldChar w:fldCharType="begin"/>
            </w:r>
            <w:r w:rsidR="008A7367">
              <w:rPr>
                <w:noProof/>
                <w:webHidden/>
              </w:rPr>
              <w:instrText xml:space="preserve"> PAGEREF _Toc483505185 \h </w:instrText>
            </w:r>
            <w:r w:rsidR="008A7367">
              <w:rPr>
                <w:noProof/>
                <w:webHidden/>
              </w:rPr>
            </w:r>
            <w:r w:rsidR="008A7367">
              <w:rPr>
                <w:noProof/>
                <w:webHidden/>
              </w:rPr>
              <w:fldChar w:fldCharType="separate"/>
            </w:r>
            <w:r w:rsidR="008A7367">
              <w:rPr>
                <w:noProof/>
                <w:webHidden/>
              </w:rPr>
              <w:t>14</w:t>
            </w:r>
            <w:r w:rsidR="008A7367">
              <w:rPr>
                <w:noProof/>
                <w:webHidden/>
              </w:rPr>
              <w:fldChar w:fldCharType="end"/>
            </w:r>
          </w:hyperlink>
        </w:p>
        <w:p w14:paraId="520021DF" w14:textId="77777777" w:rsidR="008A7367" w:rsidRDefault="0016343B">
          <w:pPr>
            <w:pStyle w:val="30"/>
            <w:tabs>
              <w:tab w:val="right" w:leader="dot" w:pos="8296"/>
            </w:tabs>
            <w:rPr>
              <w:noProof/>
            </w:rPr>
          </w:pPr>
          <w:hyperlink w:anchor="_Toc483505186" w:history="1">
            <w:r w:rsidR="008A7367" w:rsidRPr="00EF58E1">
              <w:rPr>
                <w:rStyle w:val="a7"/>
                <w:noProof/>
              </w:rPr>
              <w:t>3.3.2</w:t>
            </w:r>
            <w:r w:rsidR="008A7367" w:rsidRPr="00EF58E1">
              <w:rPr>
                <w:rStyle w:val="a7"/>
                <w:rFonts w:hint="eastAsia"/>
                <w:noProof/>
              </w:rPr>
              <w:t>测试用例</w:t>
            </w:r>
            <w:r w:rsidR="008A7367">
              <w:rPr>
                <w:noProof/>
                <w:webHidden/>
              </w:rPr>
              <w:tab/>
            </w:r>
            <w:r w:rsidR="008A7367">
              <w:rPr>
                <w:noProof/>
                <w:webHidden/>
              </w:rPr>
              <w:fldChar w:fldCharType="begin"/>
            </w:r>
            <w:r w:rsidR="008A7367">
              <w:rPr>
                <w:noProof/>
                <w:webHidden/>
              </w:rPr>
              <w:instrText xml:space="preserve"> PAGEREF _Toc483505186 \h </w:instrText>
            </w:r>
            <w:r w:rsidR="008A7367">
              <w:rPr>
                <w:noProof/>
                <w:webHidden/>
              </w:rPr>
            </w:r>
            <w:r w:rsidR="008A7367">
              <w:rPr>
                <w:noProof/>
                <w:webHidden/>
              </w:rPr>
              <w:fldChar w:fldCharType="separate"/>
            </w:r>
            <w:r w:rsidR="008A7367">
              <w:rPr>
                <w:noProof/>
                <w:webHidden/>
              </w:rPr>
              <w:t>14</w:t>
            </w:r>
            <w:r w:rsidR="008A7367">
              <w:rPr>
                <w:noProof/>
                <w:webHidden/>
              </w:rPr>
              <w:fldChar w:fldCharType="end"/>
            </w:r>
          </w:hyperlink>
        </w:p>
        <w:p w14:paraId="6A2048BE" w14:textId="77777777" w:rsidR="008A7367" w:rsidRDefault="0016343B">
          <w:pPr>
            <w:pStyle w:val="20"/>
            <w:tabs>
              <w:tab w:val="right" w:leader="dot" w:pos="8296"/>
            </w:tabs>
            <w:rPr>
              <w:noProof/>
            </w:rPr>
          </w:pPr>
          <w:hyperlink w:anchor="_Toc483505187" w:history="1">
            <w:r w:rsidR="008A7367" w:rsidRPr="00EF58E1">
              <w:rPr>
                <w:rStyle w:val="a7"/>
                <w:noProof/>
              </w:rPr>
              <w:t>3.4 Spark Streaming</w:t>
            </w:r>
            <w:r w:rsidR="008A7367" w:rsidRPr="00EF58E1">
              <w:rPr>
                <w:rStyle w:val="a7"/>
                <w:rFonts w:hint="eastAsia"/>
                <w:noProof/>
              </w:rPr>
              <w:t>的持久化测试</w:t>
            </w:r>
            <w:r w:rsidR="008A7367">
              <w:rPr>
                <w:noProof/>
                <w:webHidden/>
              </w:rPr>
              <w:tab/>
            </w:r>
            <w:r w:rsidR="008A7367">
              <w:rPr>
                <w:noProof/>
                <w:webHidden/>
              </w:rPr>
              <w:fldChar w:fldCharType="begin"/>
            </w:r>
            <w:r w:rsidR="008A7367">
              <w:rPr>
                <w:noProof/>
                <w:webHidden/>
              </w:rPr>
              <w:instrText xml:space="preserve"> PAGEREF _Toc483505187 \h </w:instrText>
            </w:r>
            <w:r w:rsidR="008A7367">
              <w:rPr>
                <w:noProof/>
                <w:webHidden/>
              </w:rPr>
            </w:r>
            <w:r w:rsidR="008A7367">
              <w:rPr>
                <w:noProof/>
                <w:webHidden/>
              </w:rPr>
              <w:fldChar w:fldCharType="separate"/>
            </w:r>
            <w:r w:rsidR="008A7367">
              <w:rPr>
                <w:noProof/>
                <w:webHidden/>
              </w:rPr>
              <w:t>14</w:t>
            </w:r>
            <w:r w:rsidR="008A7367">
              <w:rPr>
                <w:noProof/>
                <w:webHidden/>
              </w:rPr>
              <w:fldChar w:fldCharType="end"/>
            </w:r>
          </w:hyperlink>
        </w:p>
        <w:p w14:paraId="73938DF7" w14:textId="77777777" w:rsidR="008A7367" w:rsidRDefault="0016343B">
          <w:pPr>
            <w:pStyle w:val="30"/>
            <w:tabs>
              <w:tab w:val="right" w:leader="dot" w:pos="8296"/>
            </w:tabs>
            <w:rPr>
              <w:noProof/>
            </w:rPr>
          </w:pPr>
          <w:hyperlink w:anchor="_Toc483505188" w:history="1">
            <w:r w:rsidR="008A7367" w:rsidRPr="00EF58E1">
              <w:rPr>
                <w:rStyle w:val="a7"/>
                <w:noProof/>
              </w:rPr>
              <w:t>3.4.1</w:t>
            </w:r>
            <w:r w:rsidR="008A7367" w:rsidRPr="00EF58E1">
              <w:rPr>
                <w:rStyle w:val="a7"/>
                <w:rFonts w:hint="eastAsia"/>
                <w:noProof/>
              </w:rPr>
              <w:t>测试策略描述</w:t>
            </w:r>
            <w:r w:rsidR="008A7367">
              <w:rPr>
                <w:noProof/>
                <w:webHidden/>
              </w:rPr>
              <w:tab/>
            </w:r>
            <w:r w:rsidR="008A7367">
              <w:rPr>
                <w:noProof/>
                <w:webHidden/>
              </w:rPr>
              <w:fldChar w:fldCharType="begin"/>
            </w:r>
            <w:r w:rsidR="008A7367">
              <w:rPr>
                <w:noProof/>
                <w:webHidden/>
              </w:rPr>
              <w:instrText xml:space="preserve"> PAGEREF _Toc483505188 \h </w:instrText>
            </w:r>
            <w:r w:rsidR="008A7367">
              <w:rPr>
                <w:noProof/>
                <w:webHidden/>
              </w:rPr>
            </w:r>
            <w:r w:rsidR="008A7367">
              <w:rPr>
                <w:noProof/>
                <w:webHidden/>
              </w:rPr>
              <w:fldChar w:fldCharType="separate"/>
            </w:r>
            <w:r w:rsidR="008A7367">
              <w:rPr>
                <w:noProof/>
                <w:webHidden/>
              </w:rPr>
              <w:t>14</w:t>
            </w:r>
            <w:r w:rsidR="008A7367">
              <w:rPr>
                <w:noProof/>
                <w:webHidden/>
              </w:rPr>
              <w:fldChar w:fldCharType="end"/>
            </w:r>
          </w:hyperlink>
        </w:p>
        <w:p w14:paraId="7EBA40FA" w14:textId="77777777" w:rsidR="008A7367" w:rsidRDefault="0016343B">
          <w:pPr>
            <w:pStyle w:val="30"/>
            <w:tabs>
              <w:tab w:val="right" w:leader="dot" w:pos="8296"/>
            </w:tabs>
            <w:rPr>
              <w:noProof/>
            </w:rPr>
          </w:pPr>
          <w:hyperlink w:anchor="_Toc483505189" w:history="1">
            <w:r w:rsidR="008A7367" w:rsidRPr="00EF58E1">
              <w:rPr>
                <w:rStyle w:val="a7"/>
                <w:noProof/>
              </w:rPr>
              <w:t>3.4.2</w:t>
            </w:r>
            <w:r w:rsidR="008A7367" w:rsidRPr="00EF58E1">
              <w:rPr>
                <w:rStyle w:val="a7"/>
                <w:rFonts w:hint="eastAsia"/>
                <w:noProof/>
              </w:rPr>
              <w:t>测试用例</w:t>
            </w:r>
            <w:r w:rsidR="008A7367">
              <w:rPr>
                <w:noProof/>
                <w:webHidden/>
              </w:rPr>
              <w:tab/>
            </w:r>
            <w:r w:rsidR="008A7367">
              <w:rPr>
                <w:noProof/>
                <w:webHidden/>
              </w:rPr>
              <w:fldChar w:fldCharType="begin"/>
            </w:r>
            <w:r w:rsidR="008A7367">
              <w:rPr>
                <w:noProof/>
                <w:webHidden/>
              </w:rPr>
              <w:instrText xml:space="preserve"> PAGEREF _Toc483505189 \h </w:instrText>
            </w:r>
            <w:r w:rsidR="008A7367">
              <w:rPr>
                <w:noProof/>
                <w:webHidden/>
              </w:rPr>
            </w:r>
            <w:r w:rsidR="008A7367">
              <w:rPr>
                <w:noProof/>
                <w:webHidden/>
              </w:rPr>
              <w:fldChar w:fldCharType="separate"/>
            </w:r>
            <w:r w:rsidR="008A7367">
              <w:rPr>
                <w:noProof/>
                <w:webHidden/>
              </w:rPr>
              <w:t>14</w:t>
            </w:r>
            <w:r w:rsidR="008A7367">
              <w:rPr>
                <w:noProof/>
                <w:webHidden/>
              </w:rPr>
              <w:fldChar w:fldCharType="end"/>
            </w:r>
          </w:hyperlink>
        </w:p>
        <w:p w14:paraId="4A5BA796" w14:textId="77777777" w:rsidR="008A7367" w:rsidRDefault="0016343B">
          <w:pPr>
            <w:pStyle w:val="20"/>
            <w:tabs>
              <w:tab w:val="right" w:leader="dot" w:pos="8296"/>
            </w:tabs>
            <w:rPr>
              <w:noProof/>
            </w:rPr>
          </w:pPr>
          <w:hyperlink w:anchor="_Toc483505190" w:history="1">
            <w:r w:rsidR="008A7367" w:rsidRPr="00EF58E1">
              <w:rPr>
                <w:rStyle w:val="a7"/>
                <w:noProof/>
              </w:rPr>
              <w:t xml:space="preserve">3.5 </w:t>
            </w:r>
            <w:r w:rsidR="008A7367" w:rsidRPr="00EF58E1">
              <w:rPr>
                <w:rStyle w:val="a7"/>
                <w:rFonts w:hint="eastAsia"/>
                <w:noProof/>
              </w:rPr>
              <w:t>性能调优测试</w:t>
            </w:r>
            <w:r w:rsidR="008A7367">
              <w:rPr>
                <w:noProof/>
                <w:webHidden/>
              </w:rPr>
              <w:tab/>
            </w:r>
            <w:r w:rsidR="008A7367">
              <w:rPr>
                <w:noProof/>
                <w:webHidden/>
              </w:rPr>
              <w:fldChar w:fldCharType="begin"/>
            </w:r>
            <w:r w:rsidR="008A7367">
              <w:rPr>
                <w:noProof/>
                <w:webHidden/>
              </w:rPr>
              <w:instrText xml:space="preserve"> PAGEREF _Toc483505190 \h </w:instrText>
            </w:r>
            <w:r w:rsidR="008A7367">
              <w:rPr>
                <w:noProof/>
                <w:webHidden/>
              </w:rPr>
            </w:r>
            <w:r w:rsidR="008A7367">
              <w:rPr>
                <w:noProof/>
                <w:webHidden/>
              </w:rPr>
              <w:fldChar w:fldCharType="separate"/>
            </w:r>
            <w:r w:rsidR="008A7367">
              <w:rPr>
                <w:noProof/>
                <w:webHidden/>
              </w:rPr>
              <w:t>15</w:t>
            </w:r>
            <w:r w:rsidR="008A7367">
              <w:rPr>
                <w:noProof/>
                <w:webHidden/>
              </w:rPr>
              <w:fldChar w:fldCharType="end"/>
            </w:r>
          </w:hyperlink>
        </w:p>
        <w:p w14:paraId="39390D91" w14:textId="77777777" w:rsidR="008A7367" w:rsidRDefault="0016343B">
          <w:pPr>
            <w:pStyle w:val="30"/>
            <w:tabs>
              <w:tab w:val="right" w:leader="dot" w:pos="8296"/>
            </w:tabs>
            <w:rPr>
              <w:noProof/>
            </w:rPr>
          </w:pPr>
          <w:hyperlink w:anchor="_Toc483505191" w:history="1">
            <w:r w:rsidR="008A7367" w:rsidRPr="00EF58E1">
              <w:rPr>
                <w:rStyle w:val="a7"/>
                <w:noProof/>
              </w:rPr>
              <w:t>3.5.1</w:t>
            </w:r>
            <w:r w:rsidR="008A7367" w:rsidRPr="00EF58E1">
              <w:rPr>
                <w:rStyle w:val="a7"/>
                <w:rFonts w:hint="eastAsia"/>
                <w:noProof/>
              </w:rPr>
              <w:t>测试策略描述</w:t>
            </w:r>
            <w:r w:rsidR="008A7367">
              <w:rPr>
                <w:noProof/>
                <w:webHidden/>
              </w:rPr>
              <w:tab/>
            </w:r>
            <w:r w:rsidR="008A7367">
              <w:rPr>
                <w:noProof/>
                <w:webHidden/>
              </w:rPr>
              <w:fldChar w:fldCharType="begin"/>
            </w:r>
            <w:r w:rsidR="008A7367">
              <w:rPr>
                <w:noProof/>
                <w:webHidden/>
              </w:rPr>
              <w:instrText xml:space="preserve"> PAGEREF _Toc483505191 \h </w:instrText>
            </w:r>
            <w:r w:rsidR="008A7367">
              <w:rPr>
                <w:noProof/>
                <w:webHidden/>
              </w:rPr>
            </w:r>
            <w:r w:rsidR="008A7367">
              <w:rPr>
                <w:noProof/>
                <w:webHidden/>
              </w:rPr>
              <w:fldChar w:fldCharType="separate"/>
            </w:r>
            <w:r w:rsidR="008A7367">
              <w:rPr>
                <w:noProof/>
                <w:webHidden/>
              </w:rPr>
              <w:t>15</w:t>
            </w:r>
            <w:r w:rsidR="008A7367">
              <w:rPr>
                <w:noProof/>
                <w:webHidden/>
              </w:rPr>
              <w:fldChar w:fldCharType="end"/>
            </w:r>
          </w:hyperlink>
        </w:p>
        <w:p w14:paraId="5CCA58FA" w14:textId="77777777" w:rsidR="008A7367" w:rsidRDefault="0016343B">
          <w:pPr>
            <w:pStyle w:val="30"/>
            <w:tabs>
              <w:tab w:val="right" w:leader="dot" w:pos="8296"/>
            </w:tabs>
            <w:rPr>
              <w:noProof/>
            </w:rPr>
          </w:pPr>
          <w:hyperlink w:anchor="_Toc483505192" w:history="1">
            <w:r w:rsidR="008A7367" w:rsidRPr="00EF58E1">
              <w:rPr>
                <w:rStyle w:val="a7"/>
                <w:noProof/>
              </w:rPr>
              <w:t>3.5.2</w:t>
            </w:r>
            <w:r w:rsidR="008A7367" w:rsidRPr="00EF58E1">
              <w:rPr>
                <w:rStyle w:val="a7"/>
                <w:rFonts w:hint="eastAsia"/>
                <w:noProof/>
              </w:rPr>
              <w:t>测试用例</w:t>
            </w:r>
            <w:r w:rsidR="008A7367">
              <w:rPr>
                <w:noProof/>
                <w:webHidden/>
              </w:rPr>
              <w:tab/>
            </w:r>
            <w:r w:rsidR="008A7367">
              <w:rPr>
                <w:noProof/>
                <w:webHidden/>
              </w:rPr>
              <w:fldChar w:fldCharType="begin"/>
            </w:r>
            <w:r w:rsidR="008A7367">
              <w:rPr>
                <w:noProof/>
                <w:webHidden/>
              </w:rPr>
              <w:instrText xml:space="preserve"> PAGEREF _Toc483505192 \h </w:instrText>
            </w:r>
            <w:r w:rsidR="008A7367">
              <w:rPr>
                <w:noProof/>
                <w:webHidden/>
              </w:rPr>
            </w:r>
            <w:r w:rsidR="008A7367">
              <w:rPr>
                <w:noProof/>
                <w:webHidden/>
              </w:rPr>
              <w:fldChar w:fldCharType="separate"/>
            </w:r>
            <w:r w:rsidR="008A7367">
              <w:rPr>
                <w:noProof/>
                <w:webHidden/>
              </w:rPr>
              <w:t>15</w:t>
            </w:r>
            <w:r w:rsidR="008A7367">
              <w:rPr>
                <w:noProof/>
                <w:webHidden/>
              </w:rPr>
              <w:fldChar w:fldCharType="end"/>
            </w:r>
          </w:hyperlink>
        </w:p>
        <w:p w14:paraId="59C45ED6" w14:textId="77777777" w:rsidR="008A7367" w:rsidRDefault="0016343B">
          <w:pPr>
            <w:pStyle w:val="10"/>
            <w:tabs>
              <w:tab w:val="right" w:leader="dot" w:pos="8296"/>
            </w:tabs>
            <w:rPr>
              <w:noProof/>
            </w:rPr>
          </w:pPr>
          <w:hyperlink w:anchor="_Toc483505193" w:history="1">
            <w:r w:rsidR="008A7367" w:rsidRPr="00EF58E1">
              <w:rPr>
                <w:rStyle w:val="a7"/>
                <w:noProof/>
              </w:rPr>
              <w:t>4</w:t>
            </w:r>
            <w:r w:rsidR="008A7367" w:rsidRPr="00EF58E1">
              <w:rPr>
                <w:rStyle w:val="a7"/>
                <w:rFonts w:hint="eastAsia"/>
                <w:noProof/>
              </w:rPr>
              <w:t>应用功能测试</w:t>
            </w:r>
            <w:r w:rsidR="008A7367">
              <w:rPr>
                <w:noProof/>
                <w:webHidden/>
              </w:rPr>
              <w:tab/>
            </w:r>
            <w:r w:rsidR="008A7367">
              <w:rPr>
                <w:noProof/>
                <w:webHidden/>
              </w:rPr>
              <w:fldChar w:fldCharType="begin"/>
            </w:r>
            <w:r w:rsidR="008A7367">
              <w:rPr>
                <w:noProof/>
                <w:webHidden/>
              </w:rPr>
              <w:instrText xml:space="preserve"> PAGEREF _Toc483505193 \h </w:instrText>
            </w:r>
            <w:r w:rsidR="008A7367">
              <w:rPr>
                <w:noProof/>
                <w:webHidden/>
              </w:rPr>
            </w:r>
            <w:r w:rsidR="008A7367">
              <w:rPr>
                <w:noProof/>
                <w:webHidden/>
              </w:rPr>
              <w:fldChar w:fldCharType="separate"/>
            </w:r>
            <w:r w:rsidR="008A7367">
              <w:rPr>
                <w:noProof/>
                <w:webHidden/>
              </w:rPr>
              <w:t>17</w:t>
            </w:r>
            <w:r w:rsidR="008A7367">
              <w:rPr>
                <w:noProof/>
                <w:webHidden/>
              </w:rPr>
              <w:fldChar w:fldCharType="end"/>
            </w:r>
          </w:hyperlink>
        </w:p>
        <w:p w14:paraId="5D7726C9" w14:textId="77777777" w:rsidR="008A7367" w:rsidRDefault="0016343B">
          <w:pPr>
            <w:pStyle w:val="20"/>
            <w:tabs>
              <w:tab w:val="right" w:leader="dot" w:pos="8296"/>
            </w:tabs>
            <w:rPr>
              <w:noProof/>
            </w:rPr>
          </w:pPr>
          <w:hyperlink w:anchor="_Toc483505194" w:history="1">
            <w:r w:rsidR="008A7367" w:rsidRPr="00EF58E1">
              <w:rPr>
                <w:rStyle w:val="a7"/>
                <w:noProof/>
              </w:rPr>
              <w:t>4.1</w:t>
            </w:r>
            <w:r w:rsidR="008A7367" w:rsidRPr="00EF58E1">
              <w:rPr>
                <w:rStyle w:val="a7"/>
                <w:rFonts w:hint="eastAsia"/>
                <w:noProof/>
              </w:rPr>
              <w:t>数据源产生模块功能测试</w:t>
            </w:r>
            <w:r w:rsidR="008A7367">
              <w:rPr>
                <w:noProof/>
                <w:webHidden/>
              </w:rPr>
              <w:tab/>
            </w:r>
            <w:r w:rsidR="008A7367">
              <w:rPr>
                <w:noProof/>
                <w:webHidden/>
              </w:rPr>
              <w:fldChar w:fldCharType="begin"/>
            </w:r>
            <w:r w:rsidR="008A7367">
              <w:rPr>
                <w:noProof/>
                <w:webHidden/>
              </w:rPr>
              <w:instrText xml:space="preserve"> PAGEREF _Toc483505194 \h </w:instrText>
            </w:r>
            <w:r w:rsidR="008A7367">
              <w:rPr>
                <w:noProof/>
                <w:webHidden/>
              </w:rPr>
            </w:r>
            <w:r w:rsidR="008A7367">
              <w:rPr>
                <w:noProof/>
                <w:webHidden/>
              </w:rPr>
              <w:fldChar w:fldCharType="separate"/>
            </w:r>
            <w:r w:rsidR="008A7367">
              <w:rPr>
                <w:noProof/>
                <w:webHidden/>
              </w:rPr>
              <w:t>17</w:t>
            </w:r>
            <w:r w:rsidR="008A7367">
              <w:rPr>
                <w:noProof/>
                <w:webHidden/>
              </w:rPr>
              <w:fldChar w:fldCharType="end"/>
            </w:r>
          </w:hyperlink>
        </w:p>
        <w:p w14:paraId="3F17CE34" w14:textId="77777777" w:rsidR="008A7367" w:rsidRDefault="0016343B">
          <w:pPr>
            <w:pStyle w:val="30"/>
            <w:tabs>
              <w:tab w:val="right" w:leader="dot" w:pos="8296"/>
            </w:tabs>
            <w:rPr>
              <w:noProof/>
            </w:rPr>
          </w:pPr>
          <w:hyperlink w:anchor="_Toc483505195" w:history="1">
            <w:r w:rsidR="008A7367" w:rsidRPr="00EF58E1">
              <w:rPr>
                <w:rStyle w:val="a7"/>
                <w:noProof/>
              </w:rPr>
              <w:t>4.1.1</w:t>
            </w:r>
            <w:r w:rsidR="008A7367" w:rsidRPr="00EF58E1">
              <w:rPr>
                <w:rStyle w:val="a7"/>
                <w:rFonts w:hint="eastAsia"/>
                <w:noProof/>
              </w:rPr>
              <w:t>测试策略描述</w:t>
            </w:r>
            <w:r w:rsidR="008A7367">
              <w:rPr>
                <w:noProof/>
                <w:webHidden/>
              </w:rPr>
              <w:tab/>
            </w:r>
            <w:r w:rsidR="008A7367">
              <w:rPr>
                <w:noProof/>
                <w:webHidden/>
              </w:rPr>
              <w:fldChar w:fldCharType="begin"/>
            </w:r>
            <w:r w:rsidR="008A7367">
              <w:rPr>
                <w:noProof/>
                <w:webHidden/>
              </w:rPr>
              <w:instrText xml:space="preserve"> PAGEREF _Toc483505195 \h </w:instrText>
            </w:r>
            <w:r w:rsidR="008A7367">
              <w:rPr>
                <w:noProof/>
                <w:webHidden/>
              </w:rPr>
            </w:r>
            <w:r w:rsidR="008A7367">
              <w:rPr>
                <w:noProof/>
                <w:webHidden/>
              </w:rPr>
              <w:fldChar w:fldCharType="separate"/>
            </w:r>
            <w:r w:rsidR="008A7367">
              <w:rPr>
                <w:noProof/>
                <w:webHidden/>
              </w:rPr>
              <w:t>17</w:t>
            </w:r>
            <w:r w:rsidR="008A7367">
              <w:rPr>
                <w:noProof/>
                <w:webHidden/>
              </w:rPr>
              <w:fldChar w:fldCharType="end"/>
            </w:r>
          </w:hyperlink>
        </w:p>
        <w:p w14:paraId="0F4E6AEC" w14:textId="77777777" w:rsidR="008A7367" w:rsidRDefault="0016343B">
          <w:pPr>
            <w:pStyle w:val="30"/>
            <w:tabs>
              <w:tab w:val="right" w:leader="dot" w:pos="8296"/>
            </w:tabs>
            <w:rPr>
              <w:noProof/>
            </w:rPr>
          </w:pPr>
          <w:hyperlink w:anchor="_Toc483505196" w:history="1">
            <w:r w:rsidR="008A7367" w:rsidRPr="00EF58E1">
              <w:rPr>
                <w:rStyle w:val="a7"/>
                <w:noProof/>
              </w:rPr>
              <w:t>4.1.2</w:t>
            </w:r>
            <w:r w:rsidR="008A7367" w:rsidRPr="00EF58E1">
              <w:rPr>
                <w:rStyle w:val="a7"/>
                <w:rFonts w:hint="eastAsia"/>
                <w:noProof/>
              </w:rPr>
              <w:t>测试用例</w:t>
            </w:r>
            <w:r w:rsidR="008A7367">
              <w:rPr>
                <w:noProof/>
                <w:webHidden/>
              </w:rPr>
              <w:tab/>
            </w:r>
            <w:r w:rsidR="008A7367">
              <w:rPr>
                <w:noProof/>
                <w:webHidden/>
              </w:rPr>
              <w:fldChar w:fldCharType="begin"/>
            </w:r>
            <w:r w:rsidR="008A7367">
              <w:rPr>
                <w:noProof/>
                <w:webHidden/>
              </w:rPr>
              <w:instrText xml:space="preserve"> PAGEREF _Toc483505196 \h </w:instrText>
            </w:r>
            <w:r w:rsidR="008A7367">
              <w:rPr>
                <w:noProof/>
                <w:webHidden/>
              </w:rPr>
            </w:r>
            <w:r w:rsidR="008A7367">
              <w:rPr>
                <w:noProof/>
                <w:webHidden/>
              </w:rPr>
              <w:fldChar w:fldCharType="separate"/>
            </w:r>
            <w:r w:rsidR="008A7367">
              <w:rPr>
                <w:noProof/>
                <w:webHidden/>
              </w:rPr>
              <w:t>17</w:t>
            </w:r>
            <w:r w:rsidR="008A7367">
              <w:rPr>
                <w:noProof/>
                <w:webHidden/>
              </w:rPr>
              <w:fldChar w:fldCharType="end"/>
            </w:r>
          </w:hyperlink>
        </w:p>
        <w:p w14:paraId="4E68A4E5" w14:textId="77777777" w:rsidR="008A7367" w:rsidRDefault="0016343B">
          <w:pPr>
            <w:pStyle w:val="20"/>
            <w:tabs>
              <w:tab w:val="right" w:leader="dot" w:pos="8296"/>
            </w:tabs>
            <w:rPr>
              <w:noProof/>
            </w:rPr>
          </w:pPr>
          <w:hyperlink w:anchor="_Toc483505197" w:history="1">
            <w:r w:rsidR="008A7367" w:rsidRPr="00EF58E1">
              <w:rPr>
                <w:rStyle w:val="a7"/>
                <w:noProof/>
              </w:rPr>
              <w:t>4.2 Spark</w:t>
            </w:r>
            <w:r w:rsidR="008A7367" w:rsidRPr="00EF58E1">
              <w:rPr>
                <w:rStyle w:val="a7"/>
                <w:rFonts w:hint="eastAsia"/>
                <w:noProof/>
              </w:rPr>
              <w:t>分类模块功能测试</w:t>
            </w:r>
            <w:r w:rsidR="008A7367">
              <w:rPr>
                <w:noProof/>
                <w:webHidden/>
              </w:rPr>
              <w:tab/>
            </w:r>
            <w:r w:rsidR="008A7367">
              <w:rPr>
                <w:noProof/>
                <w:webHidden/>
              </w:rPr>
              <w:fldChar w:fldCharType="begin"/>
            </w:r>
            <w:r w:rsidR="008A7367">
              <w:rPr>
                <w:noProof/>
                <w:webHidden/>
              </w:rPr>
              <w:instrText xml:space="preserve"> PAGEREF _Toc483505197 \h </w:instrText>
            </w:r>
            <w:r w:rsidR="008A7367">
              <w:rPr>
                <w:noProof/>
                <w:webHidden/>
              </w:rPr>
            </w:r>
            <w:r w:rsidR="008A7367">
              <w:rPr>
                <w:noProof/>
                <w:webHidden/>
              </w:rPr>
              <w:fldChar w:fldCharType="separate"/>
            </w:r>
            <w:r w:rsidR="008A7367">
              <w:rPr>
                <w:noProof/>
                <w:webHidden/>
              </w:rPr>
              <w:t>18</w:t>
            </w:r>
            <w:r w:rsidR="008A7367">
              <w:rPr>
                <w:noProof/>
                <w:webHidden/>
              </w:rPr>
              <w:fldChar w:fldCharType="end"/>
            </w:r>
          </w:hyperlink>
        </w:p>
        <w:p w14:paraId="1F8AB1C5" w14:textId="77777777" w:rsidR="008A7367" w:rsidRDefault="0016343B">
          <w:pPr>
            <w:pStyle w:val="30"/>
            <w:tabs>
              <w:tab w:val="right" w:leader="dot" w:pos="8296"/>
            </w:tabs>
            <w:rPr>
              <w:noProof/>
            </w:rPr>
          </w:pPr>
          <w:hyperlink w:anchor="_Toc483505198" w:history="1">
            <w:r w:rsidR="008A7367" w:rsidRPr="00EF58E1">
              <w:rPr>
                <w:rStyle w:val="a7"/>
                <w:noProof/>
              </w:rPr>
              <w:t>4.2.1</w:t>
            </w:r>
            <w:r w:rsidR="008A7367" w:rsidRPr="00EF58E1">
              <w:rPr>
                <w:rStyle w:val="a7"/>
                <w:rFonts w:hint="eastAsia"/>
                <w:noProof/>
              </w:rPr>
              <w:t>测试策略描述</w:t>
            </w:r>
            <w:r w:rsidR="008A7367">
              <w:rPr>
                <w:noProof/>
                <w:webHidden/>
              </w:rPr>
              <w:tab/>
            </w:r>
            <w:r w:rsidR="008A7367">
              <w:rPr>
                <w:noProof/>
                <w:webHidden/>
              </w:rPr>
              <w:fldChar w:fldCharType="begin"/>
            </w:r>
            <w:r w:rsidR="008A7367">
              <w:rPr>
                <w:noProof/>
                <w:webHidden/>
              </w:rPr>
              <w:instrText xml:space="preserve"> PAGEREF _Toc483505198 \h </w:instrText>
            </w:r>
            <w:r w:rsidR="008A7367">
              <w:rPr>
                <w:noProof/>
                <w:webHidden/>
              </w:rPr>
            </w:r>
            <w:r w:rsidR="008A7367">
              <w:rPr>
                <w:noProof/>
                <w:webHidden/>
              </w:rPr>
              <w:fldChar w:fldCharType="separate"/>
            </w:r>
            <w:r w:rsidR="008A7367">
              <w:rPr>
                <w:noProof/>
                <w:webHidden/>
              </w:rPr>
              <w:t>18</w:t>
            </w:r>
            <w:r w:rsidR="008A7367">
              <w:rPr>
                <w:noProof/>
                <w:webHidden/>
              </w:rPr>
              <w:fldChar w:fldCharType="end"/>
            </w:r>
          </w:hyperlink>
        </w:p>
        <w:p w14:paraId="26D29E78" w14:textId="77777777" w:rsidR="008A7367" w:rsidRDefault="0016343B">
          <w:pPr>
            <w:pStyle w:val="30"/>
            <w:tabs>
              <w:tab w:val="right" w:leader="dot" w:pos="8296"/>
            </w:tabs>
            <w:rPr>
              <w:noProof/>
            </w:rPr>
          </w:pPr>
          <w:hyperlink w:anchor="_Toc483505199" w:history="1">
            <w:r w:rsidR="008A7367" w:rsidRPr="00EF58E1">
              <w:rPr>
                <w:rStyle w:val="a7"/>
                <w:noProof/>
              </w:rPr>
              <w:t>4.2.2</w:t>
            </w:r>
            <w:r w:rsidR="008A7367" w:rsidRPr="00EF58E1">
              <w:rPr>
                <w:rStyle w:val="a7"/>
                <w:rFonts w:hint="eastAsia"/>
                <w:noProof/>
              </w:rPr>
              <w:t>测试用例</w:t>
            </w:r>
            <w:r w:rsidR="008A7367">
              <w:rPr>
                <w:noProof/>
                <w:webHidden/>
              </w:rPr>
              <w:tab/>
            </w:r>
            <w:r w:rsidR="008A7367">
              <w:rPr>
                <w:noProof/>
                <w:webHidden/>
              </w:rPr>
              <w:fldChar w:fldCharType="begin"/>
            </w:r>
            <w:r w:rsidR="008A7367">
              <w:rPr>
                <w:noProof/>
                <w:webHidden/>
              </w:rPr>
              <w:instrText xml:space="preserve"> PAGEREF _Toc483505199 \h </w:instrText>
            </w:r>
            <w:r w:rsidR="008A7367">
              <w:rPr>
                <w:noProof/>
                <w:webHidden/>
              </w:rPr>
            </w:r>
            <w:r w:rsidR="008A7367">
              <w:rPr>
                <w:noProof/>
                <w:webHidden/>
              </w:rPr>
              <w:fldChar w:fldCharType="separate"/>
            </w:r>
            <w:r w:rsidR="008A7367">
              <w:rPr>
                <w:noProof/>
                <w:webHidden/>
              </w:rPr>
              <w:t>18</w:t>
            </w:r>
            <w:r w:rsidR="008A7367">
              <w:rPr>
                <w:noProof/>
                <w:webHidden/>
              </w:rPr>
              <w:fldChar w:fldCharType="end"/>
            </w:r>
          </w:hyperlink>
        </w:p>
        <w:p w14:paraId="79163B81" w14:textId="77777777" w:rsidR="008A7367" w:rsidRDefault="0016343B">
          <w:pPr>
            <w:pStyle w:val="20"/>
            <w:tabs>
              <w:tab w:val="right" w:leader="dot" w:pos="8296"/>
            </w:tabs>
            <w:rPr>
              <w:noProof/>
            </w:rPr>
          </w:pPr>
          <w:hyperlink w:anchor="_Toc483505200" w:history="1">
            <w:r w:rsidR="008A7367" w:rsidRPr="00EF58E1">
              <w:rPr>
                <w:rStyle w:val="a7"/>
                <w:noProof/>
              </w:rPr>
              <w:t>4.3</w:t>
            </w:r>
            <w:r w:rsidR="008A7367" w:rsidRPr="00EF58E1">
              <w:rPr>
                <w:rStyle w:val="a7"/>
                <w:rFonts w:hint="eastAsia"/>
                <w:noProof/>
              </w:rPr>
              <w:t>数据接收模块测试</w:t>
            </w:r>
            <w:r w:rsidR="008A7367">
              <w:rPr>
                <w:noProof/>
                <w:webHidden/>
              </w:rPr>
              <w:tab/>
            </w:r>
            <w:r w:rsidR="008A7367">
              <w:rPr>
                <w:noProof/>
                <w:webHidden/>
              </w:rPr>
              <w:fldChar w:fldCharType="begin"/>
            </w:r>
            <w:r w:rsidR="008A7367">
              <w:rPr>
                <w:noProof/>
                <w:webHidden/>
              </w:rPr>
              <w:instrText xml:space="preserve"> PAGEREF _Toc483505200 \h </w:instrText>
            </w:r>
            <w:r w:rsidR="008A7367">
              <w:rPr>
                <w:noProof/>
                <w:webHidden/>
              </w:rPr>
            </w:r>
            <w:r w:rsidR="008A7367">
              <w:rPr>
                <w:noProof/>
                <w:webHidden/>
              </w:rPr>
              <w:fldChar w:fldCharType="separate"/>
            </w:r>
            <w:r w:rsidR="008A7367">
              <w:rPr>
                <w:noProof/>
                <w:webHidden/>
              </w:rPr>
              <w:t>20</w:t>
            </w:r>
            <w:r w:rsidR="008A7367">
              <w:rPr>
                <w:noProof/>
                <w:webHidden/>
              </w:rPr>
              <w:fldChar w:fldCharType="end"/>
            </w:r>
          </w:hyperlink>
        </w:p>
        <w:p w14:paraId="64F5C2DD" w14:textId="77777777" w:rsidR="008A7367" w:rsidRDefault="0016343B">
          <w:pPr>
            <w:pStyle w:val="20"/>
            <w:tabs>
              <w:tab w:val="right" w:leader="dot" w:pos="8296"/>
            </w:tabs>
            <w:rPr>
              <w:noProof/>
            </w:rPr>
          </w:pPr>
          <w:hyperlink w:anchor="_Toc483505201" w:history="1">
            <w:r w:rsidR="008A7367" w:rsidRPr="00EF58E1">
              <w:rPr>
                <w:rStyle w:val="a7"/>
                <w:noProof/>
              </w:rPr>
              <w:t>4.4</w:t>
            </w:r>
            <w:r w:rsidR="008A7367" w:rsidRPr="00EF58E1">
              <w:rPr>
                <w:rStyle w:val="a7"/>
                <w:rFonts w:hint="eastAsia"/>
                <w:noProof/>
              </w:rPr>
              <w:t>分类速度测试</w:t>
            </w:r>
            <w:r w:rsidR="008A7367">
              <w:rPr>
                <w:noProof/>
                <w:webHidden/>
              </w:rPr>
              <w:tab/>
            </w:r>
            <w:r w:rsidR="008A7367">
              <w:rPr>
                <w:noProof/>
                <w:webHidden/>
              </w:rPr>
              <w:fldChar w:fldCharType="begin"/>
            </w:r>
            <w:r w:rsidR="008A7367">
              <w:rPr>
                <w:noProof/>
                <w:webHidden/>
              </w:rPr>
              <w:instrText xml:space="preserve"> PAGEREF _Toc483505201 \h </w:instrText>
            </w:r>
            <w:r w:rsidR="008A7367">
              <w:rPr>
                <w:noProof/>
                <w:webHidden/>
              </w:rPr>
            </w:r>
            <w:r w:rsidR="008A7367">
              <w:rPr>
                <w:noProof/>
                <w:webHidden/>
              </w:rPr>
              <w:fldChar w:fldCharType="separate"/>
            </w:r>
            <w:r w:rsidR="008A7367">
              <w:rPr>
                <w:noProof/>
                <w:webHidden/>
              </w:rPr>
              <w:t>20</w:t>
            </w:r>
            <w:r w:rsidR="008A7367">
              <w:rPr>
                <w:noProof/>
                <w:webHidden/>
              </w:rPr>
              <w:fldChar w:fldCharType="end"/>
            </w:r>
          </w:hyperlink>
        </w:p>
        <w:p w14:paraId="434193FE" w14:textId="77777777" w:rsidR="008A7367" w:rsidRDefault="0016343B">
          <w:pPr>
            <w:pStyle w:val="30"/>
            <w:tabs>
              <w:tab w:val="right" w:leader="dot" w:pos="8296"/>
            </w:tabs>
            <w:rPr>
              <w:noProof/>
            </w:rPr>
          </w:pPr>
          <w:hyperlink w:anchor="_Toc483505202" w:history="1">
            <w:r w:rsidR="008A7367" w:rsidRPr="00EF58E1">
              <w:rPr>
                <w:rStyle w:val="a7"/>
                <w:noProof/>
              </w:rPr>
              <w:t>4.4.1</w:t>
            </w:r>
            <w:r w:rsidR="008A7367" w:rsidRPr="00EF58E1">
              <w:rPr>
                <w:rStyle w:val="a7"/>
                <w:rFonts w:hint="eastAsia"/>
                <w:noProof/>
              </w:rPr>
              <w:t>测试策略描述</w:t>
            </w:r>
            <w:r w:rsidR="008A7367">
              <w:rPr>
                <w:noProof/>
                <w:webHidden/>
              </w:rPr>
              <w:tab/>
            </w:r>
            <w:r w:rsidR="008A7367">
              <w:rPr>
                <w:noProof/>
                <w:webHidden/>
              </w:rPr>
              <w:fldChar w:fldCharType="begin"/>
            </w:r>
            <w:r w:rsidR="008A7367">
              <w:rPr>
                <w:noProof/>
                <w:webHidden/>
              </w:rPr>
              <w:instrText xml:space="preserve"> PAGEREF _Toc483505202 \h </w:instrText>
            </w:r>
            <w:r w:rsidR="008A7367">
              <w:rPr>
                <w:noProof/>
                <w:webHidden/>
              </w:rPr>
            </w:r>
            <w:r w:rsidR="008A7367">
              <w:rPr>
                <w:noProof/>
                <w:webHidden/>
              </w:rPr>
              <w:fldChar w:fldCharType="separate"/>
            </w:r>
            <w:r w:rsidR="008A7367">
              <w:rPr>
                <w:noProof/>
                <w:webHidden/>
              </w:rPr>
              <w:t>20</w:t>
            </w:r>
            <w:r w:rsidR="008A7367">
              <w:rPr>
                <w:noProof/>
                <w:webHidden/>
              </w:rPr>
              <w:fldChar w:fldCharType="end"/>
            </w:r>
          </w:hyperlink>
        </w:p>
        <w:p w14:paraId="45D74CD7" w14:textId="77777777" w:rsidR="008A7367" w:rsidRDefault="0016343B">
          <w:pPr>
            <w:pStyle w:val="30"/>
            <w:tabs>
              <w:tab w:val="right" w:leader="dot" w:pos="8296"/>
            </w:tabs>
            <w:rPr>
              <w:noProof/>
            </w:rPr>
          </w:pPr>
          <w:hyperlink w:anchor="_Toc483505203" w:history="1">
            <w:r w:rsidR="008A7367" w:rsidRPr="00EF58E1">
              <w:rPr>
                <w:rStyle w:val="a7"/>
                <w:noProof/>
              </w:rPr>
              <w:t>4.4.2</w:t>
            </w:r>
            <w:r w:rsidR="008A7367" w:rsidRPr="00EF58E1">
              <w:rPr>
                <w:rStyle w:val="a7"/>
                <w:rFonts w:hint="eastAsia"/>
                <w:noProof/>
              </w:rPr>
              <w:t>测试用例</w:t>
            </w:r>
            <w:r w:rsidR="008A7367">
              <w:rPr>
                <w:noProof/>
                <w:webHidden/>
              </w:rPr>
              <w:tab/>
            </w:r>
            <w:r w:rsidR="008A7367">
              <w:rPr>
                <w:noProof/>
                <w:webHidden/>
              </w:rPr>
              <w:fldChar w:fldCharType="begin"/>
            </w:r>
            <w:r w:rsidR="008A7367">
              <w:rPr>
                <w:noProof/>
                <w:webHidden/>
              </w:rPr>
              <w:instrText xml:space="preserve"> PAGEREF _Toc483505203 \h </w:instrText>
            </w:r>
            <w:r w:rsidR="008A7367">
              <w:rPr>
                <w:noProof/>
                <w:webHidden/>
              </w:rPr>
            </w:r>
            <w:r w:rsidR="008A7367">
              <w:rPr>
                <w:noProof/>
                <w:webHidden/>
              </w:rPr>
              <w:fldChar w:fldCharType="separate"/>
            </w:r>
            <w:r w:rsidR="008A7367">
              <w:rPr>
                <w:noProof/>
                <w:webHidden/>
              </w:rPr>
              <w:t>20</w:t>
            </w:r>
            <w:r w:rsidR="008A7367">
              <w:rPr>
                <w:noProof/>
                <w:webHidden/>
              </w:rPr>
              <w:fldChar w:fldCharType="end"/>
            </w:r>
          </w:hyperlink>
        </w:p>
        <w:p w14:paraId="6FABBE93" w14:textId="77777777" w:rsidR="005D5E4B" w:rsidRDefault="005D5E4B">
          <w:r w:rsidRPr="002A1087">
            <w:rPr>
              <w:bCs/>
              <w:lang w:val="zh-CN"/>
            </w:rPr>
            <w:fldChar w:fldCharType="end"/>
          </w:r>
        </w:p>
      </w:sdtContent>
    </w:sdt>
    <w:p w14:paraId="2ABB11E1" w14:textId="77777777" w:rsidR="00253DBB" w:rsidRPr="007F0107" w:rsidRDefault="00253DBB" w:rsidP="00253DBB">
      <w:pPr>
        <w:rPr>
          <w:rFonts w:ascii="Times New Roman" w:hAnsi="Times New Roman" w:cs="Times New Roman"/>
        </w:rPr>
      </w:pPr>
    </w:p>
    <w:p w14:paraId="65A99D9B" w14:textId="77777777" w:rsidR="00253DBB" w:rsidRDefault="00253DBB" w:rsidP="00253DBB">
      <w:pPr>
        <w:rPr>
          <w:rFonts w:ascii="Times New Roman" w:hAnsi="Times New Roman" w:cs="Times New Roman"/>
        </w:rPr>
        <w:sectPr w:rsidR="00253DBB">
          <w:footerReference w:type="default" r:id="rId8"/>
          <w:pgSz w:w="11906" w:h="16838"/>
          <w:pgMar w:top="1440" w:right="1800" w:bottom="1440" w:left="1800" w:header="851" w:footer="992" w:gutter="0"/>
          <w:cols w:space="425"/>
          <w:docGrid w:type="lines" w:linePitch="312"/>
        </w:sectPr>
      </w:pPr>
    </w:p>
    <w:p w14:paraId="37103E57" w14:textId="77777777" w:rsidR="007A54FB" w:rsidRDefault="007A54FB" w:rsidP="007A54FB">
      <w:pPr>
        <w:pStyle w:val="1"/>
        <w:numPr>
          <w:ilvl w:val="0"/>
          <w:numId w:val="1"/>
        </w:numPr>
      </w:pPr>
      <w:bookmarkStart w:id="0" w:name="_Toc450132035"/>
      <w:bookmarkStart w:id="1" w:name="_Toc483505156"/>
      <w:r>
        <w:rPr>
          <w:rFonts w:hint="eastAsia"/>
        </w:rPr>
        <w:lastRenderedPageBreak/>
        <w:t>前言</w:t>
      </w:r>
      <w:bookmarkEnd w:id="0"/>
      <w:bookmarkEnd w:id="1"/>
    </w:p>
    <w:p w14:paraId="05347330" w14:textId="77777777" w:rsidR="007A54FB" w:rsidRDefault="007A54FB" w:rsidP="00D4455C">
      <w:pPr>
        <w:pStyle w:val="2"/>
        <w:numPr>
          <w:ilvl w:val="1"/>
          <w:numId w:val="1"/>
        </w:numPr>
        <w:ind w:left="0" w:firstLine="0"/>
      </w:pPr>
      <w:bookmarkStart w:id="2" w:name="_Toc450132036"/>
      <w:bookmarkStart w:id="3" w:name="_Toc483505157"/>
      <w:r>
        <w:rPr>
          <w:rFonts w:hint="eastAsia"/>
        </w:rPr>
        <w:t>目的</w:t>
      </w:r>
      <w:bookmarkEnd w:id="2"/>
      <w:bookmarkEnd w:id="3"/>
    </w:p>
    <w:p w14:paraId="4833BB46" w14:textId="77777777" w:rsidR="007A54FB" w:rsidRPr="001A425E" w:rsidRDefault="007A54FB" w:rsidP="001A425E">
      <w:pPr>
        <w:spacing w:line="360" w:lineRule="auto"/>
        <w:ind w:firstLine="420"/>
        <w:rPr>
          <w:szCs w:val="21"/>
        </w:rPr>
      </w:pPr>
      <w:r w:rsidRPr="001A425E">
        <w:rPr>
          <w:szCs w:val="21"/>
        </w:rPr>
        <w:t>本文档主要用于分析本软件工程综合实验小组</w:t>
      </w:r>
      <w:r w:rsidR="0022344B">
        <w:rPr>
          <w:rFonts w:hint="eastAsia"/>
          <w:szCs w:val="21"/>
        </w:rPr>
        <w:t>（研究</w:t>
      </w:r>
      <w:r w:rsidR="0022344B">
        <w:rPr>
          <w:szCs w:val="21"/>
        </w:rPr>
        <w:t>项目为</w:t>
      </w:r>
      <w:r w:rsidR="0022344B">
        <w:rPr>
          <w:rFonts w:hint="eastAsia"/>
          <w:szCs w:val="21"/>
        </w:rPr>
        <w:t>：</w:t>
      </w:r>
      <w:r w:rsidR="0022344B" w:rsidRPr="001A425E">
        <w:rPr>
          <w:szCs w:val="21"/>
        </w:rPr>
        <w:t>对</w:t>
      </w:r>
      <w:r w:rsidR="0022344B" w:rsidRPr="001A425E">
        <w:rPr>
          <w:rFonts w:hint="eastAsia"/>
          <w:szCs w:val="21"/>
        </w:rPr>
        <w:t>Spark Streaming</w:t>
      </w:r>
      <w:r w:rsidR="0022344B" w:rsidRPr="001A425E">
        <w:rPr>
          <w:rFonts w:hint="eastAsia"/>
          <w:szCs w:val="21"/>
        </w:rPr>
        <w:t>的分析与应用</w:t>
      </w:r>
      <w:r w:rsidR="0022344B">
        <w:rPr>
          <w:rFonts w:hint="eastAsia"/>
          <w:szCs w:val="21"/>
        </w:rPr>
        <w:t>）</w:t>
      </w:r>
      <w:r w:rsidRPr="001A425E">
        <w:rPr>
          <w:rFonts w:hint="eastAsia"/>
          <w:szCs w:val="21"/>
        </w:rPr>
        <w:t>测试</w:t>
      </w:r>
      <w:r w:rsidR="0022344B">
        <w:rPr>
          <w:rFonts w:hint="eastAsia"/>
          <w:szCs w:val="21"/>
        </w:rPr>
        <w:t>方面的</w:t>
      </w:r>
      <w:r w:rsidRPr="001A425E">
        <w:rPr>
          <w:rFonts w:hint="eastAsia"/>
          <w:szCs w:val="21"/>
        </w:rPr>
        <w:t>主要内容，在此基础上对测试用例进行了初步的设计。</w:t>
      </w:r>
    </w:p>
    <w:p w14:paraId="03A4472C" w14:textId="77777777" w:rsidR="007A54FB" w:rsidRDefault="007A54FB" w:rsidP="00D4455C">
      <w:pPr>
        <w:pStyle w:val="2"/>
        <w:numPr>
          <w:ilvl w:val="1"/>
          <w:numId w:val="1"/>
        </w:numPr>
        <w:ind w:left="0" w:firstLine="0"/>
      </w:pPr>
      <w:bookmarkStart w:id="4" w:name="_Toc483505158"/>
      <w:bookmarkStart w:id="5" w:name="OLE_LINK1"/>
      <w:bookmarkStart w:id="6" w:name="OLE_LINK2"/>
      <w:r>
        <w:rPr>
          <w:rFonts w:hint="eastAsia"/>
        </w:rPr>
        <w:t>软件测试的主要内容</w:t>
      </w:r>
      <w:bookmarkEnd w:id="4"/>
    </w:p>
    <w:bookmarkEnd w:id="5"/>
    <w:bookmarkEnd w:id="6"/>
    <w:p w14:paraId="504B1530" w14:textId="77777777" w:rsidR="007A54FB" w:rsidRPr="001A425E" w:rsidRDefault="007A54FB" w:rsidP="001A425E">
      <w:pPr>
        <w:spacing w:line="360" w:lineRule="auto"/>
        <w:ind w:firstLineChars="200" w:firstLine="420"/>
        <w:rPr>
          <w:szCs w:val="21"/>
        </w:rPr>
      </w:pPr>
      <w:r w:rsidRPr="001A425E">
        <w:rPr>
          <w:rFonts w:hint="eastAsia"/>
          <w:szCs w:val="21"/>
        </w:rPr>
        <w:t>软件测试是一种实际输出与预期输出间的审核或者比较过程。软件测试的经典定义是：在规定的条件下对程序进行操作，以发现程序错误，衡量软件质量，并对其是否能满足设计要求进行评估的过程。本次软件测试阶段的主要工作如下：</w:t>
      </w:r>
    </w:p>
    <w:p w14:paraId="6B78A0BC" w14:textId="77777777" w:rsidR="007A54FB" w:rsidRPr="001A425E" w:rsidRDefault="007A54FB" w:rsidP="001A425E">
      <w:pPr>
        <w:pStyle w:val="a6"/>
        <w:numPr>
          <w:ilvl w:val="0"/>
          <w:numId w:val="3"/>
        </w:numPr>
        <w:ind w:firstLineChars="0"/>
        <w:rPr>
          <w:sz w:val="21"/>
          <w:szCs w:val="21"/>
        </w:rPr>
      </w:pPr>
      <w:r w:rsidRPr="001A425E">
        <w:rPr>
          <w:rFonts w:hint="eastAsia"/>
          <w:sz w:val="21"/>
          <w:szCs w:val="21"/>
        </w:rPr>
        <w:t>总结项目实现的内容，结合需求分析阶段的内容，分析测试需求，编写测试计划及测试规格说明书；</w:t>
      </w:r>
    </w:p>
    <w:p w14:paraId="0DBB4562" w14:textId="77777777" w:rsidR="007A54FB" w:rsidRPr="001A425E" w:rsidRDefault="007A54FB" w:rsidP="001A425E">
      <w:pPr>
        <w:pStyle w:val="a6"/>
        <w:numPr>
          <w:ilvl w:val="0"/>
          <w:numId w:val="3"/>
        </w:numPr>
        <w:ind w:firstLineChars="0"/>
        <w:rPr>
          <w:sz w:val="21"/>
          <w:szCs w:val="21"/>
        </w:rPr>
      </w:pPr>
      <w:r w:rsidRPr="001A425E">
        <w:rPr>
          <w:sz w:val="21"/>
          <w:szCs w:val="21"/>
        </w:rPr>
        <w:t>编写有效的</w:t>
      </w:r>
      <w:r w:rsidRPr="001A425E">
        <w:rPr>
          <w:rFonts w:hint="eastAsia"/>
          <w:sz w:val="21"/>
          <w:szCs w:val="21"/>
        </w:rPr>
        <w:t>、</w:t>
      </w:r>
      <w:r w:rsidRPr="001A425E">
        <w:rPr>
          <w:sz w:val="21"/>
          <w:szCs w:val="21"/>
        </w:rPr>
        <w:t>覆盖面广的测试用例</w:t>
      </w:r>
      <w:r w:rsidRPr="001A425E">
        <w:rPr>
          <w:rFonts w:hint="eastAsia"/>
          <w:sz w:val="21"/>
          <w:szCs w:val="21"/>
        </w:rPr>
        <w:t>；</w:t>
      </w:r>
    </w:p>
    <w:p w14:paraId="64618875" w14:textId="77777777" w:rsidR="007A54FB" w:rsidRPr="001A425E" w:rsidRDefault="007A54FB" w:rsidP="001A425E">
      <w:pPr>
        <w:pStyle w:val="a6"/>
        <w:numPr>
          <w:ilvl w:val="0"/>
          <w:numId w:val="3"/>
        </w:numPr>
        <w:ind w:firstLineChars="0"/>
        <w:rPr>
          <w:sz w:val="21"/>
          <w:szCs w:val="21"/>
        </w:rPr>
      </w:pPr>
      <w:r w:rsidRPr="001A425E">
        <w:rPr>
          <w:sz w:val="21"/>
          <w:szCs w:val="21"/>
        </w:rPr>
        <w:t>研究相关测试技术</w:t>
      </w:r>
      <w:r w:rsidRPr="001A425E">
        <w:rPr>
          <w:rFonts w:hint="eastAsia"/>
          <w:sz w:val="21"/>
          <w:szCs w:val="21"/>
        </w:rPr>
        <w:t>；</w:t>
      </w:r>
    </w:p>
    <w:p w14:paraId="0CBCD1C4" w14:textId="77777777" w:rsidR="007A54FB" w:rsidRPr="001A425E" w:rsidRDefault="007A54FB" w:rsidP="001A425E">
      <w:pPr>
        <w:pStyle w:val="a6"/>
        <w:numPr>
          <w:ilvl w:val="0"/>
          <w:numId w:val="3"/>
        </w:numPr>
        <w:ind w:firstLineChars="0"/>
        <w:rPr>
          <w:sz w:val="21"/>
          <w:szCs w:val="21"/>
        </w:rPr>
      </w:pPr>
      <w:r w:rsidRPr="001A425E">
        <w:rPr>
          <w:rFonts w:hint="eastAsia"/>
          <w:sz w:val="21"/>
          <w:szCs w:val="21"/>
        </w:rPr>
        <w:t>按计划实施测试工作，提交测试报告；</w:t>
      </w:r>
    </w:p>
    <w:p w14:paraId="42C7F6D6" w14:textId="77777777" w:rsidR="007A54FB" w:rsidRDefault="007A54FB" w:rsidP="00D4455C">
      <w:pPr>
        <w:pStyle w:val="2"/>
        <w:numPr>
          <w:ilvl w:val="1"/>
          <w:numId w:val="1"/>
        </w:numPr>
        <w:ind w:left="0" w:firstLine="0"/>
      </w:pPr>
      <w:bookmarkStart w:id="7" w:name="_Toc483505159"/>
      <w:r>
        <w:rPr>
          <w:rFonts w:hint="eastAsia"/>
        </w:rPr>
        <w:t>文档概述</w:t>
      </w:r>
      <w:bookmarkEnd w:id="7"/>
    </w:p>
    <w:p w14:paraId="0C555726" w14:textId="77777777" w:rsidR="007A54FB" w:rsidRPr="00472942" w:rsidRDefault="007A54FB" w:rsidP="00620C41">
      <w:pPr>
        <w:spacing w:line="360" w:lineRule="auto"/>
        <w:rPr>
          <w:szCs w:val="24"/>
        </w:rPr>
      </w:pPr>
      <w:r>
        <w:rPr>
          <w:rFonts w:hint="eastAsia"/>
          <w:szCs w:val="24"/>
        </w:rPr>
        <w:t xml:space="preserve"> </w:t>
      </w:r>
      <w:r>
        <w:rPr>
          <w:szCs w:val="24"/>
        </w:rPr>
        <w:t xml:space="preserve">   </w:t>
      </w:r>
      <w:r>
        <w:rPr>
          <w:szCs w:val="24"/>
        </w:rPr>
        <w:t>本次测试需求规格说明书主要参照</w:t>
      </w:r>
      <w:r>
        <w:rPr>
          <w:rFonts w:hint="eastAsia"/>
          <w:szCs w:val="24"/>
        </w:rPr>
        <w:t>《</w:t>
      </w:r>
      <w:r w:rsidR="00620C41" w:rsidRPr="00620C41">
        <w:rPr>
          <w:rFonts w:hint="eastAsia"/>
          <w:szCs w:val="24"/>
        </w:rPr>
        <w:t>Spark Streaming</w:t>
      </w:r>
      <w:r w:rsidR="00620C41" w:rsidRPr="00620C41">
        <w:rPr>
          <w:rFonts w:hint="eastAsia"/>
          <w:szCs w:val="24"/>
        </w:rPr>
        <w:t>的分析与应用</w:t>
      </w:r>
      <w:r w:rsidR="00620C41">
        <w:rPr>
          <w:rFonts w:hint="eastAsia"/>
          <w:szCs w:val="24"/>
        </w:rPr>
        <w:t>-</w:t>
      </w:r>
      <w:r w:rsidR="00620C41" w:rsidRPr="00620C41">
        <w:rPr>
          <w:rFonts w:hint="eastAsia"/>
          <w:szCs w:val="24"/>
        </w:rPr>
        <w:t>需求规格说明书</w:t>
      </w:r>
      <w:r>
        <w:rPr>
          <w:rFonts w:hint="eastAsia"/>
          <w:szCs w:val="24"/>
        </w:rPr>
        <w:t>》以及已经实现的项目内容，给出了需求用例与测试用例的对照表，对于每个测试用例，先给出测试策略的描述，然后按照</w:t>
      </w:r>
      <w:r>
        <w:rPr>
          <w:rFonts w:hint="eastAsia"/>
          <w:szCs w:val="24"/>
        </w:rPr>
        <w:t>RUCM</w:t>
      </w:r>
      <w:r>
        <w:rPr>
          <w:szCs w:val="24"/>
        </w:rPr>
        <w:t>4test</w:t>
      </w:r>
      <w:r>
        <w:rPr>
          <w:szCs w:val="24"/>
        </w:rPr>
        <w:t>标准说明测试用例</w:t>
      </w:r>
      <w:r>
        <w:rPr>
          <w:rFonts w:hint="eastAsia"/>
          <w:szCs w:val="24"/>
        </w:rPr>
        <w:t>。主要</w:t>
      </w:r>
      <w:r w:rsidR="00CB02AC">
        <w:rPr>
          <w:rFonts w:hint="eastAsia"/>
          <w:szCs w:val="24"/>
        </w:rPr>
        <w:t>按照</w:t>
      </w:r>
      <w:r>
        <w:rPr>
          <w:rFonts w:hint="eastAsia"/>
          <w:szCs w:val="24"/>
        </w:rPr>
        <w:t>功能需求</w:t>
      </w:r>
      <w:r w:rsidR="00CB02AC">
        <w:rPr>
          <w:rFonts w:hint="eastAsia"/>
          <w:szCs w:val="24"/>
        </w:rPr>
        <w:t>、</w:t>
      </w:r>
      <w:r w:rsidR="005133CA">
        <w:rPr>
          <w:rFonts w:hint="eastAsia"/>
          <w:szCs w:val="24"/>
        </w:rPr>
        <w:t>非功能需求</w:t>
      </w:r>
      <w:r w:rsidR="005133CA">
        <w:rPr>
          <w:szCs w:val="24"/>
        </w:rPr>
        <w:t>以及应用功能</w:t>
      </w:r>
      <w:r w:rsidR="005133CA">
        <w:rPr>
          <w:rFonts w:hint="eastAsia"/>
          <w:szCs w:val="24"/>
        </w:rPr>
        <w:t>三</w:t>
      </w:r>
      <w:r w:rsidR="00CB02AC">
        <w:rPr>
          <w:szCs w:val="24"/>
        </w:rPr>
        <w:t>个</w:t>
      </w:r>
      <w:r>
        <w:rPr>
          <w:rFonts w:hint="eastAsia"/>
          <w:szCs w:val="24"/>
        </w:rPr>
        <w:t>方面进行测试。</w:t>
      </w:r>
    </w:p>
    <w:p w14:paraId="40FCF365" w14:textId="77777777" w:rsidR="007A54FB" w:rsidRPr="003D3AD7" w:rsidRDefault="007A54FB" w:rsidP="00D4455C">
      <w:pPr>
        <w:pStyle w:val="2"/>
        <w:numPr>
          <w:ilvl w:val="1"/>
          <w:numId w:val="1"/>
        </w:numPr>
        <w:ind w:left="0" w:firstLine="0"/>
      </w:pPr>
      <w:bookmarkStart w:id="8" w:name="_Toc483505160"/>
      <w:r>
        <w:rPr>
          <w:rFonts w:hint="eastAsia"/>
        </w:rPr>
        <w:t>测试用例与需求用例参照表</w:t>
      </w:r>
      <w:bookmarkEnd w:id="8"/>
    </w:p>
    <w:p w14:paraId="43123213" w14:textId="77777777" w:rsidR="007A54FB" w:rsidRDefault="007A54FB" w:rsidP="00A821D9">
      <w:pPr>
        <w:spacing w:line="360" w:lineRule="auto"/>
        <w:ind w:firstLine="420"/>
      </w:pPr>
      <w:r>
        <w:t>本次测试严格遵照</w:t>
      </w:r>
      <w:r>
        <w:rPr>
          <w:rFonts w:hint="eastAsia"/>
        </w:rPr>
        <w:t>《</w:t>
      </w:r>
      <w:r w:rsidR="00BC0B1D" w:rsidRPr="00620C41">
        <w:rPr>
          <w:rFonts w:hint="eastAsia"/>
          <w:szCs w:val="24"/>
        </w:rPr>
        <w:t>Spark Streaming</w:t>
      </w:r>
      <w:r w:rsidR="00BC0B1D" w:rsidRPr="00620C41">
        <w:rPr>
          <w:rFonts w:hint="eastAsia"/>
          <w:szCs w:val="24"/>
        </w:rPr>
        <w:t>的分析与应用</w:t>
      </w:r>
      <w:r w:rsidR="00BC0B1D">
        <w:rPr>
          <w:rFonts w:hint="eastAsia"/>
          <w:szCs w:val="24"/>
        </w:rPr>
        <w:t>-</w:t>
      </w:r>
      <w:r w:rsidR="00BC0B1D" w:rsidRPr="00620C41">
        <w:rPr>
          <w:rFonts w:hint="eastAsia"/>
          <w:szCs w:val="24"/>
        </w:rPr>
        <w:t>需求规格说明书</w:t>
      </w:r>
      <w:r>
        <w:rPr>
          <w:rFonts w:hint="eastAsia"/>
        </w:rPr>
        <w:t>》以及项目实现内容来进行设计与实现，测试用例与需求用例的对照表如下：</w:t>
      </w:r>
    </w:p>
    <w:p w14:paraId="2C17C836" w14:textId="77777777" w:rsidR="00A52C23" w:rsidRPr="00A52C23" w:rsidRDefault="00A52C23" w:rsidP="00A821D9">
      <w:pPr>
        <w:spacing w:line="360" w:lineRule="auto"/>
        <w:ind w:firstLine="420"/>
      </w:pPr>
    </w:p>
    <w:p w14:paraId="27689A22" w14:textId="77777777" w:rsidR="007A54FB" w:rsidRDefault="007A54FB" w:rsidP="007A54FB">
      <w:pPr>
        <w:ind w:firstLine="420"/>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977"/>
        <w:gridCol w:w="3623"/>
      </w:tblGrid>
      <w:tr w:rsidR="007A54FB" w:rsidRPr="00FC2E37" w14:paraId="7F44FC47" w14:textId="77777777" w:rsidTr="00515A7B">
        <w:tc>
          <w:tcPr>
            <w:tcW w:w="1696" w:type="dxa"/>
            <w:shd w:val="clear" w:color="auto" w:fill="auto"/>
            <w:vAlign w:val="center"/>
          </w:tcPr>
          <w:p w14:paraId="72EDCE02" w14:textId="77777777" w:rsidR="007A54FB" w:rsidRPr="00FC2E37" w:rsidRDefault="007A54FB" w:rsidP="0042759D">
            <w:pPr>
              <w:jc w:val="center"/>
              <w:rPr>
                <w:rFonts w:ascii="Calibri" w:eastAsia="宋体" w:hAnsi="Calibri" w:cs="Times New Roman"/>
              </w:rPr>
            </w:pPr>
            <w:r w:rsidRPr="00FC2E37">
              <w:rPr>
                <w:rFonts w:ascii="Calibri" w:eastAsia="宋体" w:hAnsi="Calibri" w:cs="Times New Roman" w:hint="eastAsia"/>
              </w:rPr>
              <w:t>模块</w:t>
            </w:r>
          </w:p>
        </w:tc>
        <w:tc>
          <w:tcPr>
            <w:tcW w:w="2977" w:type="dxa"/>
            <w:shd w:val="clear" w:color="auto" w:fill="auto"/>
            <w:vAlign w:val="center"/>
          </w:tcPr>
          <w:p w14:paraId="280523C1" w14:textId="77777777" w:rsidR="007A54FB" w:rsidRPr="00FC2E37" w:rsidRDefault="007A54FB" w:rsidP="0042759D">
            <w:pPr>
              <w:jc w:val="center"/>
              <w:rPr>
                <w:rFonts w:ascii="Calibri" w:eastAsia="宋体" w:hAnsi="Calibri" w:cs="Times New Roman"/>
              </w:rPr>
            </w:pPr>
            <w:r w:rsidRPr="00FC2E37">
              <w:rPr>
                <w:rFonts w:ascii="Calibri" w:eastAsia="宋体" w:hAnsi="Calibri" w:cs="Times New Roman" w:hint="eastAsia"/>
              </w:rPr>
              <w:t>需求用例</w:t>
            </w:r>
          </w:p>
        </w:tc>
        <w:tc>
          <w:tcPr>
            <w:tcW w:w="3623" w:type="dxa"/>
            <w:shd w:val="clear" w:color="auto" w:fill="auto"/>
            <w:vAlign w:val="center"/>
          </w:tcPr>
          <w:p w14:paraId="683974DC" w14:textId="77777777" w:rsidR="007A54FB" w:rsidRPr="00FC2E37" w:rsidRDefault="007A54FB" w:rsidP="0042759D">
            <w:pPr>
              <w:jc w:val="center"/>
              <w:rPr>
                <w:rFonts w:ascii="Calibri" w:eastAsia="宋体" w:hAnsi="Calibri" w:cs="Times New Roman"/>
              </w:rPr>
            </w:pPr>
            <w:r w:rsidRPr="00FC2E37">
              <w:rPr>
                <w:rFonts w:ascii="Calibri" w:eastAsia="宋体" w:hAnsi="Calibri" w:cs="Times New Roman" w:hint="eastAsia"/>
              </w:rPr>
              <w:t>测试用例</w:t>
            </w:r>
          </w:p>
        </w:tc>
      </w:tr>
      <w:tr w:rsidR="00752D46" w:rsidRPr="00FC2E37" w14:paraId="575202E4" w14:textId="77777777" w:rsidTr="00515A7B">
        <w:tc>
          <w:tcPr>
            <w:tcW w:w="1696" w:type="dxa"/>
            <w:vMerge w:val="restart"/>
            <w:shd w:val="clear" w:color="auto" w:fill="auto"/>
            <w:vAlign w:val="center"/>
          </w:tcPr>
          <w:p w14:paraId="148F2043" w14:textId="77777777" w:rsidR="00752D46" w:rsidRPr="00FC2E37" w:rsidRDefault="00752D46" w:rsidP="0042759D">
            <w:pPr>
              <w:jc w:val="center"/>
              <w:rPr>
                <w:rFonts w:ascii="Calibri" w:eastAsia="宋体" w:hAnsi="Calibri" w:cs="Times New Roman"/>
              </w:rPr>
            </w:pPr>
            <w:r>
              <w:rPr>
                <w:rFonts w:hint="eastAsia"/>
              </w:rPr>
              <w:t>功能需求</w:t>
            </w:r>
          </w:p>
        </w:tc>
        <w:tc>
          <w:tcPr>
            <w:tcW w:w="2977" w:type="dxa"/>
            <w:shd w:val="clear" w:color="auto" w:fill="auto"/>
            <w:vAlign w:val="center"/>
          </w:tcPr>
          <w:p w14:paraId="51D5768B" w14:textId="77777777" w:rsidR="00752D46" w:rsidRPr="00FC2E37" w:rsidRDefault="00752D46" w:rsidP="0042759D">
            <w:pPr>
              <w:jc w:val="center"/>
              <w:rPr>
                <w:rFonts w:ascii="Calibri" w:eastAsia="宋体" w:hAnsi="Calibri" w:cs="Times New Roman"/>
              </w:rPr>
            </w:pPr>
            <w:commentRangeStart w:id="9"/>
            <w:r>
              <w:rPr>
                <w:rFonts w:hint="eastAsia"/>
              </w:rPr>
              <w:t>数据的</w:t>
            </w:r>
            <w:r>
              <w:t>产生</w:t>
            </w:r>
            <w:r>
              <w:rPr>
                <w:rFonts w:hint="eastAsia"/>
              </w:rPr>
              <w:t>与</w:t>
            </w:r>
            <w:r>
              <w:t>输入</w:t>
            </w:r>
          </w:p>
        </w:tc>
        <w:tc>
          <w:tcPr>
            <w:tcW w:w="3623" w:type="dxa"/>
            <w:shd w:val="clear" w:color="auto" w:fill="auto"/>
            <w:vAlign w:val="center"/>
          </w:tcPr>
          <w:p w14:paraId="053181ED" w14:textId="77777777" w:rsidR="00752D46" w:rsidRPr="00FC2E37" w:rsidRDefault="00515A7B" w:rsidP="0042759D">
            <w:pPr>
              <w:jc w:val="center"/>
              <w:rPr>
                <w:rFonts w:ascii="Calibri" w:eastAsia="宋体" w:hAnsi="Calibri" w:cs="Times New Roman"/>
              </w:rPr>
            </w:pPr>
            <w:r>
              <w:rPr>
                <w:sz w:val="22"/>
              </w:rPr>
              <w:t>Kafka</w:t>
            </w:r>
            <w:r>
              <w:rPr>
                <w:rFonts w:hint="eastAsia"/>
                <w:sz w:val="22"/>
              </w:rPr>
              <w:t>的发送</w:t>
            </w:r>
            <w:r>
              <w:rPr>
                <w:sz w:val="22"/>
              </w:rPr>
              <w:t>与</w:t>
            </w:r>
            <w:r>
              <w:rPr>
                <w:rFonts w:hint="eastAsia"/>
                <w:sz w:val="22"/>
              </w:rPr>
              <w:t>接收</w:t>
            </w:r>
            <w:r>
              <w:rPr>
                <w:sz w:val="22"/>
              </w:rPr>
              <w:t>测试</w:t>
            </w:r>
            <w:commentRangeEnd w:id="9"/>
            <w:r w:rsidR="0016343B">
              <w:rPr>
                <w:rStyle w:val="a8"/>
              </w:rPr>
              <w:commentReference w:id="9"/>
            </w:r>
          </w:p>
        </w:tc>
      </w:tr>
      <w:tr w:rsidR="00752D46" w:rsidRPr="00FC2E37" w14:paraId="7837C2FE" w14:textId="77777777" w:rsidTr="00515A7B">
        <w:tc>
          <w:tcPr>
            <w:tcW w:w="1696" w:type="dxa"/>
            <w:vMerge/>
            <w:shd w:val="clear" w:color="auto" w:fill="auto"/>
            <w:vAlign w:val="center"/>
          </w:tcPr>
          <w:p w14:paraId="0045BB99" w14:textId="77777777" w:rsidR="00752D46" w:rsidRPr="00FC2E37" w:rsidRDefault="00752D46" w:rsidP="0042759D">
            <w:pPr>
              <w:jc w:val="center"/>
              <w:rPr>
                <w:rFonts w:ascii="Calibri" w:eastAsia="宋体" w:hAnsi="Calibri" w:cs="Times New Roman"/>
              </w:rPr>
            </w:pPr>
          </w:p>
        </w:tc>
        <w:tc>
          <w:tcPr>
            <w:tcW w:w="2977" w:type="dxa"/>
            <w:shd w:val="clear" w:color="auto" w:fill="auto"/>
            <w:vAlign w:val="center"/>
          </w:tcPr>
          <w:p w14:paraId="0E3A9D19" w14:textId="77777777" w:rsidR="00752D46" w:rsidRPr="00FC2E37" w:rsidRDefault="00752D46" w:rsidP="0042759D">
            <w:pPr>
              <w:jc w:val="center"/>
              <w:rPr>
                <w:rFonts w:ascii="Calibri" w:eastAsia="宋体" w:hAnsi="Calibri" w:cs="Times New Roman"/>
              </w:rPr>
            </w:pPr>
            <w:commentRangeStart w:id="10"/>
            <w:r>
              <w:rPr>
                <w:rFonts w:hint="eastAsia"/>
              </w:rPr>
              <w:t>数据流</w:t>
            </w:r>
            <w:r>
              <w:t>抽象</w:t>
            </w:r>
            <w:proofErr w:type="spellStart"/>
            <w:r>
              <w:t>DStream</w:t>
            </w:r>
            <w:proofErr w:type="spellEnd"/>
          </w:p>
        </w:tc>
        <w:tc>
          <w:tcPr>
            <w:tcW w:w="3623" w:type="dxa"/>
            <w:shd w:val="clear" w:color="auto" w:fill="auto"/>
            <w:vAlign w:val="center"/>
          </w:tcPr>
          <w:p w14:paraId="79A98A9E" w14:textId="77777777" w:rsidR="00752D46" w:rsidRPr="00FC2E37" w:rsidRDefault="001B05B0" w:rsidP="0042759D">
            <w:pPr>
              <w:jc w:val="center"/>
            </w:pPr>
            <w:r>
              <w:rPr>
                <w:sz w:val="22"/>
              </w:rPr>
              <w:t>Spark Streaming</w:t>
            </w:r>
            <w:r w:rsidR="00515A7B">
              <w:rPr>
                <w:rFonts w:hint="eastAsia"/>
                <w:sz w:val="22"/>
              </w:rPr>
              <w:t>的数据流</w:t>
            </w:r>
            <w:r w:rsidR="00515A7B">
              <w:rPr>
                <w:sz w:val="22"/>
              </w:rPr>
              <w:t>构建测试</w:t>
            </w:r>
            <w:commentRangeEnd w:id="10"/>
            <w:r w:rsidR="0016343B">
              <w:rPr>
                <w:rStyle w:val="a8"/>
              </w:rPr>
              <w:commentReference w:id="10"/>
            </w:r>
          </w:p>
        </w:tc>
      </w:tr>
      <w:tr w:rsidR="00752D46" w:rsidRPr="00FC2E37" w14:paraId="5E8FB388" w14:textId="77777777" w:rsidTr="00515A7B">
        <w:tc>
          <w:tcPr>
            <w:tcW w:w="1696" w:type="dxa"/>
            <w:vMerge/>
            <w:shd w:val="clear" w:color="auto" w:fill="auto"/>
            <w:vAlign w:val="center"/>
          </w:tcPr>
          <w:p w14:paraId="0E407666" w14:textId="77777777" w:rsidR="00752D46" w:rsidRPr="00FC2E37" w:rsidRDefault="00752D46" w:rsidP="0042759D">
            <w:pPr>
              <w:jc w:val="center"/>
              <w:rPr>
                <w:rFonts w:ascii="Calibri" w:eastAsia="宋体" w:hAnsi="Calibri" w:cs="Times New Roman"/>
              </w:rPr>
            </w:pPr>
          </w:p>
        </w:tc>
        <w:tc>
          <w:tcPr>
            <w:tcW w:w="2977" w:type="dxa"/>
            <w:shd w:val="clear" w:color="auto" w:fill="auto"/>
            <w:vAlign w:val="center"/>
          </w:tcPr>
          <w:p w14:paraId="5A0ADEBA" w14:textId="77777777" w:rsidR="00752D46" w:rsidRDefault="00752D46" w:rsidP="0042759D">
            <w:pPr>
              <w:jc w:val="center"/>
            </w:pPr>
            <w:r>
              <w:rPr>
                <w:rFonts w:hint="eastAsia"/>
              </w:rPr>
              <w:t>长时间容错</w:t>
            </w:r>
          </w:p>
        </w:tc>
        <w:tc>
          <w:tcPr>
            <w:tcW w:w="3623" w:type="dxa"/>
            <w:shd w:val="clear" w:color="auto" w:fill="auto"/>
            <w:vAlign w:val="center"/>
          </w:tcPr>
          <w:p w14:paraId="6E0F5DD5" w14:textId="77777777" w:rsidR="00752D46" w:rsidRDefault="00581B4B" w:rsidP="00C1131A">
            <w:pPr>
              <w:jc w:val="center"/>
            </w:pPr>
            <w:r>
              <w:rPr>
                <w:rFonts w:hint="eastAsia"/>
              </w:rPr>
              <w:t>各个模块的</w:t>
            </w:r>
            <w:r w:rsidR="00C1131A">
              <w:rPr>
                <w:rFonts w:hint="eastAsia"/>
              </w:rPr>
              <w:t>长时间容错</w:t>
            </w:r>
            <w:r>
              <w:rPr>
                <w:rFonts w:hint="eastAsia"/>
              </w:rPr>
              <w:t>测试</w:t>
            </w:r>
          </w:p>
        </w:tc>
      </w:tr>
      <w:tr w:rsidR="005E43B3" w:rsidRPr="00FC2E37" w14:paraId="20EF3862" w14:textId="77777777" w:rsidTr="00515A7B">
        <w:tc>
          <w:tcPr>
            <w:tcW w:w="1696" w:type="dxa"/>
            <w:vMerge/>
            <w:shd w:val="clear" w:color="auto" w:fill="auto"/>
            <w:vAlign w:val="center"/>
          </w:tcPr>
          <w:p w14:paraId="49E74BB0" w14:textId="77777777" w:rsidR="005E43B3" w:rsidRPr="00FC2E37" w:rsidRDefault="005E43B3" w:rsidP="005E43B3">
            <w:pPr>
              <w:jc w:val="center"/>
              <w:rPr>
                <w:rFonts w:ascii="Calibri" w:eastAsia="宋体" w:hAnsi="Calibri" w:cs="Times New Roman"/>
              </w:rPr>
            </w:pPr>
          </w:p>
        </w:tc>
        <w:tc>
          <w:tcPr>
            <w:tcW w:w="2977" w:type="dxa"/>
            <w:shd w:val="clear" w:color="auto" w:fill="auto"/>
            <w:vAlign w:val="center"/>
          </w:tcPr>
          <w:p w14:paraId="494F6C43" w14:textId="77777777" w:rsidR="005E43B3" w:rsidRPr="00FC2E37" w:rsidRDefault="005E43B3" w:rsidP="005E43B3">
            <w:pPr>
              <w:jc w:val="center"/>
              <w:rPr>
                <w:rFonts w:ascii="Calibri" w:eastAsia="宋体" w:hAnsi="Calibri" w:cs="Times New Roman"/>
              </w:rPr>
            </w:pPr>
            <w:r>
              <w:rPr>
                <w:rFonts w:hint="eastAsia"/>
              </w:rPr>
              <w:t>作业</w:t>
            </w:r>
            <w:r>
              <w:t>调度</w:t>
            </w:r>
          </w:p>
        </w:tc>
        <w:tc>
          <w:tcPr>
            <w:tcW w:w="3623" w:type="dxa"/>
            <w:shd w:val="clear" w:color="auto" w:fill="auto"/>
            <w:vAlign w:val="center"/>
          </w:tcPr>
          <w:p w14:paraId="06F93191" w14:textId="77777777" w:rsidR="005E43B3" w:rsidRPr="00FC2E37" w:rsidRDefault="005E43B3" w:rsidP="005E43B3">
            <w:pPr>
              <w:jc w:val="center"/>
              <w:rPr>
                <w:rFonts w:ascii="Calibri" w:eastAsia="宋体" w:hAnsi="Calibri" w:cs="Times New Roman"/>
              </w:rPr>
            </w:pPr>
            <w:r>
              <w:rPr>
                <w:rFonts w:ascii="Calibri" w:eastAsia="宋体" w:hAnsi="Calibri" w:cs="Times New Roman" w:hint="eastAsia"/>
              </w:rPr>
              <w:t>作业</w:t>
            </w:r>
            <w:r>
              <w:rPr>
                <w:rFonts w:ascii="Calibri" w:eastAsia="宋体" w:hAnsi="Calibri" w:cs="Times New Roman"/>
              </w:rPr>
              <w:t>调度测试</w:t>
            </w:r>
          </w:p>
        </w:tc>
      </w:tr>
      <w:tr w:rsidR="00752D46" w:rsidRPr="00FC2E37" w14:paraId="6F9129E2" w14:textId="77777777" w:rsidTr="00515A7B">
        <w:tc>
          <w:tcPr>
            <w:tcW w:w="1696" w:type="dxa"/>
            <w:vMerge/>
            <w:shd w:val="clear" w:color="auto" w:fill="auto"/>
            <w:vAlign w:val="center"/>
          </w:tcPr>
          <w:p w14:paraId="1452BDA1" w14:textId="77777777" w:rsidR="00752D46" w:rsidRPr="00FC2E37" w:rsidRDefault="00752D46" w:rsidP="0042759D">
            <w:pPr>
              <w:jc w:val="center"/>
              <w:rPr>
                <w:rFonts w:ascii="Calibri" w:eastAsia="宋体" w:hAnsi="Calibri" w:cs="Times New Roman"/>
              </w:rPr>
            </w:pPr>
          </w:p>
        </w:tc>
        <w:tc>
          <w:tcPr>
            <w:tcW w:w="2977" w:type="dxa"/>
            <w:shd w:val="clear" w:color="auto" w:fill="auto"/>
            <w:vAlign w:val="center"/>
          </w:tcPr>
          <w:p w14:paraId="45417B8A" w14:textId="77777777" w:rsidR="00752D46" w:rsidRDefault="00752D46" w:rsidP="0042759D">
            <w:pPr>
              <w:jc w:val="center"/>
            </w:pPr>
            <w:r>
              <w:rPr>
                <w:rFonts w:hint="eastAsia"/>
              </w:rPr>
              <w:t>窗口</w:t>
            </w:r>
            <w:r>
              <w:t>支持</w:t>
            </w:r>
          </w:p>
        </w:tc>
        <w:tc>
          <w:tcPr>
            <w:tcW w:w="3623" w:type="dxa"/>
            <w:shd w:val="clear" w:color="auto" w:fill="auto"/>
            <w:vAlign w:val="center"/>
          </w:tcPr>
          <w:p w14:paraId="7C2D43DB" w14:textId="77777777" w:rsidR="00752D46" w:rsidRDefault="002C2E74" w:rsidP="0042759D">
            <w:pPr>
              <w:jc w:val="center"/>
            </w:pPr>
            <w:r w:rsidRPr="002C2E74">
              <w:rPr>
                <w:rFonts w:hint="eastAsia"/>
              </w:rPr>
              <w:t>窗口支持测试</w:t>
            </w:r>
          </w:p>
        </w:tc>
      </w:tr>
      <w:tr w:rsidR="007A54FB" w:rsidRPr="00FC2E37" w14:paraId="3768B3BB" w14:textId="77777777" w:rsidTr="00515A7B">
        <w:trPr>
          <w:trHeight w:val="62"/>
        </w:trPr>
        <w:tc>
          <w:tcPr>
            <w:tcW w:w="1696" w:type="dxa"/>
            <w:vMerge w:val="restart"/>
            <w:shd w:val="clear" w:color="auto" w:fill="auto"/>
            <w:vAlign w:val="center"/>
          </w:tcPr>
          <w:p w14:paraId="2F00B0B9" w14:textId="77777777" w:rsidR="007A54FB" w:rsidRPr="00FC2E37" w:rsidRDefault="00BC0B1D" w:rsidP="0042759D">
            <w:pPr>
              <w:jc w:val="center"/>
              <w:rPr>
                <w:rFonts w:ascii="Calibri" w:eastAsia="宋体" w:hAnsi="Calibri" w:cs="Times New Roman"/>
              </w:rPr>
            </w:pPr>
            <w:r>
              <w:rPr>
                <w:rFonts w:ascii="Calibri" w:eastAsia="宋体" w:hAnsi="Calibri" w:cs="Times New Roman" w:hint="eastAsia"/>
              </w:rPr>
              <w:t>非功能</w:t>
            </w:r>
            <w:r w:rsidR="007A54FB">
              <w:rPr>
                <w:rFonts w:ascii="Calibri" w:eastAsia="宋体" w:hAnsi="Calibri" w:cs="Times New Roman" w:hint="eastAsia"/>
              </w:rPr>
              <w:t>需求</w:t>
            </w:r>
          </w:p>
        </w:tc>
        <w:tc>
          <w:tcPr>
            <w:tcW w:w="2977" w:type="dxa"/>
            <w:shd w:val="clear" w:color="auto" w:fill="auto"/>
            <w:vAlign w:val="center"/>
          </w:tcPr>
          <w:p w14:paraId="48887928" w14:textId="77777777" w:rsidR="007A54FB" w:rsidRPr="00FC2E37" w:rsidRDefault="00E97325" w:rsidP="0042759D">
            <w:pPr>
              <w:jc w:val="center"/>
              <w:rPr>
                <w:rFonts w:ascii="Calibri" w:eastAsia="宋体" w:hAnsi="Calibri" w:cs="Times New Roman"/>
              </w:rPr>
            </w:pPr>
            <w:r>
              <w:rPr>
                <w:rFonts w:ascii="Calibri" w:eastAsia="宋体" w:hAnsi="Calibri" w:cs="Times New Roman" w:hint="eastAsia"/>
              </w:rPr>
              <w:t>实时性</w:t>
            </w:r>
          </w:p>
        </w:tc>
        <w:tc>
          <w:tcPr>
            <w:tcW w:w="3623" w:type="dxa"/>
            <w:shd w:val="clear" w:color="auto" w:fill="auto"/>
            <w:vAlign w:val="center"/>
          </w:tcPr>
          <w:p w14:paraId="369CC61A" w14:textId="77777777" w:rsidR="007A54FB" w:rsidRPr="00FC2E37" w:rsidRDefault="002C2E74" w:rsidP="0042759D">
            <w:pPr>
              <w:jc w:val="center"/>
              <w:rPr>
                <w:rFonts w:ascii="Calibri" w:eastAsia="宋体" w:hAnsi="Calibri" w:cs="Times New Roman"/>
              </w:rPr>
            </w:pPr>
            <w:r w:rsidRPr="002C2E74">
              <w:rPr>
                <w:rFonts w:ascii="Calibri" w:eastAsia="宋体" w:hAnsi="Calibri" w:cs="Times New Roman" w:hint="eastAsia"/>
              </w:rPr>
              <w:t>实时性测试</w:t>
            </w:r>
          </w:p>
        </w:tc>
      </w:tr>
      <w:tr w:rsidR="007A54FB" w:rsidRPr="00FC2E37" w14:paraId="2B7E778B" w14:textId="77777777" w:rsidTr="00515A7B">
        <w:trPr>
          <w:trHeight w:val="60"/>
        </w:trPr>
        <w:tc>
          <w:tcPr>
            <w:tcW w:w="1696" w:type="dxa"/>
            <w:vMerge/>
            <w:shd w:val="clear" w:color="auto" w:fill="auto"/>
            <w:vAlign w:val="center"/>
          </w:tcPr>
          <w:p w14:paraId="46C3D012" w14:textId="77777777" w:rsidR="007A54FB" w:rsidRPr="00FC2E37" w:rsidRDefault="007A54FB" w:rsidP="0042759D">
            <w:pPr>
              <w:jc w:val="center"/>
              <w:rPr>
                <w:rFonts w:ascii="Calibri" w:eastAsia="宋体" w:hAnsi="Calibri" w:cs="Times New Roman"/>
              </w:rPr>
            </w:pPr>
          </w:p>
        </w:tc>
        <w:tc>
          <w:tcPr>
            <w:tcW w:w="2977" w:type="dxa"/>
            <w:shd w:val="clear" w:color="auto" w:fill="auto"/>
            <w:vAlign w:val="center"/>
          </w:tcPr>
          <w:p w14:paraId="611212C9" w14:textId="77777777" w:rsidR="007A54FB" w:rsidRPr="00FC2E37" w:rsidRDefault="00E97325" w:rsidP="0042759D">
            <w:pPr>
              <w:jc w:val="center"/>
              <w:rPr>
                <w:rFonts w:ascii="Calibri" w:eastAsia="宋体" w:hAnsi="Calibri" w:cs="Times New Roman"/>
              </w:rPr>
            </w:pPr>
            <w:r>
              <w:rPr>
                <w:rFonts w:ascii="Calibri" w:eastAsia="宋体" w:hAnsi="Calibri" w:cs="Times New Roman" w:hint="eastAsia"/>
              </w:rPr>
              <w:t>扩展性与吞吐量</w:t>
            </w:r>
          </w:p>
        </w:tc>
        <w:tc>
          <w:tcPr>
            <w:tcW w:w="3623" w:type="dxa"/>
            <w:shd w:val="clear" w:color="auto" w:fill="auto"/>
            <w:vAlign w:val="center"/>
          </w:tcPr>
          <w:p w14:paraId="0D679778" w14:textId="77777777" w:rsidR="007A54FB" w:rsidRDefault="001B05B0" w:rsidP="0042759D">
            <w:pPr>
              <w:jc w:val="center"/>
              <w:rPr>
                <w:sz w:val="22"/>
              </w:rPr>
            </w:pPr>
            <w:r>
              <w:rPr>
                <w:sz w:val="22"/>
              </w:rPr>
              <w:t>Spark Streaming</w:t>
            </w:r>
            <w:r w:rsidR="00515A7B">
              <w:rPr>
                <w:rFonts w:hint="eastAsia"/>
                <w:sz w:val="22"/>
              </w:rPr>
              <w:t>的可扩展性</w:t>
            </w:r>
            <w:r w:rsidR="00515A7B">
              <w:rPr>
                <w:sz w:val="22"/>
              </w:rPr>
              <w:t>测试</w:t>
            </w:r>
            <w:r w:rsidR="00515A7B">
              <w:rPr>
                <w:rFonts w:hint="eastAsia"/>
                <w:sz w:val="22"/>
              </w:rPr>
              <w:t>；</w:t>
            </w:r>
          </w:p>
          <w:p w14:paraId="5A2A8007" w14:textId="77777777" w:rsidR="00515A7B" w:rsidRPr="00FC2E37" w:rsidRDefault="001B05B0" w:rsidP="0042759D">
            <w:pPr>
              <w:jc w:val="center"/>
              <w:rPr>
                <w:rFonts w:ascii="Calibri" w:eastAsia="宋体" w:hAnsi="Calibri" w:cs="Times New Roman"/>
              </w:rPr>
            </w:pPr>
            <w:r>
              <w:rPr>
                <w:sz w:val="22"/>
              </w:rPr>
              <w:t>Spark Streaming</w:t>
            </w:r>
            <w:r w:rsidR="00E052C9">
              <w:rPr>
                <w:rFonts w:hint="eastAsia"/>
                <w:sz w:val="22"/>
              </w:rPr>
              <w:t>的吞吐量测试</w:t>
            </w:r>
          </w:p>
        </w:tc>
      </w:tr>
      <w:tr w:rsidR="007A54FB" w:rsidRPr="00FC2E37" w14:paraId="18D7FA35" w14:textId="77777777" w:rsidTr="00515A7B">
        <w:trPr>
          <w:trHeight w:val="60"/>
        </w:trPr>
        <w:tc>
          <w:tcPr>
            <w:tcW w:w="1696" w:type="dxa"/>
            <w:vMerge/>
            <w:shd w:val="clear" w:color="auto" w:fill="auto"/>
            <w:vAlign w:val="center"/>
          </w:tcPr>
          <w:p w14:paraId="2DBCD1A9" w14:textId="77777777" w:rsidR="007A54FB" w:rsidRPr="00FC2E37" w:rsidRDefault="007A54FB" w:rsidP="0042759D">
            <w:pPr>
              <w:jc w:val="center"/>
              <w:rPr>
                <w:rFonts w:ascii="Calibri" w:eastAsia="宋体" w:hAnsi="Calibri" w:cs="Times New Roman"/>
              </w:rPr>
            </w:pPr>
          </w:p>
        </w:tc>
        <w:tc>
          <w:tcPr>
            <w:tcW w:w="2977" w:type="dxa"/>
            <w:shd w:val="clear" w:color="auto" w:fill="auto"/>
            <w:vAlign w:val="center"/>
          </w:tcPr>
          <w:p w14:paraId="3FC402C8" w14:textId="77777777" w:rsidR="007A54FB" w:rsidRPr="00FC2E37" w:rsidRDefault="00E97325" w:rsidP="0042759D">
            <w:pPr>
              <w:jc w:val="center"/>
              <w:rPr>
                <w:rFonts w:ascii="Calibri" w:eastAsia="宋体" w:hAnsi="Calibri" w:cs="Times New Roman"/>
              </w:rPr>
            </w:pPr>
            <w:r>
              <w:rPr>
                <w:rFonts w:ascii="Calibri" w:eastAsia="宋体" w:hAnsi="Calibri" w:cs="Times New Roman" w:hint="eastAsia"/>
              </w:rPr>
              <w:t>持久化</w:t>
            </w:r>
          </w:p>
        </w:tc>
        <w:tc>
          <w:tcPr>
            <w:tcW w:w="3623" w:type="dxa"/>
            <w:shd w:val="clear" w:color="auto" w:fill="auto"/>
            <w:vAlign w:val="center"/>
          </w:tcPr>
          <w:p w14:paraId="5DAB89F2" w14:textId="77777777" w:rsidR="007A54FB" w:rsidRPr="00FC2E37" w:rsidRDefault="001B05B0" w:rsidP="0042759D">
            <w:pPr>
              <w:jc w:val="center"/>
              <w:rPr>
                <w:rFonts w:ascii="Calibri" w:eastAsia="宋体" w:hAnsi="Calibri" w:cs="Times New Roman"/>
              </w:rPr>
            </w:pPr>
            <w:r>
              <w:rPr>
                <w:sz w:val="22"/>
              </w:rPr>
              <w:t>Spark Streaming</w:t>
            </w:r>
            <w:r>
              <w:rPr>
                <w:rFonts w:hint="eastAsia"/>
                <w:sz w:val="22"/>
              </w:rPr>
              <w:t>的持久化测试</w:t>
            </w:r>
          </w:p>
        </w:tc>
      </w:tr>
      <w:tr w:rsidR="007A54FB" w:rsidRPr="00FC2E37" w14:paraId="301767C3" w14:textId="77777777" w:rsidTr="00515A7B">
        <w:trPr>
          <w:trHeight w:val="60"/>
        </w:trPr>
        <w:tc>
          <w:tcPr>
            <w:tcW w:w="1696" w:type="dxa"/>
            <w:vMerge/>
            <w:shd w:val="clear" w:color="auto" w:fill="auto"/>
            <w:vAlign w:val="center"/>
          </w:tcPr>
          <w:p w14:paraId="30A68F4F" w14:textId="77777777" w:rsidR="007A54FB" w:rsidRPr="00FC2E37" w:rsidRDefault="007A54FB" w:rsidP="0042759D">
            <w:pPr>
              <w:jc w:val="center"/>
              <w:rPr>
                <w:rFonts w:ascii="Calibri" w:eastAsia="宋体" w:hAnsi="Calibri" w:cs="Times New Roman"/>
              </w:rPr>
            </w:pPr>
          </w:p>
        </w:tc>
        <w:tc>
          <w:tcPr>
            <w:tcW w:w="2977" w:type="dxa"/>
            <w:shd w:val="clear" w:color="auto" w:fill="auto"/>
            <w:vAlign w:val="center"/>
          </w:tcPr>
          <w:p w14:paraId="00D48B31" w14:textId="77777777" w:rsidR="007A54FB" w:rsidRPr="00FC2E37" w:rsidRDefault="00E97325" w:rsidP="0042759D">
            <w:pPr>
              <w:jc w:val="center"/>
              <w:rPr>
                <w:rFonts w:ascii="Calibri" w:eastAsia="宋体" w:hAnsi="Calibri" w:cs="Times New Roman"/>
              </w:rPr>
            </w:pPr>
            <w:commentRangeStart w:id="11"/>
            <w:r>
              <w:rPr>
                <w:rFonts w:ascii="Calibri" w:eastAsia="宋体" w:hAnsi="Calibri" w:cs="Times New Roman" w:hint="eastAsia"/>
              </w:rPr>
              <w:t>性能</w:t>
            </w:r>
            <w:r w:rsidR="00D14938">
              <w:rPr>
                <w:rFonts w:ascii="Calibri" w:eastAsia="宋体" w:hAnsi="Calibri" w:cs="Times New Roman" w:hint="eastAsia"/>
              </w:rPr>
              <w:t>调优</w:t>
            </w:r>
            <w:commentRangeEnd w:id="11"/>
            <w:r w:rsidR="00A976A7">
              <w:rPr>
                <w:rStyle w:val="a8"/>
              </w:rPr>
              <w:commentReference w:id="11"/>
            </w:r>
          </w:p>
        </w:tc>
        <w:tc>
          <w:tcPr>
            <w:tcW w:w="3623" w:type="dxa"/>
            <w:shd w:val="clear" w:color="auto" w:fill="auto"/>
            <w:vAlign w:val="center"/>
          </w:tcPr>
          <w:p w14:paraId="74EC80D5" w14:textId="77777777" w:rsidR="007A54FB" w:rsidRPr="00FC2E37" w:rsidRDefault="002C2E74" w:rsidP="0042759D">
            <w:pPr>
              <w:jc w:val="center"/>
              <w:rPr>
                <w:rFonts w:ascii="Calibri" w:eastAsia="宋体" w:hAnsi="Calibri" w:cs="Times New Roman"/>
              </w:rPr>
            </w:pPr>
            <w:r w:rsidRPr="002C2E74">
              <w:rPr>
                <w:rFonts w:ascii="Calibri" w:eastAsia="宋体" w:hAnsi="Calibri" w:cs="Times New Roman" w:hint="eastAsia"/>
              </w:rPr>
              <w:t>性能调优测试</w:t>
            </w:r>
          </w:p>
        </w:tc>
      </w:tr>
      <w:tr w:rsidR="009D3C46" w:rsidRPr="00FC2E37" w14:paraId="0E509184" w14:textId="77777777" w:rsidTr="00515A7B">
        <w:trPr>
          <w:trHeight w:val="60"/>
        </w:trPr>
        <w:tc>
          <w:tcPr>
            <w:tcW w:w="1696" w:type="dxa"/>
            <w:vMerge w:val="restart"/>
            <w:shd w:val="clear" w:color="auto" w:fill="auto"/>
            <w:vAlign w:val="center"/>
          </w:tcPr>
          <w:p w14:paraId="0CF476F0" w14:textId="77777777" w:rsidR="009D3C46" w:rsidRPr="00FC2E37" w:rsidRDefault="009D3C46" w:rsidP="0042759D">
            <w:pPr>
              <w:jc w:val="center"/>
              <w:rPr>
                <w:rFonts w:ascii="Calibri" w:eastAsia="宋体" w:hAnsi="Calibri" w:cs="Times New Roman"/>
              </w:rPr>
            </w:pPr>
            <w:commentRangeStart w:id="12"/>
            <w:r>
              <w:rPr>
                <w:rFonts w:ascii="Calibri" w:eastAsia="宋体" w:hAnsi="Calibri" w:cs="Times New Roman" w:hint="eastAsia"/>
              </w:rPr>
              <w:t>应用功能</w:t>
            </w:r>
            <w:commentRangeEnd w:id="12"/>
            <w:r w:rsidR="00A976A7">
              <w:rPr>
                <w:rStyle w:val="a8"/>
              </w:rPr>
              <w:commentReference w:id="12"/>
            </w:r>
          </w:p>
        </w:tc>
        <w:tc>
          <w:tcPr>
            <w:tcW w:w="2977" w:type="dxa"/>
            <w:shd w:val="clear" w:color="auto" w:fill="auto"/>
            <w:vAlign w:val="center"/>
          </w:tcPr>
          <w:p w14:paraId="19839986" w14:textId="77777777" w:rsidR="009D3C46" w:rsidRDefault="009D3C46" w:rsidP="0042759D">
            <w:pPr>
              <w:jc w:val="center"/>
              <w:rPr>
                <w:rFonts w:ascii="Calibri" w:eastAsia="宋体" w:hAnsi="Calibri" w:cs="Times New Roman"/>
              </w:rPr>
            </w:pPr>
            <w:commentRangeStart w:id="13"/>
            <w:r>
              <w:rPr>
                <w:rFonts w:ascii="Calibri" w:eastAsia="宋体" w:hAnsi="Calibri" w:cs="Times New Roman" w:hint="eastAsia"/>
              </w:rPr>
              <w:t>功能指标</w:t>
            </w:r>
            <w:r>
              <w:rPr>
                <w:rFonts w:ascii="Calibri" w:eastAsia="宋体" w:hAnsi="Calibri" w:cs="Times New Roman"/>
              </w:rPr>
              <w:t>测试</w:t>
            </w:r>
            <w:commentRangeEnd w:id="13"/>
            <w:r w:rsidR="00A976A7">
              <w:rPr>
                <w:rStyle w:val="a8"/>
              </w:rPr>
              <w:commentReference w:id="13"/>
            </w:r>
          </w:p>
        </w:tc>
        <w:tc>
          <w:tcPr>
            <w:tcW w:w="3623" w:type="dxa"/>
            <w:shd w:val="clear" w:color="auto" w:fill="auto"/>
            <w:vAlign w:val="center"/>
          </w:tcPr>
          <w:p w14:paraId="68A57654" w14:textId="77777777" w:rsidR="009D3C46" w:rsidRDefault="009D3C46" w:rsidP="0042759D">
            <w:pPr>
              <w:jc w:val="center"/>
              <w:rPr>
                <w:rFonts w:ascii="Calibri" w:eastAsia="宋体" w:hAnsi="Calibri" w:cs="Times New Roman"/>
              </w:rPr>
            </w:pPr>
            <w:r>
              <w:rPr>
                <w:rFonts w:ascii="Calibri" w:eastAsia="宋体" w:hAnsi="Calibri" w:cs="Times New Roman" w:hint="eastAsia"/>
              </w:rPr>
              <w:t>数据源</w:t>
            </w:r>
            <w:r>
              <w:rPr>
                <w:rFonts w:ascii="Calibri" w:eastAsia="宋体" w:hAnsi="Calibri" w:cs="Times New Roman"/>
              </w:rPr>
              <w:t>产生模块</w:t>
            </w:r>
            <w:r>
              <w:rPr>
                <w:rFonts w:ascii="Calibri" w:eastAsia="宋体" w:hAnsi="Calibri" w:cs="Times New Roman" w:hint="eastAsia"/>
              </w:rPr>
              <w:t>测试</w:t>
            </w:r>
          </w:p>
          <w:p w14:paraId="2EB96DC0" w14:textId="77777777" w:rsidR="009D3C46" w:rsidRDefault="009D3C46" w:rsidP="0042759D">
            <w:pPr>
              <w:jc w:val="center"/>
              <w:rPr>
                <w:rFonts w:ascii="Calibri" w:eastAsia="宋体" w:hAnsi="Calibri" w:cs="Times New Roman"/>
              </w:rPr>
            </w:pPr>
            <w:r>
              <w:rPr>
                <w:rFonts w:ascii="Calibri" w:eastAsia="宋体" w:hAnsi="Calibri" w:cs="Times New Roman"/>
              </w:rPr>
              <w:t>S</w:t>
            </w:r>
            <w:r>
              <w:rPr>
                <w:rFonts w:ascii="Calibri" w:eastAsia="宋体" w:hAnsi="Calibri" w:cs="Times New Roman" w:hint="eastAsia"/>
              </w:rPr>
              <w:t>park</w:t>
            </w:r>
            <w:r>
              <w:rPr>
                <w:rFonts w:ascii="Calibri" w:eastAsia="宋体" w:hAnsi="Calibri" w:cs="Times New Roman"/>
              </w:rPr>
              <w:t>分类模块</w:t>
            </w:r>
            <w:r>
              <w:rPr>
                <w:rFonts w:ascii="Calibri" w:eastAsia="宋体" w:hAnsi="Calibri" w:cs="Times New Roman" w:hint="eastAsia"/>
              </w:rPr>
              <w:t>测试</w:t>
            </w:r>
          </w:p>
          <w:p w14:paraId="1AB4348C" w14:textId="77777777" w:rsidR="009D3C46" w:rsidRPr="009D3C46" w:rsidRDefault="009D3C46" w:rsidP="009D3C46">
            <w:pPr>
              <w:jc w:val="center"/>
              <w:rPr>
                <w:rFonts w:ascii="Calibri" w:eastAsia="宋体" w:hAnsi="Calibri" w:cs="Times New Roman"/>
              </w:rPr>
            </w:pPr>
            <w:r>
              <w:rPr>
                <w:rFonts w:ascii="Calibri" w:eastAsia="宋体" w:hAnsi="Calibri" w:cs="Times New Roman" w:hint="eastAsia"/>
              </w:rPr>
              <w:t>数据接收</w:t>
            </w:r>
            <w:r>
              <w:rPr>
                <w:rFonts w:ascii="Calibri" w:eastAsia="宋体" w:hAnsi="Calibri" w:cs="Times New Roman"/>
              </w:rPr>
              <w:t>模块</w:t>
            </w:r>
            <w:r>
              <w:rPr>
                <w:rFonts w:ascii="Calibri" w:eastAsia="宋体" w:hAnsi="Calibri" w:cs="Times New Roman" w:hint="eastAsia"/>
              </w:rPr>
              <w:t>测试</w:t>
            </w:r>
          </w:p>
        </w:tc>
      </w:tr>
      <w:tr w:rsidR="009D3C46" w:rsidRPr="00FC2E37" w14:paraId="77D31FD9" w14:textId="77777777" w:rsidTr="00515A7B">
        <w:trPr>
          <w:trHeight w:val="60"/>
        </w:trPr>
        <w:tc>
          <w:tcPr>
            <w:tcW w:w="1696" w:type="dxa"/>
            <w:vMerge/>
            <w:shd w:val="clear" w:color="auto" w:fill="auto"/>
            <w:vAlign w:val="center"/>
          </w:tcPr>
          <w:p w14:paraId="43EB2056" w14:textId="77777777" w:rsidR="009D3C46" w:rsidRDefault="009D3C46" w:rsidP="0042759D">
            <w:pPr>
              <w:jc w:val="center"/>
              <w:rPr>
                <w:rFonts w:ascii="Calibri" w:eastAsia="宋体" w:hAnsi="Calibri" w:cs="Times New Roman"/>
              </w:rPr>
            </w:pPr>
          </w:p>
        </w:tc>
        <w:tc>
          <w:tcPr>
            <w:tcW w:w="2977" w:type="dxa"/>
            <w:shd w:val="clear" w:color="auto" w:fill="auto"/>
            <w:vAlign w:val="center"/>
          </w:tcPr>
          <w:p w14:paraId="2E44639A" w14:textId="77777777" w:rsidR="009D3C46" w:rsidRDefault="009D3C46" w:rsidP="0042759D">
            <w:pPr>
              <w:jc w:val="center"/>
              <w:rPr>
                <w:rFonts w:ascii="Calibri" w:eastAsia="宋体" w:hAnsi="Calibri" w:cs="Times New Roman"/>
              </w:rPr>
            </w:pPr>
            <w:commentRangeStart w:id="14"/>
            <w:r>
              <w:rPr>
                <w:rFonts w:ascii="Calibri" w:eastAsia="宋体" w:hAnsi="Calibri" w:cs="Times New Roman" w:hint="eastAsia"/>
              </w:rPr>
              <w:t>非功能</w:t>
            </w:r>
            <w:r>
              <w:rPr>
                <w:rFonts w:ascii="Calibri" w:eastAsia="宋体" w:hAnsi="Calibri" w:cs="Times New Roman"/>
              </w:rPr>
              <w:t>指标</w:t>
            </w:r>
            <w:commentRangeEnd w:id="14"/>
            <w:r w:rsidR="00A976A7">
              <w:rPr>
                <w:rStyle w:val="a8"/>
              </w:rPr>
              <w:commentReference w:id="14"/>
            </w:r>
          </w:p>
        </w:tc>
        <w:tc>
          <w:tcPr>
            <w:tcW w:w="3623" w:type="dxa"/>
            <w:shd w:val="clear" w:color="auto" w:fill="auto"/>
            <w:vAlign w:val="center"/>
          </w:tcPr>
          <w:p w14:paraId="10ADD50D" w14:textId="77777777" w:rsidR="009D3C46" w:rsidRPr="002C2E74" w:rsidRDefault="009D3C46" w:rsidP="009D3C46">
            <w:pPr>
              <w:jc w:val="center"/>
              <w:rPr>
                <w:rFonts w:ascii="Calibri" w:eastAsia="宋体" w:hAnsi="Calibri" w:cs="Times New Roman"/>
              </w:rPr>
            </w:pPr>
            <w:r>
              <w:rPr>
                <w:rFonts w:ascii="Calibri" w:eastAsia="宋体" w:hAnsi="Calibri" w:cs="Times New Roman" w:hint="eastAsia"/>
              </w:rPr>
              <w:t>分类速度测试</w:t>
            </w:r>
          </w:p>
        </w:tc>
      </w:tr>
    </w:tbl>
    <w:p w14:paraId="7979B6A6" w14:textId="77777777" w:rsidR="0042759D" w:rsidRDefault="0042759D"/>
    <w:p w14:paraId="4D60F105" w14:textId="77777777" w:rsidR="00E91CC1" w:rsidRDefault="00E91CC1" w:rsidP="00D4455C">
      <w:pPr>
        <w:pStyle w:val="1"/>
      </w:pPr>
      <w:bookmarkStart w:id="15" w:name="_Toc483505161"/>
      <w:r>
        <w:rPr>
          <w:rFonts w:hint="eastAsia"/>
        </w:rPr>
        <w:t>2</w:t>
      </w:r>
      <w:r>
        <w:rPr>
          <w:rFonts w:hint="eastAsia"/>
        </w:rPr>
        <w:t>功能</w:t>
      </w:r>
      <w:r>
        <w:t>需求模块</w:t>
      </w:r>
      <w:bookmarkEnd w:id="15"/>
    </w:p>
    <w:p w14:paraId="1B0B2A41" w14:textId="77777777" w:rsidR="00E91CC1" w:rsidRDefault="00E73473" w:rsidP="00E91CC1">
      <w:pPr>
        <w:pStyle w:val="2"/>
      </w:pPr>
      <w:bookmarkStart w:id="16" w:name="_Toc483505162"/>
      <w:r>
        <w:t>2</w:t>
      </w:r>
      <w:r w:rsidR="00E91CC1">
        <w:rPr>
          <w:rFonts w:hint="eastAsia"/>
        </w:rPr>
        <w:t>.1</w:t>
      </w:r>
      <w:r w:rsidR="00E47207" w:rsidRPr="00E47207">
        <w:rPr>
          <w:rFonts w:hint="eastAsia"/>
        </w:rPr>
        <w:t xml:space="preserve"> Kafka</w:t>
      </w:r>
      <w:r w:rsidR="00E47207" w:rsidRPr="00E47207">
        <w:rPr>
          <w:rFonts w:hint="eastAsia"/>
        </w:rPr>
        <w:t>的发送与接收测试</w:t>
      </w:r>
      <w:bookmarkEnd w:id="16"/>
    </w:p>
    <w:p w14:paraId="1660C680" w14:textId="77777777" w:rsidR="00E91CC1" w:rsidRDefault="00E73473" w:rsidP="00E91CC1">
      <w:pPr>
        <w:pStyle w:val="3"/>
      </w:pPr>
      <w:bookmarkStart w:id="17" w:name="_Toc483505163"/>
      <w:r>
        <w:t>2</w:t>
      </w:r>
      <w:r w:rsidR="00E91CC1">
        <w:rPr>
          <w:rFonts w:hint="eastAsia"/>
        </w:rPr>
        <w:t>.1.1</w:t>
      </w:r>
      <w:r w:rsidR="00E91CC1">
        <w:rPr>
          <w:rFonts w:hint="eastAsia"/>
        </w:rPr>
        <w:t>测试策略</w:t>
      </w:r>
      <w:r w:rsidR="00E91CC1">
        <w:t>描述</w:t>
      </w:r>
      <w:bookmarkEnd w:id="17"/>
    </w:p>
    <w:p w14:paraId="19ABC989" w14:textId="77777777" w:rsidR="00E47207" w:rsidRDefault="00E47207" w:rsidP="00E47207">
      <w:pPr>
        <w:spacing w:line="360" w:lineRule="auto"/>
        <w:ind w:firstLineChars="200" w:firstLine="420"/>
      </w:pPr>
      <w:r>
        <w:rPr>
          <w:rFonts w:hint="eastAsia"/>
        </w:rPr>
        <w:t>测试员对</w:t>
      </w:r>
      <w:r>
        <w:rPr>
          <w:rFonts w:hint="eastAsia"/>
        </w:rPr>
        <w:t>S</w:t>
      </w:r>
      <w:r>
        <w:t xml:space="preserve">park Streaming </w:t>
      </w:r>
      <w:r>
        <w:rPr>
          <w:rFonts w:hint="eastAsia"/>
        </w:rPr>
        <w:t>的</w:t>
      </w:r>
      <w:r>
        <w:t>一种常见输入源</w:t>
      </w:r>
      <w:r>
        <w:rPr>
          <w:rFonts w:hint="eastAsia"/>
        </w:rPr>
        <w:t>K</w:t>
      </w:r>
      <w:r>
        <w:t>afka</w:t>
      </w:r>
      <w:r>
        <w:rPr>
          <w:rFonts w:hint="eastAsia"/>
        </w:rPr>
        <w:t>进行</w:t>
      </w:r>
      <w:r>
        <w:t>简单</w:t>
      </w:r>
      <w:r>
        <w:rPr>
          <w:rFonts w:hint="eastAsia"/>
        </w:rPr>
        <w:t>的</w:t>
      </w:r>
      <w:r>
        <w:t>发送与接收测试</w:t>
      </w:r>
      <w:r>
        <w:rPr>
          <w:rFonts w:hint="eastAsia"/>
        </w:rPr>
        <w:t>，</w:t>
      </w:r>
      <w:r>
        <w:t>将一段数据发送至</w:t>
      </w:r>
      <w:r>
        <w:rPr>
          <w:rFonts w:hint="eastAsia"/>
        </w:rPr>
        <w:t>K</w:t>
      </w:r>
      <w:r>
        <w:t>afka</w:t>
      </w:r>
      <w:r>
        <w:rPr>
          <w:rFonts w:hint="eastAsia"/>
        </w:rPr>
        <w:t>的</w:t>
      </w:r>
      <w:r>
        <w:t>指定</w:t>
      </w:r>
      <w:r>
        <w:t>topic</w:t>
      </w:r>
      <w:r>
        <w:t>，并</w:t>
      </w:r>
      <w:r>
        <w:rPr>
          <w:rFonts w:hint="eastAsia"/>
        </w:rPr>
        <w:t>读取</w:t>
      </w:r>
      <w:r>
        <w:t>此</w:t>
      </w:r>
      <w:r>
        <w:t>topic</w:t>
      </w:r>
      <w:r>
        <w:rPr>
          <w:rFonts w:hint="eastAsia"/>
        </w:rPr>
        <w:t>，</w:t>
      </w:r>
      <w:r>
        <w:t>查看</w:t>
      </w:r>
      <w:r>
        <w:rPr>
          <w:rFonts w:hint="eastAsia"/>
        </w:rPr>
        <w:t>输入输出</w:t>
      </w:r>
      <w:r>
        <w:t>的正确性。</w:t>
      </w:r>
    </w:p>
    <w:p w14:paraId="6E5F469D" w14:textId="77777777" w:rsidR="008D671A" w:rsidRPr="008D671A" w:rsidRDefault="00E73473" w:rsidP="00EF2675">
      <w:pPr>
        <w:pStyle w:val="3"/>
      </w:pPr>
      <w:bookmarkStart w:id="18" w:name="_Toc483505164"/>
      <w:r>
        <w:t>2</w:t>
      </w:r>
      <w:r w:rsidR="00E91CC1">
        <w:rPr>
          <w:rFonts w:hint="eastAsia"/>
        </w:rPr>
        <w:t>.1.2</w:t>
      </w:r>
      <w:r w:rsidR="00E91CC1">
        <w:rPr>
          <w:rFonts w:hint="eastAsia"/>
        </w:rPr>
        <w:t>测试用例</w:t>
      </w:r>
      <w:bookmarkEnd w:id="1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162E3C" w:rsidRPr="00981A6D" w14:paraId="186EAA1F" w14:textId="77777777" w:rsidTr="0042759D">
        <w:tc>
          <w:tcPr>
            <w:tcW w:w="8897" w:type="dxa"/>
            <w:gridSpan w:val="3"/>
          </w:tcPr>
          <w:p w14:paraId="5824D791" w14:textId="77777777" w:rsidR="00162E3C" w:rsidRPr="00981A6D" w:rsidRDefault="00162E3C" w:rsidP="0042759D">
            <w:pPr>
              <w:jc w:val="center"/>
              <w:rPr>
                <w:b/>
                <w:sz w:val="22"/>
              </w:rPr>
            </w:pPr>
            <w:r w:rsidRPr="00981A6D">
              <w:rPr>
                <w:b/>
                <w:sz w:val="22"/>
              </w:rPr>
              <w:t>Test Case Specification</w:t>
            </w:r>
          </w:p>
        </w:tc>
      </w:tr>
      <w:tr w:rsidR="00162E3C" w:rsidRPr="00981A6D" w14:paraId="35CB3A94" w14:textId="77777777" w:rsidTr="0042759D">
        <w:tc>
          <w:tcPr>
            <w:tcW w:w="1923" w:type="dxa"/>
          </w:tcPr>
          <w:p w14:paraId="688135EF" w14:textId="77777777" w:rsidR="00162E3C" w:rsidRPr="00981A6D" w:rsidRDefault="00162E3C" w:rsidP="0042759D">
            <w:pPr>
              <w:rPr>
                <w:sz w:val="22"/>
              </w:rPr>
            </w:pPr>
            <w:r w:rsidRPr="00981A6D">
              <w:rPr>
                <w:sz w:val="22"/>
              </w:rPr>
              <w:t>Name</w:t>
            </w:r>
          </w:p>
        </w:tc>
        <w:tc>
          <w:tcPr>
            <w:tcW w:w="6974" w:type="dxa"/>
            <w:gridSpan w:val="2"/>
          </w:tcPr>
          <w:p w14:paraId="3FFF0763" w14:textId="77777777" w:rsidR="00162E3C" w:rsidRPr="00981A6D" w:rsidRDefault="00162E3C" w:rsidP="0042759D">
            <w:pPr>
              <w:rPr>
                <w:sz w:val="22"/>
              </w:rPr>
            </w:pPr>
            <w:r>
              <w:rPr>
                <w:sz w:val="22"/>
              </w:rPr>
              <w:t>Kafka</w:t>
            </w:r>
            <w:r>
              <w:rPr>
                <w:rFonts w:hint="eastAsia"/>
                <w:sz w:val="22"/>
              </w:rPr>
              <w:t>的发送</w:t>
            </w:r>
            <w:r>
              <w:rPr>
                <w:sz w:val="22"/>
              </w:rPr>
              <w:t>与</w:t>
            </w:r>
            <w:r>
              <w:rPr>
                <w:rFonts w:hint="eastAsia"/>
                <w:sz w:val="22"/>
              </w:rPr>
              <w:t>接收</w:t>
            </w:r>
            <w:r>
              <w:rPr>
                <w:sz w:val="22"/>
              </w:rPr>
              <w:t>测试</w:t>
            </w:r>
          </w:p>
        </w:tc>
      </w:tr>
      <w:tr w:rsidR="00162E3C" w:rsidRPr="00981A6D" w14:paraId="3EFB6104" w14:textId="77777777" w:rsidTr="0042759D">
        <w:tc>
          <w:tcPr>
            <w:tcW w:w="1923" w:type="dxa"/>
          </w:tcPr>
          <w:p w14:paraId="509322E5" w14:textId="77777777" w:rsidR="00162E3C" w:rsidRPr="00981A6D" w:rsidRDefault="00162E3C" w:rsidP="0042759D">
            <w:pPr>
              <w:rPr>
                <w:sz w:val="22"/>
              </w:rPr>
            </w:pPr>
            <w:r w:rsidRPr="00981A6D">
              <w:rPr>
                <w:rFonts w:hint="eastAsia"/>
                <w:sz w:val="22"/>
              </w:rPr>
              <w:t>Brief</w:t>
            </w:r>
            <w:r w:rsidRPr="00981A6D">
              <w:rPr>
                <w:sz w:val="22"/>
              </w:rPr>
              <w:t xml:space="preserve"> Description</w:t>
            </w:r>
          </w:p>
        </w:tc>
        <w:tc>
          <w:tcPr>
            <w:tcW w:w="6974" w:type="dxa"/>
            <w:gridSpan w:val="2"/>
          </w:tcPr>
          <w:p w14:paraId="37AE90F2" w14:textId="77777777" w:rsidR="00162E3C" w:rsidRPr="00981A6D" w:rsidRDefault="00162E3C" w:rsidP="0042759D">
            <w:pPr>
              <w:rPr>
                <w:sz w:val="22"/>
              </w:rPr>
            </w:pPr>
            <w:r>
              <w:rPr>
                <w:rFonts w:hint="eastAsia"/>
                <w:sz w:val="22"/>
              </w:rPr>
              <w:t>发送数据后</w:t>
            </w:r>
            <w:r>
              <w:rPr>
                <w:sz w:val="22"/>
              </w:rPr>
              <w:t>启动</w:t>
            </w:r>
            <w:r>
              <w:rPr>
                <w:rFonts w:hint="eastAsia"/>
                <w:sz w:val="22"/>
              </w:rPr>
              <w:t>数据</w:t>
            </w:r>
            <w:r>
              <w:rPr>
                <w:sz w:val="22"/>
              </w:rPr>
              <w:t>接收</w:t>
            </w:r>
            <w:r>
              <w:rPr>
                <w:rFonts w:hint="eastAsia"/>
                <w:sz w:val="22"/>
              </w:rPr>
              <w:t>，对照输入输出</w:t>
            </w:r>
            <w:r>
              <w:rPr>
                <w:sz w:val="22"/>
              </w:rPr>
              <w:t>，检查正确性</w:t>
            </w:r>
          </w:p>
        </w:tc>
      </w:tr>
      <w:tr w:rsidR="00162E3C" w:rsidRPr="00981A6D" w14:paraId="503AE5E6" w14:textId="77777777" w:rsidTr="0042759D">
        <w:tc>
          <w:tcPr>
            <w:tcW w:w="1923" w:type="dxa"/>
          </w:tcPr>
          <w:p w14:paraId="4CC5ACC5" w14:textId="77777777" w:rsidR="00162E3C" w:rsidRPr="00981A6D" w:rsidRDefault="00162E3C" w:rsidP="0042759D">
            <w:pPr>
              <w:rPr>
                <w:sz w:val="22"/>
              </w:rPr>
            </w:pPr>
            <w:r w:rsidRPr="00981A6D">
              <w:rPr>
                <w:rFonts w:hint="eastAsia"/>
                <w:sz w:val="22"/>
              </w:rPr>
              <w:t>Precondition</w:t>
            </w:r>
          </w:p>
        </w:tc>
        <w:tc>
          <w:tcPr>
            <w:tcW w:w="6974" w:type="dxa"/>
            <w:gridSpan w:val="2"/>
          </w:tcPr>
          <w:p w14:paraId="5681E4FF" w14:textId="77777777" w:rsidR="00162E3C" w:rsidRPr="00981A6D" w:rsidRDefault="00162E3C" w:rsidP="0042759D">
            <w:pPr>
              <w:rPr>
                <w:sz w:val="22"/>
              </w:rPr>
            </w:pPr>
            <w:r>
              <w:rPr>
                <w:rFonts w:hint="eastAsia"/>
                <w:sz w:val="22"/>
              </w:rPr>
              <w:t>K</w:t>
            </w:r>
            <w:r>
              <w:rPr>
                <w:sz w:val="22"/>
              </w:rPr>
              <w:t>afka</w:t>
            </w:r>
            <w:r>
              <w:rPr>
                <w:sz w:val="22"/>
              </w:rPr>
              <w:t>程序正常运行</w:t>
            </w:r>
          </w:p>
        </w:tc>
      </w:tr>
      <w:tr w:rsidR="00162E3C" w:rsidRPr="00981A6D" w14:paraId="310AF5D6" w14:textId="77777777" w:rsidTr="0042759D">
        <w:tc>
          <w:tcPr>
            <w:tcW w:w="1923" w:type="dxa"/>
          </w:tcPr>
          <w:p w14:paraId="7E928B88" w14:textId="77777777" w:rsidR="00162E3C" w:rsidRPr="00981A6D" w:rsidRDefault="00162E3C" w:rsidP="0042759D">
            <w:pPr>
              <w:rPr>
                <w:sz w:val="22"/>
              </w:rPr>
            </w:pPr>
            <w:r w:rsidRPr="00981A6D">
              <w:rPr>
                <w:sz w:val="22"/>
              </w:rPr>
              <w:t>Tester</w:t>
            </w:r>
          </w:p>
        </w:tc>
        <w:tc>
          <w:tcPr>
            <w:tcW w:w="6974" w:type="dxa"/>
            <w:gridSpan w:val="2"/>
          </w:tcPr>
          <w:p w14:paraId="56FFDE96" w14:textId="77777777" w:rsidR="00162E3C" w:rsidRPr="00981A6D" w:rsidRDefault="00162E3C" w:rsidP="0042759D">
            <w:pPr>
              <w:rPr>
                <w:sz w:val="22"/>
              </w:rPr>
            </w:pPr>
            <w:r w:rsidRPr="00981A6D">
              <w:rPr>
                <w:rFonts w:hint="eastAsia"/>
                <w:sz w:val="22"/>
              </w:rPr>
              <w:t>测试员</w:t>
            </w:r>
          </w:p>
        </w:tc>
      </w:tr>
      <w:tr w:rsidR="00162E3C" w:rsidRPr="00981A6D" w14:paraId="6922BB18" w14:textId="77777777" w:rsidTr="0042759D">
        <w:tc>
          <w:tcPr>
            <w:tcW w:w="1923" w:type="dxa"/>
          </w:tcPr>
          <w:p w14:paraId="0C85E850" w14:textId="77777777" w:rsidR="00162E3C" w:rsidRPr="00981A6D" w:rsidRDefault="00162E3C" w:rsidP="0042759D">
            <w:pPr>
              <w:rPr>
                <w:sz w:val="22"/>
              </w:rPr>
            </w:pPr>
            <w:r w:rsidRPr="00981A6D">
              <w:rPr>
                <w:rFonts w:hint="eastAsia"/>
                <w:sz w:val="22"/>
              </w:rPr>
              <w:t>Dependency</w:t>
            </w:r>
          </w:p>
        </w:tc>
        <w:tc>
          <w:tcPr>
            <w:tcW w:w="6974" w:type="dxa"/>
            <w:gridSpan w:val="2"/>
          </w:tcPr>
          <w:p w14:paraId="082E092D" w14:textId="77777777" w:rsidR="00162E3C" w:rsidRPr="00981A6D" w:rsidRDefault="00162E3C" w:rsidP="0042759D">
            <w:pPr>
              <w:rPr>
                <w:sz w:val="22"/>
              </w:rPr>
            </w:pPr>
            <w:r w:rsidRPr="00981A6D">
              <w:rPr>
                <w:rFonts w:hint="eastAsia"/>
                <w:sz w:val="22"/>
              </w:rPr>
              <w:t>None</w:t>
            </w:r>
          </w:p>
        </w:tc>
      </w:tr>
      <w:tr w:rsidR="00162E3C" w:rsidRPr="00981A6D" w14:paraId="72F029BB" w14:textId="77777777" w:rsidTr="0042759D">
        <w:tc>
          <w:tcPr>
            <w:tcW w:w="1923" w:type="dxa"/>
            <w:vMerge w:val="restart"/>
          </w:tcPr>
          <w:p w14:paraId="747066F3" w14:textId="77777777" w:rsidR="00162E3C" w:rsidRPr="00981A6D" w:rsidRDefault="00162E3C" w:rsidP="0042759D">
            <w:pPr>
              <w:rPr>
                <w:sz w:val="22"/>
              </w:rPr>
            </w:pPr>
            <w:r w:rsidRPr="00981A6D">
              <w:rPr>
                <w:sz w:val="22"/>
              </w:rPr>
              <w:t>Test Setup</w:t>
            </w:r>
          </w:p>
        </w:tc>
        <w:tc>
          <w:tcPr>
            <w:tcW w:w="1758" w:type="dxa"/>
          </w:tcPr>
          <w:p w14:paraId="172A7350" w14:textId="77777777" w:rsidR="00162E3C" w:rsidRPr="00981A6D" w:rsidRDefault="00162E3C" w:rsidP="0042759D">
            <w:pPr>
              <w:rPr>
                <w:sz w:val="22"/>
              </w:rPr>
            </w:pPr>
            <w:r w:rsidRPr="00981A6D">
              <w:rPr>
                <w:rFonts w:hint="eastAsia"/>
                <w:sz w:val="22"/>
              </w:rPr>
              <w:t>Name</w:t>
            </w:r>
          </w:p>
        </w:tc>
        <w:tc>
          <w:tcPr>
            <w:tcW w:w="5216" w:type="dxa"/>
          </w:tcPr>
          <w:p w14:paraId="5296816E" w14:textId="77777777" w:rsidR="00162E3C" w:rsidRPr="00981A6D" w:rsidRDefault="00162E3C" w:rsidP="0042759D">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162E3C" w:rsidRPr="00981A6D" w14:paraId="5F3EF84E" w14:textId="77777777" w:rsidTr="0042759D">
        <w:tc>
          <w:tcPr>
            <w:tcW w:w="1923" w:type="dxa"/>
            <w:vMerge/>
          </w:tcPr>
          <w:p w14:paraId="027DE3CC" w14:textId="77777777" w:rsidR="00162E3C" w:rsidRPr="00981A6D" w:rsidRDefault="00162E3C" w:rsidP="0042759D">
            <w:pPr>
              <w:rPr>
                <w:sz w:val="22"/>
              </w:rPr>
            </w:pPr>
          </w:p>
        </w:tc>
        <w:tc>
          <w:tcPr>
            <w:tcW w:w="1758" w:type="dxa"/>
          </w:tcPr>
          <w:p w14:paraId="3298BC23" w14:textId="77777777" w:rsidR="00162E3C" w:rsidRPr="00981A6D" w:rsidRDefault="00162E3C" w:rsidP="0042759D">
            <w:pPr>
              <w:rPr>
                <w:sz w:val="22"/>
              </w:rPr>
            </w:pPr>
            <w:r w:rsidRPr="00981A6D">
              <w:rPr>
                <w:sz w:val="22"/>
              </w:rPr>
              <w:t>Description</w:t>
            </w:r>
          </w:p>
        </w:tc>
        <w:tc>
          <w:tcPr>
            <w:tcW w:w="5216" w:type="dxa"/>
          </w:tcPr>
          <w:p w14:paraId="287658F2" w14:textId="77777777" w:rsidR="00162E3C" w:rsidRPr="00981A6D" w:rsidRDefault="00162E3C" w:rsidP="0042759D">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162E3C" w:rsidRPr="00981A6D" w14:paraId="484B1840" w14:textId="77777777" w:rsidTr="0042759D">
        <w:tc>
          <w:tcPr>
            <w:tcW w:w="1923" w:type="dxa"/>
            <w:vMerge w:val="restart"/>
          </w:tcPr>
          <w:p w14:paraId="0DC8B19D" w14:textId="77777777" w:rsidR="00162E3C" w:rsidRPr="00981A6D" w:rsidRDefault="00162E3C" w:rsidP="0042759D">
            <w:pPr>
              <w:rPr>
                <w:sz w:val="22"/>
              </w:rPr>
            </w:pPr>
            <w:r w:rsidRPr="00981A6D">
              <w:rPr>
                <w:rFonts w:hint="eastAsia"/>
                <w:sz w:val="22"/>
              </w:rPr>
              <w:t>Basic Flow</w:t>
            </w:r>
          </w:p>
          <w:p w14:paraId="67528F60" w14:textId="77777777" w:rsidR="00162E3C" w:rsidRPr="00981A6D" w:rsidRDefault="00162E3C"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14:paraId="655350AE" w14:textId="77777777" w:rsidR="00162E3C" w:rsidRPr="00981A6D" w:rsidRDefault="00162E3C" w:rsidP="0042759D">
            <w:pPr>
              <w:rPr>
                <w:sz w:val="22"/>
              </w:rPr>
            </w:pPr>
            <w:r w:rsidRPr="00981A6D">
              <w:rPr>
                <w:rFonts w:hint="eastAsia"/>
                <w:sz w:val="22"/>
              </w:rPr>
              <w:t>Steps</w:t>
            </w:r>
          </w:p>
        </w:tc>
      </w:tr>
      <w:tr w:rsidR="00162E3C" w:rsidRPr="00981A6D" w14:paraId="178E8442" w14:textId="77777777" w:rsidTr="0042759D">
        <w:tc>
          <w:tcPr>
            <w:tcW w:w="1923" w:type="dxa"/>
            <w:vMerge/>
          </w:tcPr>
          <w:p w14:paraId="03EE1E74" w14:textId="77777777" w:rsidR="00162E3C" w:rsidRPr="00981A6D" w:rsidRDefault="00162E3C" w:rsidP="0042759D">
            <w:pPr>
              <w:rPr>
                <w:sz w:val="22"/>
              </w:rPr>
            </w:pPr>
          </w:p>
        </w:tc>
        <w:tc>
          <w:tcPr>
            <w:tcW w:w="1758" w:type="dxa"/>
          </w:tcPr>
          <w:p w14:paraId="6112FB64" w14:textId="77777777" w:rsidR="00162E3C" w:rsidRPr="00981A6D" w:rsidRDefault="00162E3C" w:rsidP="0042759D">
            <w:pPr>
              <w:rPr>
                <w:sz w:val="22"/>
              </w:rPr>
            </w:pPr>
            <w:r w:rsidRPr="00981A6D">
              <w:rPr>
                <w:rFonts w:hint="eastAsia"/>
                <w:sz w:val="22"/>
              </w:rPr>
              <w:t>1</w:t>
            </w:r>
          </w:p>
        </w:tc>
        <w:tc>
          <w:tcPr>
            <w:tcW w:w="5216" w:type="dxa"/>
          </w:tcPr>
          <w:p w14:paraId="30430E76" w14:textId="77777777" w:rsidR="00162E3C" w:rsidRPr="00981A6D" w:rsidRDefault="00162E3C" w:rsidP="0042759D">
            <w:pPr>
              <w:rPr>
                <w:sz w:val="22"/>
              </w:rPr>
            </w:pPr>
            <w:commentRangeStart w:id="19"/>
            <w:r w:rsidRPr="00981A6D">
              <w:rPr>
                <w:rFonts w:hint="eastAsia"/>
                <w:sz w:val="22"/>
              </w:rPr>
              <w:t>准备待</w:t>
            </w:r>
            <w:proofErr w:type="gramStart"/>
            <w:r>
              <w:rPr>
                <w:rFonts w:hint="eastAsia"/>
                <w:sz w:val="22"/>
              </w:rPr>
              <w:t>发送微博</w:t>
            </w:r>
            <w:r>
              <w:rPr>
                <w:sz w:val="22"/>
              </w:rPr>
              <w:t>文本文件</w:t>
            </w:r>
            <w:commentRangeEnd w:id="19"/>
            <w:proofErr w:type="gramEnd"/>
            <w:r w:rsidR="0016343B">
              <w:rPr>
                <w:rStyle w:val="a8"/>
              </w:rPr>
              <w:commentReference w:id="19"/>
            </w:r>
          </w:p>
        </w:tc>
      </w:tr>
      <w:tr w:rsidR="00162E3C" w:rsidRPr="00981A6D" w14:paraId="42F5BA37" w14:textId="77777777" w:rsidTr="0042759D">
        <w:tc>
          <w:tcPr>
            <w:tcW w:w="1923" w:type="dxa"/>
            <w:vMerge/>
          </w:tcPr>
          <w:p w14:paraId="5174A514" w14:textId="77777777" w:rsidR="00162E3C" w:rsidRPr="00981A6D" w:rsidRDefault="00162E3C" w:rsidP="0042759D">
            <w:pPr>
              <w:rPr>
                <w:sz w:val="22"/>
              </w:rPr>
            </w:pPr>
          </w:p>
        </w:tc>
        <w:tc>
          <w:tcPr>
            <w:tcW w:w="1758" w:type="dxa"/>
          </w:tcPr>
          <w:p w14:paraId="02EDC696" w14:textId="77777777" w:rsidR="00162E3C" w:rsidRPr="00981A6D" w:rsidRDefault="00162E3C" w:rsidP="0042759D">
            <w:pPr>
              <w:rPr>
                <w:sz w:val="22"/>
              </w:rPr>
            </w:pPr>
            <w:r w:rsidRPr="00981A6D">
              <w:rPr>
                <w:sz w:val="22"/>
              </w:rPr>
              <w:t>2</w:t>
            </w:r>
          </w:p>
        </w:tc>
        <w:tc>
          <w:tcPr>
            <w:tcW w:w="5216" w:type="dxa"/>
          </w:tcPr>
          <w:p w14:paraId="76E8258E" w14:textId="77777777" w:rsidR="00162E3C" w:rsidRPr="00981A6D" w:rsidRDefault="00162E3C" w:rsidP="0042759D">
            <w:pPr>
              <w:rPr>
                <w:sz w:val="22"/>
              </w:rPr>
            </w:pPr>
            <w:r>
              <w:rPr>
                <w:rFonts w:hint="eastAsia"/>
                <w:sz w:val="22"/>
              </w:rPr>
              <w:t>检查</w:t>
            </w:r>
            <w:r>
              <w:rPr>
                <w:rFonts w:hint="eastAsia"/>
                <w:sz w:val="22"/>
              </w:rPr>
              <w:t>K</w:t>
            </w:r>
            <w:r>
              <w:rPr>
                <w:sz w:val="22"/>
              </w:rPr>
              <w:t>afka</w:t>
            </w:r>
            <w:r>
              <w:rPr>
                <w:sz w:val="22"/>
              </w:rPr>
              <w:t>是否</w:t>
            </w:r>
            <w:r>
              <w:rPr>
                <w:rFonts w:hint="eastAsia"/>
                <w:sz w:val="22"/>
              </w:rPr>
              <w:t>处于运行状态</w:t>
            </w:r>
          </w:p>
        </w:tc>
      </w:tr>
      <w:tr w:rsidR="00162E3C" w:rsidRPr="00981A6D" w14:paraId="0C49EC14" w14:textId="77777777" w:rsidTr="0042759D">
        <w:tc>
          <w:tcPr>
            <w:tcW w:w="1923" w:type="dxa"/>
            <w:vMerge/>
          </w:tcPr>
          <w:p w14:paraId="67F5A3AC" w14:textId="77777777" w:rsidR="00162E3C" w:rsidRPr="00981A6D" w:rsidRDefault="00162E3C" w:rsidP="0042759D">
            <w:pPr>
              <w:rPr>
                <w:sz w:val="22"/>
              </w:rPr>
            </w:pPr>
          </w:p>
        </w:tc>
        <w:tc>
          <w:tcPr>
            <w:tcW w:w="1758" w:type="dxa"/>
          </w:tcPr>
          <w:p w14:paraId="5594F991" w14:textId="77777777" w:rsidR="00162E3C" w:rsidRPr="00981A6D" w:rsidRDefault="00162E3C" w:rsidP="0042759D">
            <w:pPr>
              <w:rPr>
                <w:sz w:val="22"/>
              </w:rPr>
            </w:pPr>
            <w:proofErr w:type="spellStart"/>
            <w:r w:rsidRPr="00981A6D">
              <w:rPr>
                <w:rFonts w:hint="eastAsia"/>
                <w:sz w:val="22"/>
              </w:rPr>
              <w:t>Postconditio</w:t>
            </w:r>
            <w:r w:rsidRPr="00981A6D">
              <w:rPr>
                <w:sz w:val="22"/>
              </w:rPr>
              <w:t>n</w:t>
            </w:r>
            <w:proofErr w:type="spellEnd"/>
          </w:p>
        </w:tc>
        <w:tc>
          <w:tcPr>
            <w:tcW w:w="5216" w:type="dxa"/>
          </w:tcPr>
          <w:p w14:paraId="4F3701B9" w14:textId="77777777" w:rsidR="00162E3C" w:rsidRPr="00981A6D" w:rsidRDefault="00162E3C" w:rsidP="0042759D">
            <w:pPr>
              <w:rPr>
                <w:sz w:val="22"/>
              </w:rPr>
            </w:pPr>
            <w:r>
              <w:rPr>
                <w:rFonts w:hint="eastAsia"/>
                <w:sz w:val="22"/>
              </w:rPr>
              <w:t>K</w:t>
            </w:r>
            <w:r>
              <w:rPr>
                <w:sz w:val="22"/>
              </w:rPr>
              <w:t>afka</w:t>
            </w:r>
            <w:r>
              <w:rPr>
                <w:sz w:val="22"/>
              </w:rPr>
              <w:t>功能正常，数据准备完毕</w:t>
            </w:r>
          </w:p>
        </w:tc>
      </w:tr>
      <w:tr w:rsidR="00162E3C" w:rsidRPr="00981A6D" w14:paraId="307985F0" w14:textId="77777777" w:rsidTr="0042759D">
        <w:trPr>
          <w:trHeight w:val="81"/>
        </w:trPr>
        <w:tc>
          <w:tcPr>
            <w:tcW w:w="1923" w:type="dxa"/>
            <w:vMerge w:val="restart"/>
          </w:tcPr>
          <w:p w14:paraId="0AF274E4" w14:textId="77777777" w:rsidR="00162E3C" w:rsidRPr="00981A6D" w:rsidRDefault="00162E3C" w:rsidP="0042759D">
            <w:pPr>
              <w:rPr>
                <w:sz w:val="22"/>
              </w:rPr>
            </w:pPr>
            <w:r w:rsidRPr="00981A6D">
              <w:rPr>
                <w:rFonts w:hint="eastAsia"/>
                <w:sz w:val="22"/>
              </w:rPr>
              <w:t>Basic Flow</w:t>
            </w:r>
          </w:p>
          <w:p w14:paraId="127AF618" w14:textId="77777777" w:rsidR="00162E3C" w:rsidRPr="00981A6D" w:rsidRDefault="00162E3C" w:rsidP="0042759D">
            <w:pPr>
              <w:rPr>
                <w:sz w:val="22"/>
              </w:rPr>
            </w:pPr>
            <w:r w:rsidRPr="00981A6D">
              <w:rPr>
                <w:sz w:val="22"/>
              </w:rPr>
              <w:t>(Test Sequence)</w:t>
            </w:r>
          </w:p>
        </w:tc>
        <w:tc>
          <w:tcPr>
            <w:tcW w:w="6974" w:type="dxa"/>
            <w:gridSpan w:val="2"/>
          </w:tcPr>
          <w:p w14:paraId="123FB117" w14:textId="77777777" w:rsidR="00162E3C" w:rsidRPr="00981A6D" w:rsidRDefault="00162E3C" w:rsidP="0042759D">
            <w:pPr>
              <w:rPr>
                <w:sz w:val="22"/>
              </w:rPr>
            </w:pPr>
            <w:commentRangeStart w:id="20"/>
            <w:r w:rsidRPr="00981A6D">
              <w:rPr>
                <w:rFonts w:hint="eastAsia"/>
                <w:sz w:val="22"/>
              </w:rPr>
              <w:t>Steps</w:t>
            </w:r>
            <w:commentRangeEnd w:id="20"/>
            <w:r w:rsidR="0016343B">
              <w:rPr>
                <w:rStyle w:val="a8"/>
              </w:rPr>
              <w:commentReference w:id="20"/>
            </w:r>
          </w:p>
        </w:tc>
      </w:tr>
      <w:tr w:rsidR="00162E3C" w:rsidRPr="00C55D47" w14:paraId="680548AF" w14:textId="77777777" w:rsidTr="0042759D">
        <w:trPr>
          <w:trHeight w:val="78"/>
        </w:trPr>
        <w:tc>
          <w:tcPr>
            <w:tcW w:w="1923" w:type="dxa"/>
            <w:vMerge/>
          </w:tcPr>
          <w:p w14:paraId="41142613" w14:textId="77777777" w:rsidR="00162E3C" w:rsidRPr="00981A6D" w:rsidRDefault="00162E3C" w:rsidP="0042759D">
            <w:pPr>
              <w:rPr>
                <w:sz w:val="22"/>
              </w:rPr>
            </w:pPr>
          </w:p>
        </w:tc>
        <w:tc>
          <w:tcPr>
            <w:tcW w:w="1758" w:type="dxa"/>
          </w:tcPr>
          <w:p w14:paraId="3D05713B" w14:textId="77777777" w:rsidR="00162E3C" w:rsidRPr="00981A6D" w:rsidRDefault="00162E3C" w:rsidP="0042759D">
            <w:pPr>
              <w:rPr>
                <w:sz w:val="22"/>
              </w:rPr>
            </w:pPr>
            <w:r w:rsidRPr="00981A6D">
              <w:rPr>
                <w:rFonts w:hint="eastAsia"/>
                <w:sz w:val="22"/>
              </w:rPr>
              <w:t>1</w:t>
            </w:r>
          </w:p>
        </w:tc>
        <w:tc>
          <w:tcPr>
            <w:tcW w:w="5216" w:type="dxa"/>
          </w:tcPr>
          <w:p w14:paraId="14D5C578" w14:textId="77777777" w:rsidR="00162E3C" w:rsidRPr="00981A6D" w:rsidRDefault="00162E3C" w:rsidP="0042759D">
            <w:pPr>
              <w:rPr>
                <w:sz w:val="22"/>
              </w:rPr>
            </w:pPr>
            <w:proofErr w:type="gramStart"/>
            <w:r>
              <w:rPr>
                <w:rFonts w:hint="eastAsia"/>
                <w:sz w:val="22"/>
              </w:rPr>
              <w:t>将微博文本</w:t>
            </w:r>
            <w:proofErr w:type="gramEnd"/>
            <w:r>
              <w:rPr>
                <w:sz w:val="22"/>
              </w:rPr>
              <w:t>上传服务器</w:t>
            </w:r>
          </w:p>
        </w:tc>
      </w:tr>
      <w:tr w:rsidR="00162E3C" w:rsidRPr="00981A6D" w14:paraId="5EE59AD3" w14:textId="77777777" w:rsidTr="0042759D">
        <w:trPr>
          <w:trHeight w:val="78"/>
        </w:trPr>
        <w:tc>
          <w:tcPr>
            <w:tcW w:w="1923" w:type="dxa"/>
            <w:vMerge/>
          </w:tcPr>
          <w:p w14:paraId="2DC25557" w14:textId="77777777" w:rsidR="00162E3C" w:rsidRPr="00981A6D" w:rsidRDefault="00162E3C" w:rsidP="0042759D">
            <w:pPr>
              <w:rPr>
                <w:sz w:val="22"/>
              </w:rPr>
            </w:pPr>
          </w:p>
        </w:tc>
        <w:tc>
          <w:tcPr>
            <w:tcW w:w="1758" w:type="dxa"/>
          </w:tcPr>
          <w:p w14:paraId="1350B670" w14:textId="77777777" w:rsidR="00162E3C" w:rsidRPr="00981A6D" w:rsidRDefault="00162E3C" w:rsidP="0042759D">
            <w:pPr>
              <w:rPr>
                <w:sz w:val="22"/>
              </w:rPr>
            </w:pPr>
            <w:r w:rsidRPr="00981A6D">
              <w:rPr>
                <w:rFonts w:hint="eastAsia"/>
                <w:sz w:val="22"/>
              </w:rPr>
              <w:t>2</w:t>
            </w:r>
          </w:p>
        </w:tc>
        <w:tc>
          <w:tcPr>
            <w:tcW w:w="5216" w:type="dxa"/>
          </w:tcPr>
          <w:p w14:paraId="1A739346" w14:textId="77777777" w:rsidR="00162E3C" w:rsidRPr="00981A6D" w:rsidRDefault="00162E3C" w:rsidP="0042759D">
            <w:pPr>
              <w:rPr>
                <w:sz w:val="22"/>
              </w:rPr>
            </w:pPr>
            <w:r>
              <w:rPr>
                <w:sz w:val="22"/>
              </w:rPr>
              <w:t>启动</w:t>
            </w:r>
            <w:r>
              <w:rPr>
                <w:rFonts w:hint="eastAsia"/>
                <w:sz w:val="22"/>
              </w:rPr>
              <w:t>K</w:t>
            </w:r>
            <w:r>
              <w:rPr>
                <w:sz w:val="22"/>
              </w:rPr>
              <w:t>afka</w:t>
            </w:r>
            <w:r>
              <w:rPr>
                <w:sz w:val="22"/>
              </w:rPr>
              <w:t>数据发送程序</w:t>
            </w:r>
            <w:r>
              <w:rPr>
                <w:rFonts w:hint="eastAsia"/>
                <w:sz w:val="22"/>
              </w:rPr>
              <w:t>，</w:t>
            </w:r>
            <w:r>
              <w:rPr>
                <w:sz w:val="22"/>
              </w:rPr>
              <w:t>设置发送</w:t>
            </w:r>
            <w:r>
              <w:rPr>
                <w:rFonts w:hint="eastAsia"/>
                <w:sz w:val="22"/>
              </w:rPr>
              <w:t>数据</w:t>
            </w:r>
            <w:r>
              <w:rPr>
                <w:sz w:val="22"/>
              </w:rPr>
              <w:t>批数</w:t>
            </w:r>
          </w:p>
        </w:tc>
      </w:tr>
      <w:tr w:rsidR="00162E3C" w:rsidRPr="00981A6D" w14:paraId="2D647A7F" w14:textId="77777777" w:rsidTr="0042759D">
        <w:trPr>
          <w:trHeight w:val="78"/>
        </w:trPr>
        <w:tc>
          <w:tcPr>
            <w:tcW w:w="1923" w:type="dxa"/>
            <w:vMerge/>
          </w:tcPr>
          <w:p w14:paraId="29718BE9" w14:textId="77777777" w:rsidR="00162E3C" w:rsidRPr="00981A6D" w:rsidRDefault="00162E3C" w:rsidP="0042759D">
            <w:pPr>
              <w:rPr>
                <w:sz w:val="22"/>
              </w:rPr>
            </w:pPr>
          </w:p>
        </w:tc>
        <w:tc>
          <w:tcPr>
            <w:tcW w:w="1758" w:type="dxa"/>
          </w:tcPr>
          <w:p w14:paraId="04113BC5" w14:textId="77777777" w:rsidR="00162E3C" w:rsidRPr="00981A6D" w:rsidRDefault="00162E3C" w:rsidP="0042759D">
            <w:pPr>
              <w:rPr>
                <w:sz w:val="22"/>
              </w:rPr>
            </w:pPr>
            <w:r w:rsidRPr="00981A6D">
              <w:rPr>
                <w:rFonts w:hint="eastAsia"/>
                <w:sz w:val="22"/>
              </w:rPr>
              <w:t>3</w:t>
            </w:r>
          </w:p>
        </w:tc>
        <w:tc>
          <w:tcPr>
            <w:tcW w:w="5216" w:type="dxa"/>
          </w:tcPr>
          <w:p w14:paraId="242EAB0B" w14:textId="77777777" w:rsidR="00162E3C" w:rsidRPr="00981A6D" w:rsidRDefault="00162E3C" w:rsidP="0042759D">
            <w:pPr>
              <w:rPr>
                <w:sz w:val="22"/>
              </w:rPr>
            </w:pPr>
            <w:r>
              <w:rPr>
                <w:rFonts w:hint="eastAsia"/>
                <w:sz w:val="22"/>
              </w:rPr>
              <w:t>查看</w:t>
            </w:r>
            <w:r>
              <w:rPr>
                <w:sz w:val="22"/>
              </w:rPr>
              <w:t>发送数据耗时</w:t>
            </w:r>
          </w:p>
        </w:tc>
      </w:tr>
      <w:tr w:rsidR="00162E3C" w:rsidRPr="00981A6D" w14:paraId="726A2670" w14:textId="77777777" w:rsidTr="0042759D">
        <w:trPr>
          <w:trHeight w:val="78"/>
        </w:trPr>
        <w:tc>
          <w:tcPr>
            <w:tcW w:w="1923" w:type="dxa"/>
            <w:vMerge/>
          </w:tcPr>
          <w:p w14:paraId="02BC2824" w14:textId="77777777" w:rsidR="00162E3C" w:rsidRPr="00981A6D" w:rsidRDefault="00162E3C" w:rsidP="0042759D">
            <w:pPr>
              <w:rPr>
                <w:sz w:val="22"/>
              </w:rPr>
            </w:pPr>
          </w:p>
        </w:tc>
        <w:tc>
          <w:tcPr>
            <w:tcW w:w="1758" w:type="dxa"/>
          </w:tcPr>
          <w:p w14:paraId="075CA3EE" w14:textId="77777777" w:rsidR="00162E3C" w:rsidRPr="00981A6D" w:rsidRDefault="00162E3C" w:rsidP="0042759D">
            <w:pPr>
              <w:rPr>
                <w:sz w:val="22"/>
              </w:rPr>
            </w:pPr>
            <w:r w:rsidRPr="00981A6D">
              <w:rPr>
                <w:rFonts w:hint="eastAsia"/>
                <w:sz w:val="22"/>
              </w:rPr>
              <w:t>4</w:t>
            </w:r>
          </w:p>
        </w:tc>
        <w:tc>
          <w:tcPr>
            <w:tcW w:w="5216" w:type="dxa"/>
          </w:tcPr>
          <w:p w14:paraId="08099372" w14:textId="77777777" w:rsidR="00162E3C" w:rsidRPr="00981A6D" w:rsidRDefault="00162E3C" w:rsidP="0042759D">
            <w:pPr>
              <w:rPr>
                <w:sz w:val="22"/>
              </w:rPr>
            </w:pPr>
            <w:r>
              <w:rPr>
                <w:rFonts w:hint="eastAsia"/>
                <w:sz w:val="22"/>
              </w:rPr>
              <w:t>启动</w:t>
            </w:r>
            <w:r>
              <w:rPr>
                <w:sz w:val="22"/>
              </w:rPr>
              <w:t>接收数据程序</w:t>
            </w:r>
          </w:p>
        </w:tc>
      </w:tr>
      <w:tr w:rsidR="00162E3C" w:rsidRPr="00981A6D" w14:paraId="68DE1F7F" w14:textId="77777777" w:rsidTr="0042759D">
        <w:trPr>
          <w:trHeight w:val="78"/>
        </w:trPr>
        <w:tc>
          <w:tcPr>
            <w:tcW w:w="1923" w:type="dxa"/>
            <w:vMerge/>
          </w:tcPr>
          <w:p w14:paraId="6D5183CF" w14:textId="77777777" w:rsidR="00162E3C" w:rsidRPr="00981A6D" w:rsidRDefault="00162E3C" w:rsidP="0042759D">
            <w:pPr>
              <w:rPr>
                <w:sz w:val="22"/>
              </w:rPr>
            </w:pPr>
          </w:p>
        </w:tc>
        <w:tc>
          <w:tcPr>
            <w:tcW w:w="1758" w:type="dxa"/>
          </w:tcPr>
          <w:p w14:paraId="6B3A8F83" w14:textId="77777777" w:rsidR="00162E3C" w:rsidRPr="00981A6D" w:rsidRDefault="00162E3C" w:rsidP="0042759D">
            <w:pPr>
              <w:rPr>
                <w:sz w:val="22"/>
              </w:rPr>
            </w:pPr>
            <w:r w:rsidRPr="00981A6D">
              <w:rPr>
                <w:rFonts w:hint="eastAsia"/>
                <w:sz w:val="22"/>
              </w:rPr>
              <w:t>5</w:t>
            </w:r>
          </w:p>
        </w:tc>
        <w:tc>
          <w:tcPr>
            <w:tcW w:w="5216" w:type="dxa"/>
          </w:tcPr>
          <w:p w14:paraId="40A08369" w14:textId="77777777" w:rsidR="00162E3C" w:rsidRPr="00981A6D" w:rsidRDefault="00162E3C" w:rsidP="0042759D">
            <w:pPr>
              <w:rPr>
                <w:sz w:val="22"/>
              </w:rPr>
            </w:pPr>
            <w:r>
              <w:rPr>
                <w:sz w:val="22"/>
              </w:rPr>
              <w:t>查看接收到的数据数量、</w:t>
            </w:r>
            <w:r>
              <w:rPr>
                <w:rFonts w:hint="eastAsia"/>
                <w:sz w:val="22"/>
              </w:rPr>
              <w:t>顺序</w:t>
            </w:r>
            <w:r>
              <w:rPr>
                <w:sz w:val="22"/>
              </w:rPr>
              <w:t>、</w:t>
            </w:r>
            <w:r>
              <w:rPr>
                <w:rFonts w:hint="eastAsia"/>
                <w:sz w:val="22"/>
              </w:rPr>
              <w:t>耗时等</w:t>
            </w:r>
          </w:p>
        </w:tc>
      </w:tr>
      <w:tr w:rsidR="00162E3C" w:rsidRPr="00981A6D" w14:paraId="3638FE04" w14:textId="77777777" w:rsidTr="0042759D">
        <w:trPr>
          <w:trHeight w:val="157"/>
        </w:trPr>
        <w:tc>
          <w:tcPr>
            <w:tcW w:w="1923" w:type="dxa"/>
            <w:vMerge/>
          </w:tcPr>
          <w:p w14:paraId="2C6B2880" w14:textId="77777777" w:rsidR="00162E3C" w:rsidRPr="00981A6D" w:rsidRDefault="00162E3C" w:rsidP="0042759D">
            <w:pPr>
              <w:rPr>
                <w:sz w:val="22"/>
              </w:rPr>
            </w:pPr>
          </w:p>
        </w:tc>
        <w:tc>
          <w:tcPr>
            <w:tcW w:w="1758" w:type="dxa"/>
          </w:tcPr>
          <w:p w14:paraId="25FD766A" w14:textId="77777777" w:rsidR="00162E3C" w:rsidRPr="00981A6D" w:rsidRDefault="00162E3C" w:rsidP="0042759D">
            <w:pPr>
              <w:rPr>
                <w:sz w:val="22"/>
              </w:rPr>
            </w:pPr>
            <w:proofErr w:type="spellStart"/>
            <w:r w:rsidRPr="00981A6D">
              <w:rPr>
                <w:rFonts w:hint="eastAsia"/>
                <w:sz w:val="22"/>
              </w:rPr>
              <w:t>Postcondition</w:t>
            </w:r>
            <w:proofErr w:type="spellEnd"/>
          </w:p>
        </w:tc>
        <w:tc>
          <w:tcPr>
            <w:tcW w:w="5216" w:type="dxa"/>
          </w:tcPr>
          <w:p w14:paraId="07B49807" w14:textId="77777777" w:rsidR="00162E3C" w:rsidRPr="00981A6D" w:rsidRDefault="00162E3C" w:rsidP="0042759D">
            <w:pPr>
              <w:rPr>
                <w:sz w:val="22"/>
              </w:rPr>
            </w:pPr>
            <w:r>
              <w:rPr>
                <w:rFonts w:hint="eastAsia"/>
                <w:sz w:val="22"/>
              </w:rPr>
              <w:t>K</w:t>
            </w:r>
            <w:r>
              <w:rPr>
                <w:sz w:val="22"/>
              </w:rPr>
              <w:t>afka</w:t>
            </w:r>
            <w:r>
              <w:rPr>
                <w:sz w:val="22"/>
              </w:rPr>
              <w:t>发送与接收</w:t>
            </w:r>
            <w:r>
              <w:rPr>
                <w:rFonts w:hint="eastAsia"/>
                <w:sz w:val="22"/>
              </w:rPr>
              <w:t>基本功能</w:t>
            </w:r>
            <w:r>
              <w:rPr>
                <w:sz w:val="22"/>
              </w:rPr>
              <w:t>正常</w:t>
            </w:r>
          </w:p>
        </w:tc>
      </w:tr>
      <w:tr w:rsidR="003F6BBC" w:rsidRPr="00981A6D" w14:paraId="17060BEC" w14:textId="77777777" w:rsidTr="0016343B">
        <w:trPr>
          <w:trHeight w:val="157"/>
        </w:trPr>
        <w:tc>
          <w:tcPr>
            <w:tcW w:w="1923" w:type="dxa"/>
          </w:tcPr>
          <w:p w14:paraId="43759F24" w14:textId="77777777" w:rsidR="003F6BBC" w:rsidRPr="00981A6D" w:rsidRDefault="003F6BBC" w:rsidP="003F6BBC">
            <w:pPr>
              <w:rPr>
                <w:sz w:val="22"/>
              </w:rPr>
            </w:pPr>
            <w:r>
              <w:rPr>
                <w:sz w:val="22"/>
              </w:rPr>
              <w:t>Evaluation C</w:t>
            </w:r>
            <w:r w:rsidRPr="00E70C92">
              <w:rPr>
                <w:sz w:val="22"/>
              </w:rPr>
              <w:t>riterion</w:t>
            </w:r>
          </w:p>
        </w:tc>
        <w:tc>
          <w:tcPr>
            <w:tcW w:w="6974" w:type="dxa"/>
            <w:gridSpan w:val="2"/>
          </w:tcPr>
          <w:p w14:paraId="1267110E" w14:textId="77777777" w:rsidR="003F6BBC" w:rsidRDefault="003F6BBC" w:rsidP="003F6BBC">
            <w:pPr>
              <w:rPr>
                <w:sz w:val="22"/>
              </w:rPr>
            </w:pPr>
            <w:r>
              <w:rPr>
                <w:rFonts w:ascii="Times New Roman" w:eastAsiaTheme="majorEastAsia" w:hAnsi="Times New Roman" w:cs="Times New Roman" w:hint="eastAsia"/>
              </w:rPr>
              <w:t>实际结果与预期结果一致</w:t>
            </w:r>
          </w:p>
        </w:tc>
      </w:tr>
    </w:tbl>
    <w:p w14:paraId="5E041B4C" w14:textId="77777777" w:rsidR="00E73473" w:rsidRDefault="007318AE" w:rsidP="00E73473">
      <w:pPr>
        <w:pStyle w:val="2"/>
      </w:pPr>
      <w:bookmarkStart w:id="21" w:name="_Toc483505165"/>
      <w:r>
        <w:t>2</w:t>
      </w:r>
      <w:r w:rsidR="00E73473">
        <w:rPr>
          <w:rFonts w:hint="eastAsia"/>
        </w:rPr>
        <w:t>.</w:t>
      </w:r>
      <w:r>
        <w:t>2</w:t>
      </w:r>
      <w:r w:rsidR="00BD045B" w:rsidRPr="00BD045B">
        <w:rPr>
          <w:rFonts w:hint="eastAsia"/>
        </w:rPr>
        <w:t xml:space="preserve"> </w:t>
      </w:r>
      <w:r w:rsidR="00A170BC" w:rsidRPr="00BD045B">
        <w:t>Spark Streaming</w:t>
      </w:r>
      <w:r w:rsidR="00BD045B" w:rsidRPr="00BD045B">
        <w:rPr>
          <w:rFonts w:hint="eastAsia"/>
        </w:rPr>
        <w:t>的数据流构建测试</w:t>
      </w:r>
      <w:bookmarkEnd w:id="21"/>
    </w:p>
    <w:p w14:paraId="5E982626" w14:textId="77777777" w:rsidR="00E73473" w:rsidRDefault="007318AE" w:rsidP="00E73473">
      <w:pPr>
        <w:pStyle w:val="3"/>
      </w:pPr>
      <w:bookmarkStart w:id="22" w:name="_Toc483505166"/>
      <w:r>
        <w:t>2</w:t>
      </w:r>
      <w:r w:rsidR="00E73473">
        <w:rPr>
          <w:rFonts w:hint="eastAsia"/>
        </w:rPr>
        <w:t>.</w:t>
      </w:r>
      <w:r>
        <w:t>2</w:t>
      </w:r>
      <w:r w:rsidR="00E73473">
        <w:rPr>
          <w:rFonts w:hint="eastAsia"/>
        </w:rPr>
        <w:t>.1</w:t>
      </w:r>
      <w:r w:rsidR="00E73473">
        <w:rPr>
          <w:rFonts w:hint="eastAsia"/>
        </w:rPr>
        <w:t>测试策略</w:t>
      </w:r>
      <w:r w:rsidR="00E73473">
        <w:t>描述</w:t>
      </w:r>
      <w:bookmarkEnd w:id="22"/>
    </w:p>
    <w:p w14:paraId="0DFC5D18" w14:textId="77777777" w:rsidR="00E73473" w:rsidRDefault="00E73473" w:rsidP="000060E9">
      <w:pPr>
        <w:spacing w:line="360" w:lineRule="auto"/>
        <w:ind w:firstLineChars="200" w:firstLine="420"/>
      </w:pPr>
      <w:r>
        <w:rPr>
          <w:rFonts w:hint="eastAsia"/>
        </w:rPr>
        <w:t>用例</w:t>
      </w:r>
      <w:r>
        <w:t>的目的是</w:t>
      </w:r>
      <w:r>
        <w:rPr>
          <w:rFonts w:hint="eastAsia"/>
        </w:rPr>
        <w:t>测试</w:t>
      </w:r>
      <w:r>
        <w:t>系统是否正确</w:t>
      </w:r>
      <w:r>
        <w:rPr>
          <w:rFonts w:hint="eastAsia"/>
        </w:rPr>
        <w:t>部署</w:t>
      </w:r>
      <w:r>
        <w:t>并正确启动，</w:t>
      </w:r>
      <w:r>
        <w:rPr>
          <w:rFonts w:hint="eastAsia"/>
        </w:rPr>
        <w:t>脚本分别</w:t>
      </w:r>
      <w:r>
        <w:t>测试</w:t>
      </w:r>
      <w:r>
        <w:rPr>
          <w:rFonts w:hint="eastAsia"/>
        </w:rPr>
        <w:t>正常</w:t>
      </w:r>
      <w:r>
        <w:t>启动和</w:t>
      </w:r>
      <w:proofErr w:type="gramStart"/>
      <w:r>
        <w:t>异常启动</w:t>
      </w:r>
      <w:proofErr w:type="gramEnd"/>
      <w:r>
        <w:rPr>
          <w:rFonts w:hint="eastAsia"/>
        </w:rPr>
        <w:t>两种</w:t>
      </w:r>
      <w:r>
        <w:t>情况。</w:t>
      </w:r>
      <w:r>
        <w:rPr>
          <w:rFonts w:hint="eastAsia"/>
        </w:rPr>
        <w:t>正常情况下</w:t>
      </w:r>
      <w:r>
        <w:t>，</w:t>
      </w:r>
      <w:r>
        <w:rPr>
          <w:rFonts w:hint="eastAsia"/>
        </w:rPr>
        <w:t>系统正确</w:t>
      </w:r>
      <w:r>
        <w:t>运行并可以</w:t>
      </w:r>
      <w:r>
        <w:rPr>
          <w:rFonts w:hint="eastAsia"/>
        </w:rPr>
        <w:t>进行检索</w:t>
      </w:r>
      <w:r>
        <w:t>；异常情况下，</w:t>
      </w:r>
      <w:r>
        <w:rPr>
          <w:rFonts w:hint="eastAsia"/>
        </w:rPr>
        <w:t>将</w:t>
      </w:r>
      <w:r>
        <w:t>出现</w:t>
      </w:r>
      <w:r>
        <w:rPr>
          <w:rFonts w:hint="eastAsia"/>
        </w:rPr>
        <w:t>启动</w:t>
      </w:r>
      <w:r>
        <w:t>异常或检索异常。</w:t>
      </w:r>
    </w:p>
    <w:p w14:paraId="258C1AAB" w14:textId="77777777" w:rsidR="00583841" w:rsidRDefault="007318AE" w:rsidP="00583841">
      <w:pPr>
        <w:pStyle w:val="3"/>
      </w:pPr>
      <w:bookmarkStart w:id="23" w:name="_Toc483505167"/>
      <w:r>
        <w:t>2</w:t>
      </w:r>
      <w:r w:rsidR="00E73473">
        <w:rPr>
          <w:rFonts w:hint="eastAsia"/>
        </w:rPr>
        <w:t>.</w:t>
      </w:r>
      <w:r>
        <w:t>2</w:t>
      </w:r>
      <w:r w:rsidR="00E73473">
        <w:rPr>
          <w:rFonts w:hint="eastAsia"/>
        </w:rPr>
        <w:t>.2</w:t>
      </w:r>
      <w:r w:rsidR="00E73473">
        <w:rPr>
          <w:rFonts w:hint="eastAsia"/>
        </w:rPr>
        <w:t>测试用例</w:t>
      </w:r>
      <w:bookmarkEnd w:id="2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583841" w:rsidRPr="00981A6D" w14:paraId="78D94D26" w14:textId="77777777" w:rsidTr="0042759D">
        <w:tc>
          <w:tcPr>
            <w:tcW w:w="8897" w:type="dxa"/>
            <w:gridSpan w:val="3"/>
          </w:tcPr>
          <w:p w14:paraId="0AE7C766" w14:textId="77777777" w:rsidR="00583841" w:rsidRPr="00981A6D" w:rsidRDefault="00583841" w:rsidP="0042759D">
            <w:pPr>
              <w:jc w:val="center"/>
              <w:rPr>
                <w:b/>
                <w:sz w:val="22"/>
              </w:rPr>
            </w:pPr>
            <w:r w:rsidRPr="00981A6D">
              <w:rPr>
                <w:b/>
                <w:sz w:val="22"/>
              </w:rPr>
              <w:t>Test Case Specification</w:t>
            </w:r>
          </w:p>
        </w:tc>
      </w:tr>
      <w:tr w:rsidR="00583841" w:rsidRPr="00981A6D" w14:paraId="3EC44056" w14:textId="77777777" w:rsidTr="0042759D">
        <w:tc>
          <w:tcPr>
            <w:tcW w:w="1923" w:type="dxa"/>
          </w:tcPr>
          <w:p w14:paraId="43719461" w14:textId="77777777" w:rsidR="00583841" w:rsidRPr="00981A6D" w:rsidRDefault="00583841" w:rsidP="0042759D">
            <w:pPr>
              <w:rPr>
                <w:sz w:val="22"/>
              </w:rPr>
            </w:pPr>
            <w:r w:rsidRPr="00981A6D">
              <w:rPr>
                <w:sz w:val="22"/>
              </w:rPr>
              <w:t>Name</w:t>
            </w:r>
          </w:p>
        </w:tc>
        <w:tc>
          <w:tcPr>
            <w:tcW w:w="6974" w:type="dxa"/>
            <w:gridSpan w:val="2"/>
          </w:tcPr>
          <w:p w14:paraId="77562487" w14:textId="77777777" w:rsidR="00583841" w:rsidRPr="00981A6D" w:rsidRDefault="001B05B0" w:rsidP="0042759D">
            <w:pPr>
              <w:rPr>
                <w:sz w:val="22"/>
              </w:rPr>
            </w:pPr>
            <w:r>
              <w:rPr>
                <w:sz w:val="22"/>
              </w:rPr>
              <w:t>Spark Streaming</w:t>
            </w:r>
            <w:r w:rsidR="00583841">
              <w:rPr>
                <w:rFonts w:hint="eastAsia"/>
                <w:sz w:val="22"/>
              </w:rPr>
              <w:t>的数据流</w:t>
            </w:r>
            <w:r w:rsidR="00583841">
              <w:rPr>
                <w:sz w:val="22"/>
              </w:rPr>
              <w:t>构建测试</w:t>
            </w:r>
          </w:p>
        </w:tc>
      </w:tr>
      <w:tr w:rsidR="00583841" w:rsidRPr="00981A6D" w14:paraId="2286A77B" w14:textId="77777777" w:rsidTr="0042759D">
        <w:tc>
          <w:tcPr>
            <w:tcW w:w="1923" w:type="dxa"/>
          </w:tcPr>
          <w:p w14:paraId="09E4EF4C" w14:textId="77777777" w:rsidR="00583841" w:rsidRPr="00981A6D" w:rsidRDefault="00583841" w:rsidP="0042759D">
            <w:pPr>
              <w:rPr>
                <w:sz w:val="22"/>
              </w:rPr>
            </w:pPr>
            <w:r w:rsidRPr="00981A6D">
              <w:rPr>
                <w:rFonts w:hint="eastAsia"/>
                <w:sz w:val="22"/>
              </w:rPr>
              <w:t>Brief</w:t>
            </w:r>
            <w:r w:rsidRPr="00981A6D">
              <w:rPr>
                <w:sz w:val="22"/>
              </w:rPr>
              <w:t xml:space="preserve"> Description</w:t>
            </w:r>
          </w:p>
        </w:tc>
        <w:tc>
          <w:tcPr>
            <w:tcW w:w="6974" w:type="dxa"/>
            <w:gridSpan w:val="2"/>
          </w:tcPr>
          <w:p w14:paraId="2EBCF819" w14:textId="77777777" w:rsidR="00583841" w:rsidRPr="00981A6D" w:rsidRDefault="00583841" w:rsidP="0042759D">
            <w:pPr>
              <w:rPr>
                <w:sz w:val="22"/>
              </w:rPr>
            </w:pPr>
            <w:r>
              <w:rPr>
                <w:rFonts w:hint="eastAsia"/>
                <w:sz w:val="22"/>
              </w:rPr>
              <w:t>从</w:t>
            </w:r>
            <w:commentRangeStart w:id="24"/>
            <w:r>
              <w:rPr>
                <w:rFonts w:hint="eastAsia"/>
                <w:sz w:val="22"/>
              </w:rPr>
              <w:t>K</w:t>
            </w:r>
            <w:r>
              <w:rPr>
                <w:sz w:val="22"/>
              </w:rPr>
              <w:t>afka</w:t>
            </w:r>
            <w:r>
              <w:rPr>
                <w:rFonts w:hint="eastAsia"/>
                <w:sz w:val="22"/>
              </w:rPr>
              <w:t>读取</w:t>
            </w:r>
            <w:r>
              <w:rPr>
                <w:sz w:val="22"/>
              </w:rPr>
              <w:t>数据，构建</w:t>
            </w:r>
            <w:proofErr w:type="spellStart"/>
            <w:r>
              <w:rPr>
                <w:rFonts w:hint="eastAsia"/>
                <w:sz w:val="22"/>
              </w:rPr>
              <w:t>DS</w:t>
            </w:r>
            <w:r>
              <w:rPr>
                <w:sz w:val="22"/>
              </w:rPr>
              <w:t>tream</w:t>
            </w:r>
            <w:proofErr w:type="spellEnd"/>
            <w:r>
              <w:rPr>
                <w:sz w:val="22"/>
              </w:rPr>
              <w:t>输入流</w:t>
            </w:r>
            <w:r>
              <w:rPr>
                <w:rFonts w:hint="eastAsia"/>
                <w:sz w:val="22"/>
              </w:rPr>
              <w:t>，直接写入</w:t>
            </w:r>
            <w:r>
              <w:rPr>
                <w:rFonts w:hint="eastAsia"/>
                <w:sz w:val="22"/>
              </w:rPr>
              <w:t>HDFS</w:t>
            </w:r>
            <w:commentRangeEnd w:id="24"/>
            <w:r w:rsidR="0016343B">
              <w:rPr>
                <w:rStyle w:val="a8"/>
              </w:rPr>
              <w:commentReference w:id="24"/>
            </w:r>
          </w:p>
        </w:tc>
      </w:tr>
      <w:tr w:rsidR="00583841" w:rsidRPr="00981A6D" w14:paraId="7FFB96A8" w14:textId="77777777" w:rsidTr="0042759D">
        <w:tc>
          <w:tcPr>
            <w:tcW w:w="1923" w:type="dxa"/>
          </w:tcPr>
          <w:p w14:paraId="22D3EFB4" w14:textId="77777777" w:rsidR="00583841" w:rsidRPr="00981A6D" w:rsidRDefault="00583841" w:rsidP="0042759D">
            <w:pPr>
              <w:rPr>
                <w:sz w:val="22"/>
              </w:rPr>
            </w:pPr>
            <w:r w:rsidRPr="00981A6D">
              <w:rPr>
                <w:rFonts w:hint="eastAsia"/>
                <w:sz w:val="22"/>
              </w:rPr>
              <w:t>Precondition</w:t>
            </w:r>
          </w:p>
        </w:tc>
        <w:tc>
          <w:tcPr>
            <w:tcW w:w="6974" w:type="dxa"/>
            <w:gridSpan w:val="2"/>
          </w:tcPr>
          <w:p w14:paraId="379F93F3" w14:textId="77777777" w:rsidR="00583841" w:rsidRPr="00981A6D" w:rsidRDefault="00583841" w:rsidP="0042759D">
            <w:pPr>
              <w:rPr>
                <w:sz w:val="22"/>
              </w:rPr>
            </w:pPr>
            <w:r>
              <w:rPr>
                <w:rFonts w:hint="eastAsia"/>
                <w:sz w:val="22"/>
              </w:rPr>
              <w:t>K</w:t>
            </w:r>
            <w:r>
              <w:rPr>
                <w:sz w:val="22"/>
              </w:rPr>
              <w:t>afka</w:t>
            </w:r>
            <w:r>
              <w:rPr>
                <w:rFonts w:hint="eastAsia"/>
                <w:sz w:val="22"/>
              </w:rPr>
              <w:t>、</w:t>
            </w:r>
            <w:r>
              <w:rPr>
                <w:rFonts w:hint="eastAsia"/>
                <w:sz w:val="22"/>
              </w:rPr>
              <w:t>S</w:t>
            </w:r>
            <w:r>
              <w:rPr>
                <w:sz w:val="22"/>
              </w:rPr>
              <w:t>park</w:t>
            </w:r>
            <w:r>
              <w:rPr>
                <w:sz w:val="22"/>
              </w:rPr>
              <w:t>均正常运行</w:t>
            </w:r>
          </w:p>
        </w:tc>
      </w:tr>
      <w:tr w:rsidR="00583841" w:rsidRPr="00981A6D" w14:paraId="61225BC6" w14:textId="77777777" w:rsidTr="0042759D">
        <w:tc>
          <w:tcPr>
            <w:tcW w:w="1923" w:type="dxa"/>
          </w:tcPr>
          <w:p w14:paraId="71CFB2E0" w14:textId="77777777" w:rsidR="00583841" w:rsidRPr="00981A6D" w:rsidRDefault="00583841" w:rsidP="0042759D">
            <w:pPr>
              <w:rPr>
                <w:sz w:val="22"/>
              </w:rPr>
            </w:pPr>
            <w:r w:rsidRPr="00981A6D">
              <w:rPr>
                <w:sz w:val="22"/>
              </w:rPr>
              <w:t>Tester</w:t>
            </w:r>
          </w:p>
        </w:tc>
        <w:tc>
          <w:tcPr>
            <w:tcW w:w="6974" w:type="dxa"/>
            <w:gridSpan w:val="2"/>
          </w:tcPr>
          <w:p w14:paraId="480E215A" w14:textId="77777777" w:rsidR="00583841" w:rsidRPr="00981A6D" w:rsidRDefault="00583841" w:rsidP="0042759D">
            <w:pPr>
              <w:rPr>
                <w:sz w:val="22"/>
              </w:rPr>
            </w:pPr>
            <w:r w:rsidRPr="00981A6D">
              <w:rPr>
                <w:rFonts w:hint="eastAsia"/>
                <w:sz w:val="22"/>
              </w:rPr>
              <w:t>测试员</w:t>
            </w:r>
          </w:p>
        </w:tc>
      </w:tr>
      <w:tr w:rsidR="00583841" w:rsidRPr="00981A6D" w14:paraId="3DD15BA8" w14:textId="77777777" w:rsidTr="0042759D">
        <w:tc>
          <w:tcPr>
            <w:tcW w:w="1923" w:type="dxa"/>
          </w:tcPr>
          <w:p w14:paraId="7E27B236" w14:textId="77777777" w:rsidR="00583841" w:rsidRPr="00981A6D" w:rsidRDefault="00583841" w:rsidP="0042759D">
            <w:pPr>
              <w:rPr>
                <w:sz w:val="22"/>
              </w:rPr>
            </w:pPr>
            <w:r w:rsidRPr="00981A6D">
              <w:rPr>
                <w:rFonts w:hint="eastAsia"/>
                <w:sz w:val="22"/>
              </w:rPr>
              <w:t>Dependency</w:t>
            </w:r>
          </w:p>
        </w:tc>
        <w:tc>
          <w:tcPr>
            <w:tcW w:w="6974" w:type="dxa"/>
            <w:gridSpan w:val="2"/>
          </w:tcPr>
          <w:p w14:paraId="53ECC86A" w14:textId="77777777" w:rsidR="00583841" w:rsidRPr="00981A6D" w:rsidRDefault="00583841" w:rsidP="0042759D">
            <w:pPr>
              <w:rPr>
                <w:sz w:val="22"/>
              </w:rPr>
            </w:pPr>
            <w:r w:rsidRPr="00981A6D">
              <w:rPr>
                <w:rFonts w:hint="eastAsia"/>
                <w:sz w:val="22"/>
              </w:rPr>
              <w:t>None</w:t>
            </w:r>
          </w:p>
        </w:tc>
      </w:tr>
      <w:tr w:rsidR="00583841" w:rsidRPr="00981A6D" w14:paraId="6665738D" w14:textId="77777777" w:rsidTr="0042759D">
        <w:tc>
          <w:tcPr>
            <w:tcW w:w="1923" w:type="dxa"/>
            <w:vMerge w:val="restart"/>
          </w:tcPr>
          <w:p w14:paraId="23B60B02" w14:textId="77777777" w:rsidR="00583841" w:rsidRPr="00981A6D" w:rsidRDefault="00583841" w:rsidP="0042759D">
            <w:pPr>
              <w:rPr>
                <w:sz w:val="22"/>
              </w:rPr>
            </w:pPr>
            <w:r w:rsidRPr="00981A6D">
              <w:rPr>
                <w:sz w:val="22"/>
              </w:rPr>
              <w:t>Test Setup</w:t>
            </w:r>
          </w:p>
        </w:tc>
        <w:tc>
          <w:tcPr>
            <w:tcW w:w="1758" w:type="dxa"/>
          </w:tcPr>
          <w:p w14:paraId="19D11070" w14:textId="77777777" w:rsidR="00583841" w:rsidRPr="00981A6D" w:rsidRDefault="00583841" w:rsidP="0042759D">
            <w:pPr>
              <w:rPr>
                <w:sz w:val="22"/>
              </w:rPr>
            </w:pPr>
            <w:r w:rsidRPr="00981A6D">
              <w:rPr>
                <w:rFonts w:hint="eastAsia"/>
                <w:sz w:val="22"/>
              </w:rPr>
              <w:t>Name</w:t>
            </w:r>
          </w:p>
        </w:tc>
        <w:tc>
          <w:tcPr>
            <w:tcW w:w="5216" w:type="dxa"/>
          </w:tcPr>
          <w:p w14:paraId="047061D2" w14:textId="77777777" w:rsidR="00583841" w:rsidRPr="00981A6D" w:rsidRDefault="00583841" w:rsidP="0042759D">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583841" w:rsidRPr="00981A6D" w14:paraId="1B3ED7DA" w14:textId="77777777" w:rsidTr="0042759D">
        <w:tc>
          <w:tcPr>
            <w:tcW w:w="1923" w:type="dxa"/>
            <w:vMerge/>
          </w:tcPr>
          <w:p w14:paraId="5D0EE640" w14:textId="77777777" w:rsidR="00583841" w:rsidRPr="00981A6D" w:rsidRDefault="00583841" w:rsidP="0042759D">
            <w:pPr>
              <w:rPr>
                <w:sz w:val="22"/>
              </w:rPr>
            </w:pPr>
          </w:p>
        </w:tc>
        <w:tc>
          <w:tcPr>
            <w:tcW w:w="1758" w:type="dxa"/>
          </w:tcPr>
          <w:p w14:paraId="1FA41306" w14:textId="77777777" w:rsidR="00583841" w:rsidRPr="00981A6D" w:rsidRDefault="00583841" w:rsidP="0042759D">
            <w:pPr>
              <w:rPr>
                <w:sz w:val="22"/>
              </w:rPr>
            </w:pPr>
            <w:r w:rsidRPr="00981A6D">
              <w:rPr>
                <w:sz w:val="22"/>
              </w:rPr>
              <w:t>Description</w:t>
            </w:r>
          </w:p>
        </w:tc>
        <w:tc>
          <w:tcPr>
            <w:tcW w:w="5216" w:type="dxa"/>
          </w:tcPr>
          <w:p w14:paraId="747A84A0" w14:textId="77777777" w:rsidR="00583841" w:rsidRPr="00981A6D" w:rsidRDefault="00583841" w:rsidP="0042759D">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583841" w:rsidRPr="00981A6D" w14:paraId="43E89AC8" w14:textId="77777777" w:rsidTr="0042759D">
        <w:tc>
          <w:tcPr>
            <w:tcW w:w="1923" w:type="dxa"/>
            <w:vMerge w:val="restart"/>
          </w:tcPr>
          <w:p w14:paraId="54EB850F" w14:textId="77777777" w:rsidR="00583841" w:rsidRPr="00981A6D" w:rsidRDefault="00583841" w:rsidP="0042759D">
            <w:pPr>
              <w:rPr>
                <w:sz w:val="22"/>
              </w:rPr>
            </w:pPr>
            <w:r w:rsidRPr="00981A6D">
              <w:rPr>
                <w:rFonts w:hint="eastAsia"/>
                <w:sz w:val="22"/>
              </w:rPr>
              <w:t>Basic Flow</w:t>
            </w:r>
          </w:p>
          <w:p w14:paraId="6A5C797F" w14:textId="77777777" w:rsidR="00583841" w:rsidRPr="00981A6D" w:rsidRDefault="00583841"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14:paraId="78ADF04C" w14:textId="77777777" w:rsidR="00583841" w:rsidRPr="00981A6D" w:rsidRDefault="00583841" w:rsidP="0042759D">
            <w:pPr>
              <w:rPr>
                <w:sz w:val="22"/>
              </w:rPr>
            </w:pPr>
            <w:r w:rsidRPr="00981A6D">
              <w:rPr>
                <w:rFonts w:hint="eastAsia"/>
                <w:sz w:val="22"/>
              </w:rPr>
              <w:t>Steps</w:t>
            </w:r>
          </w:p>
        </w:tc>
      </w:tr>
      <w:tr w:rsidR="00583841" w:rsidRPr="00981A6D" w14:paraId="6F1BE8D3" w14:textId="77777777" w:rsidTr="0042759D">
        <w:tc>
          <w:tcPr>
            <w:tcW w:w="1923" w:type="dxa"/>
            <w:vMerge/>
          </w:tcPr>
          <w:p w14:paraId="4D86B835" w14:textId="77777777" w:rsidR="00583841" w:rsidRPr="00981A6D" w:rsidRDefault="00583841" w:rsidP="0042759D">
            <w:pPr>
              <w:rPr>
                <w:sz w:val="22"/>
              </w:rPr>
            </w:pPr>
          </w:p>
        </w:tc>
        <w:tc>
          <w:tcPr>
            <w:tcW w:w="1758" w:type="dxa"/>
          </w:tcPr>
          <w:p w14:paraId="4455A305" w14:textId="77777777" w:rsidR="00583841" w:rsidRPr="00981A6D" w:rsidRDefault="00583841" w:rsidP="0042759D">
            <w:pPr>
              <w:rPr>
                <w:sz w:val="22"/>
              </w:rPr>
            </w:pPr>
            <w:r w:rsidRPr="00981A6D">
              <w:rPr>
                <w:rFonts w:hint="eastAsia"/>
                <w:sz w:val="22"/>
              </w:rPr>
              <w:t>1</w:t>
            </w:r>
          </w:p>
        </w:tc>
        <w:tc>
          <w:tcPr>
            <w:tcW w:w="5216" w:type="dxa"/>
          </w:tcPr>
          <w:p w14:paraId="245BC186" w14:textId="77777777" w:rsidR="00583841" w:rsidRPr="00981A6D" w:rsidRDefault="00583841" w:rsidP="0042759D">
            <w:pPr>
              <w:rPr>
                <w:sz w:val="22"/>
              </w:rPr>
            </w:pPr>
            <w:commentRangeStart w:id="25"/>
            <w:r w:rsidRPr="00981A6D">
              <w:rPr>
                <w:rFonts w:hint="eastAsia"/>
                <w:sz w:val="22"/>
              </w:rPr>
              <w:t>准备待</w:t>
            </w:r>
            <w:proofErr w:type="gramStart"/>
            <w:r>
              <w:rPr>
                <w:rFonts w:hint="eastAsia"/>
                <w:sz w:val="22"/>
              </w:rPr>
              <w:t>发送微博</w:t>
            </w:r>
            <w:r>
              <w:rPr>
                <w:sz w:val="22"/>
              </w:rPr>
              <w:t>文本文件</w:t>
            </w:r>
            <w:commentRangeEnd w:id="25"/>
            <w:proofErr w:type="gramEnd"/>
            <w:r w:rsidR="0016343B">
              <w:rPr>
                <w:rStyle w:val="a8"/>
              </w:rPr>
              <w:commentReference w:id="25"/>
            </w:r>
          </w:p>
        </w:tc>
      </w:tr>
      <w:tr w:rsidR="00583841" w:rsidRPr="00981A6D" w14:paraId="3B5D1F53" w14:textId="77777777" w:rsidTr="0042759D">
        <w:tc>
          <w:tcPr>
            <w:tcW w:w="1923" w:type="dxa"/>
            <w:vMerge/>
          </w:tcPr>
          <w:p w14:paraId="1CBFDADE" w14:textId="77777777" w:rsidR="00583841" w:rsidRPr="00981A6D" w:rsidRDefault="00583841" w:rsidP="0042759D">
            <w:pPr>
              <w:rPr>
                <w:sz w:val="22"/>
              </w:rPr>
            </w:pPr>
          </w:p>
        </w:tc>
        <w:tc>
          <w:tcPr>
            <w:tcW w:w="1758" w:type="dxa"/>
          </w:tcPr>
          <w:p w14:paraId="073C4600" w14:textId="77777777" w:rsidR="00583841" w:rsidRPr="00981A6D" w:rsidRDefault="00583841" w:rsidP="0042759D">
            <w:pPr>
              <w:rPr>
                <w:sz w:val="22"/>
              </w:rPr>
            </w:pPr>
            <w:r w:rsidRPr="00981A6D">
              <w:rPr>
                <w:sz w:val="22"/>
              </w:rPr>
              <w:t>2</w:t>
            </w:r>
          </w:p>
        </w:tc>
        <w:tc>
          <w:tcPr>
            <w:tcW w:w="5216" w:type="dxa"/>
          </w:tcPr>
          <w:p w14:paraId="2E562F30" w14:textId="77777777" w:rsidR="00583841" w:rsidRPr="00981A6D" w:rsidRDefault="00583841" w:rsidP="0042759D">
            <w:pPr>
              <w:rPr>
                <w:sz w:val="22"/>
              </w:rPr>
            </w:pPr>
            <w:r>
              <w:rPr>
                <w:rFonts w:hint="eastAsia"/>
                <w:sz w:val="22"/>
              </w:rPr>
              <w:t>检查</w:t>
            </w:r>
            <w:r>
              <w:rPr>
                <w:rFonts w:hint="eastAsia"/>
                <w:sz w:val="22"/>
              </w:rPr>
              <w:t>K</w:t>
            </w:r>
            <w:r>
              <w:rPr>
                <w:sz w:val="22"/>
              </w:rPr>
              <w:t>afka</w:t>
            </w:r>
            <w:r>
              <w:rPr>
                <w:sz w:val="22"/>
              </w:rPr>
              <w:t>是否</w:t>
            </w:r>
            <w:r>
              <w:rPr>
                <w:rFonts w:hint="eastAsia"/>
                <w:sz w:val="22"/>
              </w:rPr>
              <w:t>处于运行状态</w:t>
            </w:r>
          </w:p>
        </w:tc>
      </w:tr>
      <w:tr w:rsidR="00583841" w:rsidRPr="00981A6D" w14:paraId="7FB73EB2" w14:textId="77777777" w:rsidTr="0042759D">
        <w:tc>
          <w:tcPr>
            <w:tcW w:w="1923" w:type="dxa"/>
            <w:vMerge/>
          </w:tcPr>
          <w:p w14:paraId="7E8799A7" w14:textId="77777777" w:rsidR="00583841" w:rsidRPr="00981A6D" w:rsidRDefault="00583841" w:rsidP="0042759D">
            <w:pPr>
              <w:rPr>
                <w:sz w:val="22"/>
              </w:rPr>
            </w:pPr>
          </w:p>
        </w:tc>
        <w:tc>
          <w:tcPr>
            <w:tcW w:w="1758" w:type="dxa"/>
          </w:tcPr>
          <w:p w14:paraId="331E8817" w14:textId="77777777" w:rsidR="00583841" w:rsidRPr="00981A6D" w:rsidRDefault="00583841" w:rsidP="0042759D">
            <w:pPr>
              <w:rPr>
                <w:sz w:val="22"/>
              </w:rPr>
            </w:pPr>
            <w:r>
              <w:rPr>
                <w:rFonts w:hint="eastAsia"/>
                <w:sz w:val="22"/>
              </w:rPr>
              <w:t>3</w:t>
            </w:r>
          </w:p>
        </w:tc>
        <w:tc>
          <w:tcPr>
            <w:tcW w:w="5216" w:type="dxa"/>
          </w:tcPr>
          <w:p w14:paraId="3557ADE7" w14:textId="77777777" w:rsidR="00583841" w:rsidRDefault="00583841" w:rsidP="0042759D">
            <w:pPr>
              <w:rPr>
                <w:sz w:val="22"/>
              </w:rPr>
            </w:pPr>
            <w:r>
              <w:rPr>
                <w:rFonts w:hint="eastAsia"/>
                <w:sz w:val="22"/>
              </w:rPr>
              <w:t>检查</w:t>
            </w:r>
            <w:r>
              <w:rPr>
                <w:rFonts w:hint="eastAsia"/>
                <w:sz w:val="22"/>
              </w:rPr>
              <w:t>S</w:t>
            </w:r>
            <w:r>
              <w:rPr>
                <w:sz w:val="22"/>
              </w:rPr>
              <w:t>park</w:t>
            </w:r>
            <w:r>
              <w:rPr>
                <w:sz w:val="22"/>
              </w:rPr>
              <w:t>是否处于运行状态</w:t>
            </w:r>
          </w:p>
        </w:tc>
      </w:tr>
      <w:tr w:rsidR="00583841" w:rsidRPr="00981A6D" w14:paraId="3A43845B" w14:textId="77777777" w:rsidTr="0042759D">
        <w:tc>
          <w:tcPr>
            <w:tcW w:w="1923" w:type="dxa"/>
            <w:vMerge/>
          </w:tcPr>
          <w:p w14:paraId="33ED3351" w14:textId="77777777" w:rsidR="00583841" w:rsidRPr="00981A6D" w:rsidRDefault="00583841" w:rsidP="0042759D">
            <w:pPr>
              <w:rPr>
                <w:sz w:val="22"/>
              </w:rPr>
            </w:pPr>
          </w:p>
        </w:tc>
        <w:tc>
          <w:tcPr>
            <w:tcW w:w="1758" w:type="dxa"/>
          </w:tcPr>
          <w:p w14:paraId="2DD67F9F" w14:textId="77777777" w:rsidR="00583841" w:rsidRPr="00981A6D" w:rsidRDefault="00583841" w:rsidP="0042759D">
            <w:pPr>
              <w:rPr>
                <w:sz w:val="22"/>
              </w:rPr>
            </w:pPr>
            <w:proofErr w:type="spellStart"/>
            <w:r w:rsidRPr="00981A6D">
              <w:rPr>
                <w:rFonts w:hint="eastAsia"/>
                <w:sz w:val="22"/>
              </w:rPr>
              <w:t>Postconditio</w:t>
            </w:r>
            <w:r w:rsidRPr="00981A6D">
              <w:rPr>
                <w:sz w:val="22"/>
              </w:rPr>
              <w:t>n</w:t>
            </w:r>
            <w:proofErr w:type="spellEnd"/>
          </w:p>
          <w:p w14:paraId="18EABE65" w14:textId="77777777" w:rsidR="00583841" w:rsidRPr="00981A6D" w:rsidRDefault="00583841" w:rsidP="0042759D">
            <w:pPr>
              <w:rPr>
                <w:sz w:val="22"/>
              </w:rPr>
            </w:pPr>
          </w:p>
        </w:tc>
        <w:tc>
          <w:tcPr>
            <w:tcW w:w="5216" w:type="dxa"/>
          </w:tcPr>
          <w:p w14:paraId="0096F50C" w14:textId="77777777" w:rsidR="00583841" w:rsidRPr="00981A6D" w:rsidRDefault="00583841" w:rsidP="0042759D">
            <w:pPr>
              <w:rPr>
                <w:sz w:val="22"/>
              </w:rPr>
            </w:pPr>
            <w:r>
              <w:rPr>
                <w:rFonts w:hint="eastAsia"/>
                <w:sz w:val="22"/>
              </w:rPr>
              <w:t>K</w:t>
            </w:r>
            <w:r>
              <w:rPr>
                <w:sz w:val="22"/>
              </w:rPr>
              <w:t>afka</w:t>
            </w:r>
            <w:r>
              <w:rPr>
                <w:rFonts w:hint="eastAsia"/>
                <w:sz w:val="22"/>
              </w:rPr>
              <w:t>和</w:t>
            </w:r>
            <w:r>
              <w:rPr>
                <w:sz w:val="22"/>
              </w:rPr>
              <w:t>Spark</w:t>
            </w:r>
            <w:r>
              <w:rPr>
                <w:sz w:val="22"/>
              </w:rPr>
              <w:t>功能正常，数据准备完毕</w:t>
            </w:r>
          </w:p>
        </w:tc>
      </w:tr>
      <w:tr w:rsidR="00583841" w:rsidRPr="00981A6D" w14:paraId="0FA36B07" w14:textId="77777777" w:rsidTr="0042759D">
        <w:trPr>
          <w:trHeight w:val="81"/>
        </w:trPr>
        <w:tc>
          <w:tcPr>
            <w:tcW w:w="1923" w:type="dxa"/>
            <w:vMerge w:val="restart"/>
          </w:tcPr>
          <w:p w14:paraId="4B397D56" w14:textId="77777777" w:rsidR="00583841" w:rsidRPr="00981A6D" w:rsidRDefault="00583841" w:rsidP="0042759D">
            <w:pPr>
              <w:rPr>
                <w:sz w:val="22"/>
              </w:rPr>
            </w:pPr>
            <w:r w:rsidRPr="00981A6D">
              <w:rPr>
                <w:rFonts w:hint="eastAsia"/>
                <w:sz w:val="22"/>
              </w:rPr>
              <w:t>Basic Flow</w:t>
            </w:r>
          </w:p>
          <w:p w14:paraId="778A2F38" w14:textId="77777777" w:rsidR="00583841" w:rsidRPr="00981A6D" w:rsidRDefault="00583841" w:rsidP="0042759D">
            <w:pPr>
              <w:rPr>
                <w:sz w:val="22"/>
              </w:rPr>
            </w:pPr>
            <w:r w:rsidRPr="00981A6D">
              <w:rPr>
                <w:sz w:val="22"/>
              </w:rPr>
              <w:t>(Test Sequence)</w:t>
            </w:r>
          </w:p>
        </w:tc>
        <w:tc>
          <w:tcPr>
            <w:tcW w:w="6974" w:type="dxa"/>
            <w:gridSpan w:val="2"/>
          </w:tcPr>
          <w:p w14:paraId="0B427587" w14:textId="77777777" w:rsidR="00583841" w:rsidRPr="00981A6D" w:rsidRDefault="00583841" w:rsidP="0042759D">
            <w:pPr>
              <w:rPr>
                <w:sz w:val="22"/>
              </w:rPr>
            </w:pPr>
            <w:r w:rsidRPr="00981A6D">
              <w:rPr>
                <w:rFonts w:hint="eastAsia"/>
                <w:sz w:val="22"/>
              </w:rPr>
              <w:t>Steps</w:t>
            </w:r>
          </w:p>
        </w:tc>
      </w:tr>
      <w:tr w:rsidR="00583841" w:rsidRPr="00C55D47" w14:paraId="440E6324" w14:textId="77777777" w:rsidTr="0042759D">
        <w:trPr>
          <w:trHeight w:val="78"/>
        </w:trPr>
        <w:tc>
          <w:tcPr>
            <w:tcW w:w="1923" w:type="dxa"/>
            <w:vMerge/>
          </w:tcPr>
          <w:p w14:paraId="0B4D9AC0" w14:textId="77777777" w:rsidR="00583841" w:rsidRPr="00981A6D" w:rsidRDefault="00583841" w:rsidP="0042759D">
            <w:pPr>
              <w:rPr>
                <w:sz w:val="22"/>
              </w:rPr>
            </w:pPr>
          </w:p>
        </w:tc>
        <w:tc>
          <w:tcPr>
            <w:tcW w:w="1758" w:type="dxa"/>
          </w:tcPr>
          <w:p w14:paraId="3B367BDC" w14:textId="77777777" w:rsidR="00583841" w:rsidRPr="00981A6D" w:rsidRDefault="00583841" w:rsidP="0042759D">
            <w:pPr>
              <w:rPr>
                <w:sz w:val="22"/>
              </w:rPr>
            </w:pPr>
            <w:r w:rsidRPr="00981A6D">
              <w:rPr>
                <w:rFonts w:hint="eastAsia"/>
                <w:sz w:val="22"/>
              </w:rPr>
              <w:t>1</w:t>
            </w:r>
          </w:p>
        </w:tc>
        <w:tc>
          <w:tcPr>
            <w:tcW w:w="5216" w:type="dxa"/>
          </w:tcPr>
          <w:p w14:paraId="343A8508" w14:textId="77777777" w:rsidR="00583841" w:rsidRPr="00981A6D" w:rsidRDefault="00583841" w:rsidP="0042759D">
            <w:pPr>
              <w:rPr>
                <w:sz w:val="22"/>
              </w:rPr>
            </w:pPr>
            <w:r>
              <w:rPr>
                <w:sz w:val="22"/>
              </w:rPr>
              <w:t>启动</w:t>
            </w:r>
            <w:r>
              <w:rPr>
                <w:rFonts w:hint="eastAsia"/>
                <w:sz w:val="22"/>
              </w:rPr>
              <w:t>K</w:t>
            </w:r>
            <w:r>
              <w:rPr>
                <w:sz w:val="22"/>
              </w:rPr>
              <w:t>afka</w:t>
            </w:r>
            <w:r>
              <w:rPr>
                <w:sz w:val="22"/>
              </w:rPr>
              <w:t>数据</w:t>
            </w:r>
            <w:commentRangeStart w:id="26"/>
            <w:r>
              <w:rPr>
                <w:sz w:val="22"/>
              </w:rPr>
              <w:t>发送程序</w:t>
            </w:r>
            <w:commentRangeEnd w:id="26"/>
            <w:r w:rsidR="0016343B">
              <w:rPr>
                <w:rStyle w:val="a8"/>
              </w:rPr>
              <w:commentReference w:id="26"/>
            </w:r>
            <w:r>
              <w:rPr>
                <w:rFonts w:hint="eastAsia"/>
                <w:sz w:val="22"/>
              </w:rPr>
              <w:t>，</w:t>
            </w:r>
            <w:r>
              <w:rPr>
                <w:sz w:val="22"/>
              </w:rPr>
              <w:t>设置发送</w:t>
            </w:r>
            <w:r>
              <w:rPr>
                <w:rFonts w:hint="eastAsia"/>
                <w:sz w:val="22"/>
              </w:rPr>
              <w:t>数据</w:t>
            </w:r>
            <w:r>
              <w:rPr>
                <w:sz w:val="22"/>
              </w:rPr>
              <w:t>批数</w:t>
            </w:r>
          </w:p>
        </w:tc>
      </w:tr>
      <w:tr w:rsidR="00583841" w:rsidRPr="00981A6D" w14:paraId="54662312" w14:textId="77777777" w:rsidTr="0042759D">
        <w:trPr>
          <w:trHeight w:val="78"/>
        </w:trPr>
        <w:tc>
          <w:tcPr>
            <w:tcW w:w="1923" w:type="dxa"/>
            <w:vMerge/>
          </w:tcPr>
          <w:p w14:paraId="76FE30BE" w14:textId="77777777" w:rsidR="00583841" w:rsidRPr="00981A6D" w:rsidRDefault="00583841" w:rsidP="0042759D">
            <w:pPr>
              <w:rPr>
                <w:sz w:val="22"/>
              </w:rPr>
            </w:pPr>
          </w:p>
        </w:tc>
        <w:tc>
          <w:tcPr>
            <w:tcW w:w="1758" w:type="dxa"/>
          </w:tcPr>
          <w:p w14:paraId="10A0F2F8" w14:textId="77777777" w:rsidR="00583841" w:rsidRPr="00981A6D" w:rsidRDefault="00583841" w:rsidP="0042759D">
            <w:pPr>
              <w:rPr>
                <w:sz w:val="22"/>
              </w:rPr>
            </w:pPr>
            <w:r w:rsidRPr="00981A6D">
              <w:rPr>
                <w:rFonts w:hint="eastAsia"/>
                <w:sz w:val="22"/>
              </w:rPr>
              <w:t>2</w:t>
            </w:r>
          </w:p>
        </w:tc>
        <w:tc>
          <w:tcPr>
            <w:tcW w:w="5216" w:type="dxa"/>
          </w:tcPr>
          <w:p w14:paraId="0995D702" w14:textId="77777777" w:rsidR="00583841" w:rsidRPr="00981A6D" w:rsidRDefault="00583841" w:rsidP="0042759D">
            <w:pPr>
              <w:rPr>
                <w:sz w:val="22"/>
              </w:rPr>
            </w:pPr>
            <w:r>
              <w:rPr>
                <w:rFonts w:hint="eastAsia"/>
                <w:sz w:val="22"/>
              </w:rPr>
              <w:t>启动</w:t>
            </w:r>
            <w:r>
              <w:rPr>
                <w:rFonts w:hint="eastAsia"/>
                <w:sz w:val="22"/>
              </w:rPr>
              <w:t>S</w:t>
            </w:r>
            <w:r>
              <w:rPr>
                <w:sz w:val="22"/>
              </w:rPr>
              <w:t>park</w:t>
            </w:r>
            <w:commentRangeStart w:id="27"/>
            <w:r>
              <w:rPr>
                <w:sz w:val="22"/>
              </w:rPr>
              <w:t>测试程序</w:t>
            </w:r>
            <w:commentRangeEnd w:id="27"/>
            <w:r w:rsidR="0016343B">
              <w:rPr>
                <w:rStyle w:val="a8"/>
              </w:rPr>
              <w:commentReference w:id="27"/>
            </w:r>
          </w:p>
        </w:tc>
      </w:tr>
      <w:tr w:rsidR="00583841" w:rsidRPr="00981A6D" w14:paraId="352085A3" w14:textId="77777777" w:rsidTr="0042759D">
        <w:trPr>
          <w:trHeight w:val="78"/>
        </w:trPr>
        <w:tc>
          <w:tcPr>
            <w:tcW w:w="1923" w:type="dxa"/>
            <w:vMerge/>
          </w:tcPr>
          <w:p w14:paraId="6D5C3DFB" w14:textId="77777777" w:rsidR="00583841" w:rsidRPr="00981A6D" w:rsidRDefault="00583841" w:rsidP="0042759D">
            <w:pPr>
              <w:rPr>
                <w:sz w:val="22"/>
              </w:rPr>
            </w:pPr>
          </w:p>
        </w:tc>
        <w:tc>
          <w:tcPr>
            <w:tcW w:w="1758" w:type="dxa"/>
          </w:tcPr>
          <w:p w14:paraId="06C2BB3A" w14:textId="77777777" w:rsidR="00583841" w:rsidRPr="00981A6D" w:rsidRDefault="00583841" w:rsidP="0042759D">
            <w:pPr>
              <w:rPr>
                <w:sz w:val="22"/>
              </w:rPr>
            </w:pPr>
            <w:r w:rsidRPr="00981A6D">
              <w:rPr>
                <w:rFonts w:hint="eastAsia"/>
                <w:sz w:val="22"/>
              </w:rPr>
              <w:t>3</w:t>
            </w:r>
          </w:p>
        </w:tc>
        <w:tc>
          <w:tcPr>
            <w:tcW w:w="5216" w:type="dxa"/>
          </w:tcPr>
          <w:p w14:paraId="7795490E" w14:textId="77777777" w:rsidR="00583841" w:rsidRPr="00981A6D" w:rsidRDefault="00583841" w:rsidP="0042759D">
            <w:pPr>
              <w:rPr>
                <w:sz w:val="22"/>
              </w:rPr>
            </w:pPr>
            <w:r>
              <w:rPr>
                <w:rFonts w:hint="eastAsia"/>
                <w:sz w:val="22"/>
              </w:rPr>
              <w:t>等待</w:t>
            </w:r>
            <w:r>
              <w:rPr>
                <w:sz w:val="22"/>
              </w:rPr>
              <w:t>数据处理完毕，</w:t>
            </w:r>
            <w:r>
              <w:rPr>
                <w:rFonts w:hint="eastAsia"/>
                <w:sz w:val="22"/>
              </w:rPr>
              <w:t>下载</w:t>
            </w:r>
            <w:r>
              <w:rPr>
                <w:sz w:val="22"/>
              </w:rPr>
              <w:t>查看</w:t>
            </w:r>
            <w:r>
              <w:rPr>
                <w:rFonts w:hint="eastAsia"/>
                <w:sz w:val="22"/>
              </w:rPr>
              <w:t>HDFS</w:t>
            </w:r>
            <w:r>
              <w:rPr>
                <w:rFonts w:hint="eastAsia"/>
                <w:sz w:val="22"/>
              </w:rPr>
              <w:t>文件</w:t>
            </w:r>
          </w:p>
        </w:tc>
      </w:tr>
      <w:tr w:rsidR="00583841" w:rsidRPr="00981A6D" w14:paraId="7FC92730" w14:textId="77777777" w:rsidTr="0042759D">
        <w:trPr>
          <w:trHeight w:val="157"/>
        </w:trPr>
        <w:tc>
          <w:tcPr>
            <w:tcW w:w="1923" w:type="dxa"/>
            <w:vMerge/>
          </w:tcPr>
          <w:p w14:paraId="3BB39941" w14:textId="77777777" w:rsidR="00583841" w:rsidRPr="00981A6D" w:rsidRDefault="00583841" w:rsidP="0042759D">
            <w:pPr>
              <w:rPr>
                <w:sz w:val="22"/>
              </w:rPr>
            </w:pPr>
          </w:p>
        </w:tc>
        <w:tc>
          <w:tcPr>
            <w:tcW w:w="1758" w:type="dxa"/>
          </w:tcPr>
          <w:p w14:paraId="740B20B0" w14:textId="77777777" w:rsidR="00583841" w:rsidRPr="00981A6D" w:rsidRDefault="00583841" w:rsidP="0042759D">
            <w:pPr>
              <w:rPr>
                <w:sz w:val="22"/>
              </w:rPr>
            </w:pPr>
            <w:proofErr w:type="spellStart"/>
            <w:r w:rsidRPr="00981A6D">
              <w:rPr>
                <w:rFonts w:hint="eastAsia"/>
                <w:sz w:val="22"/>
              </w:rPr>
              <w:t>Postcondition</w:t>
            </w:r>
            <w:proofErr w:type="spellEnd"/>
          </w:p>
        </w:tc>
        <w:tc>
          <w:tcPr>
            <w:tcW w:w="5216" w:type="dxa"/>
          </w:tcPr>
          <w:p w14:paraId="69F1E41D" w14:textId="77777777" w:rsidR="00583841" w:rsidRPr="00981A6D" w:rsidRDefault="00583841" w:rsidP="0042759D">
            <w:pPr>
              <w:rPr>
                <w:sz w:val="22"/>
              </w:rPr>
            </w:pPr>
            <w:r>
              <w:rPr>
                <w:sz w:val="22"/>
              </w:rPr>
              <w:t>Spark Streaming</w:t>
            </w:r>
            <w:r>
              <w:rPr>
                <w:sz w:val="22"/>
              </w:rPr>
              <w:t>数据流构建正常</w:t>
            </w:r>
          </w:p>
        </w:tc>
      </w:tr>
      <w:tr w:rsidR="003F6BBC" w14:paraId="47C69449" w14:textId="77777777" w:rsidTr="0016343B">
        <w:trPr>
          <w:trHeight w:val="157"/>
        </w:trPr>
        <w:tc>
          <w:tcPr>
            <w:tcW w:w="1923" w:type="dxa"/>
          </w:tcPr>
          <w:p w14:paraId="62F169E6" w14:textId="77777777" w:rsidR="003F6BBC" w:rsidRPr="00981A6D" w:rsidRDefault="003F6BBC" w:rsidP="0016343B">
            <w:pPr>
              <w:rPr>
                <w:sz w:val="22"/>
              </w:rPr>
            </w:pPr>
            <w:r>
              <w:rPr>
                <w:sz w:val="22"/>
              </w:rPr>
              <w:t>Evaluation C</w:t>
            </w:r>
            <w:r w:rsidRPr="00E70C92">
              <w:rPr>
                <w:sz w:val="22"/>
              </w:rPr>
              <w:t>riterion</w:t>
            </w:r>
          </w:p>
        </w:tc>
        <w:tc>
          <w:tcPr>
            <w:tcW w:w="6974" w:type="dxa"/>
            <w:gridSpan w:val="2"/>
          </w:tcPr>
          <w:p w14:paraId="62789A5C" w14:textId="77777777" w:rsidR="003F6BBC" w:rsidRDefault="003F6BBC" w:rsidP="0016343B">
            <w:pPr>
              <w:rPr>
                <w:sz w:val="22"/>
              </w:rPr>
            </w:pPr>
            <w:r>
              <w:rPr>
                <w:rFonts w:ascii="Times New Roman" w:eastAsiaTheme="majorEastAsia" w:hAnsi="Times New Roman" w:cs="Times New Roman" w:hint="eastAsia"/>
              </w:rPr>
              <w:t>实际结果与预期结果一致</w:t>
            </w:r>
          </w:p>
        </w:tc>
      </w:tr>
    </w:tbl>
    <w:p w14:paraId="28339EB2" w14:textId="77777777" w:rsidR="00583841" w:rsidRPr="003F6BBC" w:rsidRDefault="00583841" w:rsidP="00583841"/>
    <w:p w14:paraId="5F5BD4E6" w14:textId="77777777" w:rsidR="007318AE" w:rsidRDefault="007318AE" w:rsidP="00EF38F5">
      <w:pPr>
        <w:pStyle w:val="2"/>
      </w:pPr>
      <w:bookmarkStart w:id="28" w:name="_Toc483505168"/>
      <w:r>
        <w:rPr>
          <w:rFonts w:hint="eastAsia"/>
        </w:rPr>
        <w:t>2.3</w:t>
      </w:r>
      <w:r w:rsidR="00EF38F5" w:rsidRPr="00BD045B">
        <w:rPr>
          <w:rFonts w:hint="eastAsia"/>
        </w:rPr>
        <w:t xml:space="preserve"> </w:t>
      </w:r>
      <w:commentRangeStart w:id="29"/>
      <w:r w:rsidR="00A170BC" w:rsidRPr="00BD045B">
        <w:t>Spark Streaming</w:t>
      </w:r>
      <w:r w:rsidR="00EF38F5" w:rsidRPr="00BD045B">
        <w:rPr>
          <w:rFonts w:hint="eastAsia"/>
        </w:rPr>
        <w:t>的</w:t>
      </w:r>
      <w:r w:rsidR="00EF38F5">
        <w:rPr>
          <w:rFonts w:hint="eastAsia"/>
        </w:rPr>
        <w:t>长时间容错</w:t>
      </w:r>
      <w:commentRangeEnd w:id="29"/>
      <w:r w:rsidR="00D9785C">
        <w:rPr>
          <w:rStyle w:val="a8"/>
          <w:rFonts w:asciiTheme="minorHAnsi" w:eastAsiaTheme="minorEastAsia" w:hAnsiTheme="minorHAnsi" w:cstheme="minorBidi"/>
          <w:b w:val="0"/>
          <w:bCs w:val="0"/>
        </w:rPr>
        <w:commentReference w:id="29"/>
      </w:r>
      <w:r>
        <w:t>测试</w:t>
      </w:r>
      <w:bookmarkEnd w:id="28"/>
    </w:p>
    <w:p w14:paraId="61036B45" w14:textId="77777777" w:rsidR="007318AE" w:rsidRDefault="007318AE" w:rsidP="007318AE">
      <w:pPr>
        <w:pStyle w:val="3"/>
      </w:pPr>
      <w:bookmarkStart w:id="30" w:name="_Toc483505169"/>
      <w:r>
        <w:t>2</w:t>
      </w:r>
      <w:r>
        <w:rPr>
          <w:rFonts w:hint="eastAsia"/>
        </w:rPr>
        <w:t>.</w:t>
      </w:r>
      <w:r>
        <w:t>3</w:t>
      </w:r>
      <w:r>
        <w:rPr>
          <w:rFonts w:hint="eastAsia"/>
        </w:rPr>
        <w:t>.1</w:t>
      </w:r>
      <w:r>
        <w:rPr>
          <w:rFonts w:hint="eastAsia"/>
        </w:rPr>
        <w:t>测试策略</w:t>
      </w:r>
      <w:r>
        <w:t>描述</w:t>
      </w:r>
      <w:bookmarkEnd w:id="30"/>
    </w:p>
    <w:p w14:paraId="5B372F99" w14:textId="77777777" w:rsidR="007318AE" w:rsidRDefault="007318AE" w:rsidP="00625602">
      <w:pPr>
        <w:spacing w:line="360" w:lineRule="auto"/>
        <w:ind w:firstLineChars="200" w:firstLine="420"/>
      </w:pPr>
      <w:r>
        <w:rPr>
          <w:rFonts w:hint="eastAsia"/>
        </w:rPr>
        <w:t>用例</w:t>
      </w:r>
      <w:r w:rsidR="00625602">
        <w:rPr>
          <w:rFonts w:hint="eastAsia"/>
        </w:rPr>
        <w:t>的目的是测试系统的各个模块在长时间运行状态下对发生的错误情况的应对能力，分别对数据导入导出模块、数据抽象和作业调度模块测试容错能力。正常情况下，当这三个模块出现错误时，系统可以处理错误并继续正常的运行；异常情况下，模块会出现问题无法继续正常运行。</w:t>
      </w:r>
    </w:p>
    <w:p w14:paraId="6F29F23F" w14:textId="77777777" w:rsidR="000B77A4" w:rsidRDefault="007318AE" w:rsidP="000B77A4">
      <w:pPr>
        <w:pStyle w:val="3"/>
      </w:pPr>
      <w:bookmarkStart w:id="31" w:name="_Toc483505170"/>
      <w:r>
        <w:t>2</w:t>
      </w:r>
      <w:r>
        <w:rPr>
          <w:rFonts w:hint="eastAsia"/>
        </w:rPr>
        <w:t>.</w:t>
      </w:r>
      <w:r>
        <w:t>3</w:t>
      </w:r>
      <w:r>
        <w:rPr>
          <w:rFonts w:hint="eastAsia"/>
        </w:rPr>
        <w:t>.2</w:t>
      </w:r>
      <w:r>
        <w:rPr>
          <w:rFonts w:hint="eastAsia"/>
        </w:rPr>
        <w:t>测试用例</w:t>
      </w:r>
      <w:bookmarkEnd w:id="3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625602" w:rsidRPr="00981A6D" w14:paraId="11FE50E8" w14:textId="77777777" w:rsidTr="0042759D">
        <w:tc>
          <w:tcPr>
            <w:tcW w:w="8897" w:type="dxa"/>
            <w:gridSpan w:val="3"/>
          </w:tcPr>
          <w:p w14:paraId="373F49C8" w14:textId="77777777" w:rsidR="00625602" w:rsidRPr="00981A6D" w:rsidRDefault="00625602" w:rsidP="0042759D">
            <w:pPr>
              <w:jc w:val="center"/>
              <w:rPr>
                <w:b/>
                <w:sz w:val="22"/>
              </w:rPr>
            </w:pPr>
            <w:r w:rsidRPr="00981A6D">
              <w:rPr>
                <w:b/>
                <w:sz w:val="22"/>
              </w:rPr>
              <w:t>Test Case Specification</w:t>
            </w:r>
          </w:p>
        </w:tc>
      </w:tr>
      <w:tr w:rsidR="00625602" w:rsidRPr="00981A6D" w14:paraId="53F1973C" w14:textId="77777777" w:rsidTr="0042759D">
        <w:tc>
          <w:tcPr>
            <w:tcW w:w="1923" w:type="dxa"/>
          </w:tcPr>
          <w:p w14:paraId="64728030" w14:textId="77777777" w:rsidR="00625602" w:rsidRPr="00981A6D" w:rsidRDefault="00625602" w:rsidP="0042759D">
            <w:pPr>
              <w:rPr>
                <w:sz w:val="22"/>
              </w:rPr>
            </w:pPr>
            <w:r w:rsidRPr="00981A6D">
              <w:rPr>
                <w:sz w:val="22"/>
              </w:rPr>
              <w:t>Name</w:t>
            </w:r>
          </w:p>
        </w:tc>
        <w:tc>
          <w:tcPr>
            <w:tcW w:w="6974" w:type="dxa"/>
            <w:gridSpan w:val="2"/>
          </w:tcPr>
          <w:p w14:paraId="17AC9C37" w14:textId="77777777" w:rsidR="00625602" w:rsidRPr="00981A6D" w:rsidRDefault="00625602" w:rsidP="0042759D">
            <w:pPr>
              <w:rPr>
                <w:sz w:val="22"/>
              </w:rPr>
            </w:pPr>
            <w:r>
              <w:rPr>
                <w:sz w:val="22"/>
              </w:rPr>
              <w:t>Spark Streaming</w:t>
            </w:r>
            <w:r w:rsidRPr="00BD045B">
              <w:rPr>
                <w:rFonts w:hint="eastAsia"/>
              </w:rPr>
              <w:t>的</w:t>
            </w:r>
            <w:r>
              <w:rPr>
                <w:rFonts w:hint="eastAsia"/>
              </w:rPr>
              <w:t>长时间容错</w:t>
            </w:r>
            <w:r>
              <w:t>测试</w:t>
            </w:r>
          </w:p>
        </w:tc>
      </w:tr>
      <w:tr w:rsidR="00625602" w:rsidRPr="00981A6D" w14:paraId="6E99B634" w14:textId="77777777" w:rsidTr="0042759D">
        <w:tc>
          <w:tcPr>
            <w:tcW w:w="1923" w:type="dxa"/>
          </w:tcPr>
          <w:p w14:paraId="7643CDE8" w14:textId="77777777" w:rsidR="00625602" w:rsidRPr="00981A6D" w:rsidRDefault="00625602" w:rsidP="0042759D">
            <w:pPr>
              <w:rPr>
                <w:sz w:val="22"/>
              </w:rPr>
            </w:pPr>
            <w:r w:rsidRPr="00981A6D">
              <w:rPr>
                <w:rFonts w:hint="eastAsia"/>
                <w:sz w:val="22"/>
              </w:rPr>
              <w:t>Brief</w:t>
            </w:r>
            <w:r w:rsidRPr="00981A6D">
              <w:rPr>
                <w:sz w:val="22"/>
              </w:rPr>
              <w:t xml:space="preserve"> Description</w:t>
            </w:r>
          </w:p>
        </w:tc>
        <w:tc>
          <w:tcPr>
            <w:tcW w:w="6974" w:type="dxa"/>
            <w:gridSpan w:val="2"/>
          </w:tcPr>
          <w:p w14:paraId="223F39D0" w14:textId="77777777" w:rsidR="00625602" w:rsidRPr="00981A6D" w:rsidRDefault="00D44B86" w:rsidP="0042759D">
            <w:pPr>
              <w:rPr>
                <w:sz w:val="22"/>
              </w:rPr>
            </w:pPr>
            <w:commentRangeStart w:id="32"/>
            <w:r>
              <w:rPr>
                <w:rFonts w:hint="eastAsia"/>
                <w:sz w:val="22"/>
              </w:rPr>
              <w:t>系统正常运行了一段时间，并且已经完成过一次完整的运行过程</w:t>
            </w:r>
            <w:commentRangeEnd w:id="32"/>
            <w:r w:rsidR="00D9785C">
              <w:rPr>
                <w:rStyle w:val="a8"/>
              </w:rPr>
              <w:commentReference w:id="32"/>
            </w:r>
          </w:p>
        </w:tc>
      </w:tr>
      <w:tr w:rsidR="00625602" w:rsidRPr="00981A6D" w14:paraId="57078BFF" w14:textId="77777777" w:rsidTr="0042759D">
        <w:tc>
          <w:tcPr>
            <w:tcW w:w="1923" w:type="dxa"/>
          </w:tcPr>
          <w:p w14:paraId="19EFDA56" w14:textId="77777777" w:rsidR="00625602" w:rsidRPr="00981A6D" w:rsidRDefault="00625602" w:rsidP="0042759D">
            <w:pPr>
              <w:rPr>
                <w:sz w:val="22"/>
              </w:rPr>
            </w:pPr>
            <w:r w:rsidRPr="00981A6D">
              <w:rPr>
                <w:rFonts w:hint="eastAsia"/>
                <w:sz w:val="22"/>
              </w:rPr>
              <w:t>Precondition</w:t>
            </w:r>
          </w:p>
        </w:tc>
        <w:tc>
          <w:tcPr>
            <w:tcW w:w="6974" w:type="dxa"/>
            <w:gridSpan w:val="2"/>
          </w:tcPr>
          <w:p w14:paraId="2197C905" w14:textId="77777777" w:rsidR="00625602" w:rsidRPr="00981A6D" w:rsidRDefault="00D44B86" w:rsidP="0042759D">
            <w:pPr>
              <w:rPr>
                <w:sz w:val="22"/>
              </w:rPr>
            </w:pPr>
            <w:r>
              <w:rPr>
                <w:rFonts w:hint="eastAsia"/>
                <w:sz w:val="22"/>
              </w:rPr>
              <w:t>三个模块均继续正常运行</w:t>
            </w:r>
          </w:p>
        </w:tc>
      </w:tr>
      <w:tr w:rsidR="00625602" w:rsidRPr="00981A6D" w14:paraId="6C849264" w14:textId="77777777" w:rsidTr="0042759D">
        <w:tc>
          <w:tcPr>
            <w:tcW w:w="1923" w:type="dxa"/>
          </w:tcPr>
          <w:p w14:paraId="5792A4E7" w14:textId="77777777" w:rsidR="00625602" w:rsidRPr="00981A6D" w:rsidRDefault="00625602" w:rsidP="0042759D">
            <w:pPr>
              <w:rPr>
                <w:sz w:val="22"/>
              </w:rPr>
            </w:pPr>
            <w:r w:rsidRPr="00981A6D">
              <w:rPr>
                <w:sz w:val="22"/>
              </w:rPr>
              <w:t>Tester</w:t>
            </w:r>
          </w:p>
        </w:tc>
        <w:tc>
          <w:tcPr>
            <w:tcW w:w="6974" w:type="dxa"/>
            <w:gridSpan w:val="2"/>
          </w:tcPr>
          <w:p w14:paraId="2FCD2802" w14:textId="77777777" w:rsidR="00625602" w:rsidRPr="00981A6D" w:rsidRDefault="00625602" w:rsidP="0042759D">
            <w:pPr>
              <w:rPr>
                <w:sz w:val="22"/>
              </w:rPr>
            </w:pPr>
            <w:r w:rsidRPr="00981A6D">
              <w:rPr>
                <w:rFonts w:hint="eastAsia"/>
                <w:sz w:val="22"/>
              </w:rPr>
              <w:t>测试员</w:t>
            </w:r>
          </w:p>
        </w:tc>
      </w:tr>
      <w:tr w:rsidR="00625602" w:rsidRPr="00981A6D" w14:paraId="7298DFEE" w14:textId="77777777" w:rsidTr="0042759D">
        <w:tc>
          <w:tcPr>
            <w:tcW w:w="1923" w:type="dxa"/>
          </w:tcPr>
          <w:p w14:paraId="34F0F2FA" w14:textId="77777777" w:rsidR="00625602" w:rsidRPr="00981A6D" w:rsidRDefault="00625602" w:rsidP="0042759D">
            <w:pPr>
              <w:rPr>
                <w:sz w:val="22"/>
              </w:rPr>
            </w:pPr>
            <w:r w:rsidRPr="00981A6D">
              <w:rPr>
                <w:rFonts w:hint="eastAsia"/>
                <w:sz w:val="22"/>
              </w:rPr>
              <w:t>Dependency</w:t>
            </w:r>
          </w:p>
        </w:tc>
        <w:tc>
          <w:tcPr>
            <w:tcW w:w="6974" w:type="dxa"/>
            <w:gridSpan w:val="2"/>
          </w:tcPr>
          <w:p w14:paraId="1AA622FC" w14:textId="77777777" w:rsidR="00625602" w:rsidRPr="00981A6D" w:rsidRDefault="00625602" w:rsidP="0042759D">
            <w:pPr>
              <w:rPr>
                <w:sz w:val="22"/>
              </w:rPr>
            </w:pPr>
            <w:r w:rsidRPr="00981A6D">
              <w:rPr>
                <w:rFonts w:hint="eastAsia"/>
                <w:sz w:val="22"/>
              </w:rPr>
              <w:t>None</w:t>
            </w:r>
          </w:p>
        </w:tc>
      </w:tr>
      <w:tr w:rsidR="00625602" w:rsidRPr="00981A6D" w14:paraId="744112DC" w14:textId="77777777" w:rsidTr="0042759D">
        <w:tc>
          <w:tcPr>
            <w:tcW w:w="1923" w:type="dxa"/>
            <w:vMerge w:val="restart"/>
          </w:tcPr>
          <w:p w14:paraId="6DD3AB1D" w14:textId="77777777" w:rsidR="00625602" w:rsidRPr="00981A6D" w:rsidRDefault="00625602" w:rsidP="0042759D">
            <w:pPr>
              <w:rPr>
                <w:sz w:val="22"/>
              </w:rPr>
            </w:pPr>
            <w:r w:rsidRPr="00981A6D">
              <w:rPr>
                <w:sz w:val="22"/>
              </w:rPr>
              <w:t>Test Setup</w:t>
            </w:r>
          </w:p>
        </w:tc>
        <w:tc>
          <w:tcPr>
            <w:tcW w:w="1758" w:type="dxa"/>
          </w:tcPr>
          <w:p w14:paraId="6C5868E6" w14:textId="77777777" w:rsidR="00625602" w:rsidRPr="00981A6D" w:rsidRDefault="00625602" w:rsidP="0042759D">
            <w:pPr>
              <w:rPr>
                <w:sz w:val="22"/>
              </w:rPr>
            </w:pPr>
            <w:r w:rsidRPr="00981A6D">
              <w:rPr>
                <w:rFonts w:hint="eastAsia"/>
                <w:sz w:val="22"/>
              </w:rPr>
              <w:t>Name</w:t>
            </w:r>
          </w:p>
        </w:tc>
        <w:tc>
          <w:tcPr>
            <w:tcW w:w="5216" w:type="dxa"/>
          </w:tcPr>
          <w:p w14:paraId="16BD3904" w14:textId="77777777" w:rsidR="00625602" w:rsidRPr="00981A6D" w:rsidRDefault="00D44B86" w:rsidP="0042759D">
            <w:pPr>
              <w:rPr>
                <w:sz w:val="22"/>
              </w:rPr>
            </w:pPr>
            <w:r>
              <w:rPr>
                <w:rFonts w:hint="eastAsia"/>
                <w:sz w:val="22"/>
              </w:rPr>
              <w:t>为各个模块准备错误数据</w:t>
            </w:r>
          </w:p>
        </w:tc>
      </w:tr>
      <w:tr w:rsidR="00625602" w:rsidRPr="00981A6D" w14:paraId="0FEEA545" w14:textId="77777777" w:rsidTr="0042759D">
        <w:tc>
          <w:tcPr>
            <w:tcW w:w="1923" w:type="dxa"/>
            <w:vMerge/>
          </w:tcPr>
          <w:p w14:paraId="7F7D7BE7" w14:textId="77777777" w:rsidR="00625602" w:rsidRPr="00981A6D" w:rsidRDefault="00625602" w:rsidP="0042759D">
            <w:pPr>
              <w:rPr>
                <w:sz w:val="22"/>
              </w:rPr>
            </w:pPr>
          </w:p>
        </w:tc>
        <w:tc>
          <w:tcPr>
            <w:tcW w:w="1758" w:type="dxa"/>
          </w:tcPr>
          <w:p w14:paraId="0C074209" w14:textId="77777777" w:rsidR="00625602" w:rsidRPr="00981A6D" w:rsidRDefault="00625602" w:rsidP="0042759D">
            <w:pPr>
              <w:rPr>
                <w:sz w:val="22"/>
              </w:rPr>
            </w:pPr>
            <w:r w:rsidRPr="00981A6D">
              <w:rPr>
                <w:sz w:val="22"/>
              </w:rPr>
              <w:t>Description</w:t>
            </w:r>
          </w:p>
        </w:tc>
        <w:tc>
          <w:tcPr>
            <w:tcW w:w="5216" w:type="dxa"/>
          </w:tcPr>
          <w:p w14:paraId="0D7D0327" w14:textId="77777777" w:rsidR="00625602" w:rsidRPr="00981A6D" w:rsidRDefault="00D44B86" w:rsidP="0042759D">
            <w:pPr>
              <w:rPr>
                <w:sz w:val="22"/>
              </w:rPr>
            </w:pPr>
            <w:r>
              <w:rPr>
                <w:rFonts w:hint="eastAsia"/>
                <w:sz w:val="22"/>
              </w:rPr>
              <w:t>为各个模块准备错误的数据</w:t>
            </w:r>
          </w:p>
        </w:tc>
      </w:tr>
      <w:tr w:rsidR="00625602" w:rsidRPr="00981A6D" w14:paraId="2CB4EC52" w14:textId="77777777" w:rsidTr="0042759D">
        <w:tc>
          <w:tcPr>
            <w:tcW w:w="1923" w:type="dxa"/>
            <w:vMerge w:val="restart"/>
          </w:tcPr>
          <w:p w14:paraId="51470116" w14:textId="77777777" w:rsidR="00625602" w:rsidRPr="00981A6D" w:rsidRDefault="00625602" w:rsidP="0042759D">
            <w:pPr>
              <w:rPr>
                <w:sz w:val="22"/>
              </w:rPr>
            </w:pPr>
            <w:r w:rsidRPr="00981A6D">
              <w:rPr>
                <w:rFonts w:hint="eastAsia"/>
                <w:sz w:val="22"/>
              </w:rPr>
              <w:t>Basic Flow</w:t>
            </w:r>
          </w:p>
          <w:p w14:paraId="2C018B99" w14:textId="77777777" w:rsidR="00625602" w:rsidRPr="00981A6D" w:rsidRDefault="00625602"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14:paraId="525547EB" w14:textId="77777777" w:rsidR="00625602" w:rsidRPr="00981A6D" w:rsidRDefault="00625602" w:rsidP="0042759D">
            <w:pPr>
              <w:rPr>
                <w:sz w:val="22"/>
              </w:rPr>
            </w:pPr>
            <w:r w:rsidRPr="00981A6D">
              <w:rPr>
                <w:rFonts w:hint="eastAsia"/>
                <w:sz w:val="22"/>
              </w:rPr>
              <w:t>Steps</w:t>
            </w:r>
          </w:p>
        </w:tc>
      </w:tr>
      <w:tr w:rsidR="00625602" w:rsidRPr="00981A6D" w14:paraId="276AB132" w14:textId="77777777" w:rsidTr="0042759D">
        <w:tc>
          <w:tcPr>
            <w:tcW w:w="1923" w:type="dxa"/>
            <w:vMerge/>
          </w:tcPr>
          <w:p w14:paraId="33DAD97C" w14:textId="77777777" w:rsidR="00625602" w:rsidRPr="00981A6D" w:rsidRDefault="00625602" w:rsidP="0042759D">
            <w:pPr>
              <w:rPr>
                <w:sz w:val="22"/>
              </w:rPr>
            </w:pPr>
          </w:p>
        </w:tc>
        <w:tc>
          <w:tcPr>
            <w:tcW w:w="1758" w:type="dxa"/>
          </w:tcPr>
          <w:p w14:paraId="6DD63FC3" w14:textId="77777777" w:rsidR="00625602" w:rsidRPr="00981A6D" w:rsidRDefault="00625602" w:rsidP="0042759D">
            <w:pPr>
              <w:rPr>
                <w:sz w:val="22"/>
              </w:rPr>
            </w:pPr>
            <w:r w:rsidRPr="00981A6D">
              <w:rPr>
                <w:rFonts w:hint="eastAsia"/>
                <w:sz w:val="22"/>
              </w:rPr>
              <w:t>1</w:t>
            </w:r>
          </w:p>
        </w:tc>
        <w:tc>
          <w:tcPr>
            <w:tcW w:w="5216" w:type="dxa"/>
          </w:tcPr>
          <w:p w14:paraId="4F591440" w14:textId="77777777" w:rsidR="00625602" w:rsidRPr="00981A6D" w:rsidRDefault="002E5505" w:rsidP="0042759D">
            <w:pPr>
              <w:rPr>
                <w:sz w:val="22"/>
              </w:rPr>
            </w:pPr>
            <w:r>
              <w:rPr>
                <w:rFonts w:hint="eastAsia"/>
                <w:sz w:val="22"/>
              </w:rPr>
              <w:t>将三个模块的前置模块的数据保存</w:t>
            </w:r>
          </w:p>
        </w:tc>
      </w:tr>
      <w:tr w:rsidR="00625602" w:rsidRPr="00981A6D" w14:paraId="3B02A84A" w14:textId="77777777" w:rsidTr="0042759D">
        <w:tc>
          <w:tcPr>
            <w:tcW w:w="1923" w:type="dxa"/>
            <w:vMerge/>
          </w:tcPr>
          <w:p w14:paraId="431C8BC1" w14:textId="77777777" w:rsidR="00625602" w:rsidRPr="00981A6D" w:rsidRDefault="00625602" w:rsidP="0042759D">
            <w:pPr>
              <w:rPr>
                <w:sz w:val="22"/>
              </w:rPr>
            </w:pPr>
          </w:p>
        </w:tc>
        <w:tc>
          <w:tcPr>
            <w:tcW w:w="1758" w:type="dxa"/>
          </w:tcPr>
          <w:p w14:paraId="392A349E" w14:textId="77777777" w:rsidR="00625602" w:rsidRPr="00981A6D" w:rsidRDefault="00625602" w:rsidP="0042759D">
            <w:pPr>
              <w:rPr>
                <w:sz w:val="22"/>
              </w:rPr>
            </w:pPr>
            <w:r w:rsidRPr="00981A6D">
              <w:rPr>
                <w:sz w:val="22"/>
              </w:rPr>
              <w:t>2</w:t>
            </w:r>
          </w:p>
        </w:tc>
        <w:tc>
          <w:tcPr>
            <w:tcW w:w="5216" w:type="dxa"/>
          </w:tcPr>
          <w:p w14:paraId="23317282" w14:textId="77777777" w:rsidR="00625602" w:rsidRPr="00981A6D" w:rsidRDefault="002E5505" w:rsidP="0042759D">
            <w:pPr>
              <w:rPr>
                <w:sz w:val="22"/>
              </w:rPr>
            </w:pPr>
            <w:r>
              <w:rPr>
                <w:rFonts w:hint="eastAsia"/>
                <w:sz w:val="22"/>
              </w:rPr>
              <w:t>将保存的数据修改为</w:t>
            </w:r>
            <w:commentRangeStart w:id="33"/>
            <w:r>
              <w:rPr>
                <w:rFonts w:hint="eastAsia"/>
                <w:sz w:val="22"/>
              </w:rPr>
              <w:t>错误的</w:t>
            </w:r>
            <w:commentRangeEnd w:id="33"/>
            <w:r w:rsidR="00D9785C">
              <w:rPr>
                <w:rStyle w:val="a8"/>
              </w:rPr>
              <w:commentReference w:id="33"/>
            </w:r>
            <w:r>
              <w:rPr>
                <w:rFonts w:hint="eastAsia"/>
                <w:sz w:val="22"/>
              </w:rPr>
              <w:t>数据</w:t>
            </w:r>
          </w:p>
        </w:tc>
      </w:tr>
      <w:tr w:rsidR="00625602" w:rsidRPr="00981A6D" w14:paraId="0C154247" w14:textId="77777777" w:rsidTr="0042759D">
        <w:tc>
          <w:tcPr>
            <w:tcW w:w="1923" w:type="dxa"/>
            <w:vMerge/>
          </w:tcPr>
          <w:p w14:paraId="6FFEE829" w14:textId="77777777" w:rsidR="00625602" w:rsidRPr="00981A6D" w:rsidRDefault="00625602" w:rsidP="0042759D">
            <w:pPr>
              <w:rPr>
                <w:sz w:val="22"/>
              </w:rPr>
            </w:pPr>
          </w:p>
        </w:tc>
        <w:tc>
          <w:tcPr>
            <w:tcW w:w="1758" w:type="dxa"/>
          </w:tcPr>
          <w:p w14:paraId="211D5F76" w14:textId="77777777" w:rsidR="00625602" w:rsidRPr="00981A6D" w:rsidRDefault="00625602" w:rsidP="0042759D">
            <w:pPr>
              <w:rPr>
                <w:sz w:val="22"/>
              </w:rPr>
            </w:pPr>
            <w:r>
              <w:rPr>
                <w:rFonts w:hint="eastAsia"/>
                <w:sz w:val="22"/>
              </w:rPr>
              <w:t>3</w:t>
            </w:r>
          </w:p>
        </w:tc>
        <w:tc>
          <w:tcPr>
            <w:tcW w:w="5216" w:type="dxa"/>
          </w:tcPr>
          <w:p w14:paraId="7EE4015D" w14:textId="77777777" w:rsidR="00625602" w:rsidRDefault="002E5505" w:rsidP="0042759D">
            <w:pPr>
              <w:rPr>
                <w:sz w:val="22"/>
              </w:rPr>
            </w:pPr>
            <w:r>
              <w:rPr>
                <w:rFonts w:hint="eastAsia"/>
                <w:sz w:val="22"/>
              </w:rPr>
              <w:t>将错误的数据输入到后置模块</w:t>
            </w:r>
          </w:p>
        </w:tc>
      </w:tr>
      <w:tr w:rsidR="00625602" w:rsidRPr="00981A6D" w14:paraId="5174A79B" w14:textId="77777777" w:rsidTr="0042759D">
        <w:tc>
          <w:tcPr>
            <w:tcW w:w="1923" w:type="dxa"/>
            <w:vMerge/>
          </w:tcPr>
          <w:p w14:paraId="269C4A14" w14:textId="77777777" w:rsidR="00625602" w:rsidRPr="00981A6D" w:rsidRDefault="00625602" w:rsidP="0042759D">
            <w:pPr>
              <w:rPr>
                <w:sz w:val="22"/>
              </w:rPr>
            </w:pPr>
          </w:p>
        </w:tc>
        <w:tc>
          <w:tcPr>
            <w:tcW w:w="1758" w:type="dxa"/>
          </w:tcPr>
          <w:p w14:paraId="54D2A227" w14:textId="77777777" w:rsidR="00625602" w:rsidRPr="00981A6D" w:rsidRDefault="00625602" w:rsidP="0042759D">
            <w:pPr>
              <w:rPr>
                <w:sz w:val="22"/>
              </w:rPr>
            </w:pPr>
            <w:proofErr w:type="spellStart"/>
            <w:r w:rsidRPr="00981A6D">
              <w:rPr>
                <w:rFonts w:hint="eastAsia"/>
                <w:sz w:val="22"/>
              </w:rPr>
              <w:t>Postconditio</w:t>
            </w:r>
            <w:r w:rsidRPr="00981A6D">
              <w:rPr>
                <w:sz w:val="22"/>
              </w:rPr>
              <w:t>n</w:t>
            </w:r>
            <w:proofErr w:type="spellEnd"/>
          </w:p>
          <w:p w14:paraId="2FA3978C" w14:textId="77777777" w:rsidR="00625602" w:rsidRPr="00981A6D" w:rsidRDefault="00625602" w:rsidP="0042759D">
            <w:pPr>
              <w:rPr>
                <w:sz w:val="22"/>
              </w:rPr>
            </w:pPr>
          </w:p>
        </w:tc>
        <w:tc>
          <w:tcPr>
            <w:tcW w:w="5216" w:type="dxa"/>
          </w:tcPr>
          <w:p w14:paraId="31F9A67C" w14:textId="77777777" w:rsidR="00625602" w:rsidRPr="00981A6D" w:rsidRDefault="002E5505" w:rsidP="0042759D">
            <w:pPr>
              <w:rPr>
                <w:sz w:val="22"/>
              </w:rPr>
            </w:pPr>
            <w:r>
              <w:rPr>
                <w:rFonts w:hint="eastAsia"/>
                <w:sz w:val="22"/>
              </w:rPr>
              <w:t>三个模块均接收到错误的数据</w:t>
            </w:r>
          </w:p>
        </w:tc>
      </w:tr>
      <w:tr w:rsidR="00625602" w:rsidRPr="00981A6D" w14:paraId="1413033A" w14:textId="77777777" w:rsidTr="0042759D">
        <w:trPr>
          <w:trHeight w:val="81"/>
        </w:trPr>
        <w:tc>
          <w:tcPr>
            <w:tcW w:w="1923" w:type="dxa"/>
            <w:vMerge w:val="restart"/>
          </w:tcPr>
          <w:p w14:paraId="034EC6DF" w14:textId="77777777" w:rsidR="00625602" w:rsidRPr="00981A6D" w:rsidRDefault="00625602" w:rsidP="0042759D">
            <w:pPr>
              <w:rPr>
                <w:sz w:val="22"/>
              </w:rPr>
            </w:pPr>
            <w:r w:rsidRPr="00981A6D">
              <w:rPr>
                <w:rFonts w:hint="eastAsia"/>
                <w:sz w:val="22"/>
              </w:rPr>
              <w:t>Basic Flow</w:t>
            </w:r>
          </w:p>
          <w:p w14:paraId="002FF929" w14:textId="77777777" w:rsidR="00625602" w:rsidRPr="00981A6D" w:rsidRDefault="00625602" w:rsidP="0042759D">
            <w:pPr>
              <w:rPr>
                <w:sz w:val="22"/>
              </w:rPr>
            </w:pPr>
            <w:r w:rsidRPr="00981A6D">
              <w:rPr>
                <w:sz w:val="22"/>
              </w:rPr>
              <w:t>(Test Sequence)</w:t>
            </w:r>
          </w:p>
        </w:tc>
        <w:tc>
          <w:tcPr>
            <w:tcW w:w="6974" w:type="dxa"/>
            <w:gridSpan w:val="2"/>
          </w:tcPr>
          <w:p w14:paraId="4B764A73" w14:textId="77777777" w:rsidR="00625602" w:rsidRPr="00981A6D" w:rsidRDefault="00625602" w:rsidP="0042759D">
            <w:pPr>
              <w:rPr>
                <w:sz w:val="22"/>
              </w:rPr>
            </w:pPr>
            <w:commentRangeStart w:id="34"/>
            <w:r w:rsidRPr="00981A6D">
              <w:rPr>
                <w:rFonts w:hint="eastAsia"/>
                <w:sz w:val="22"/>
              </w:rPr>
              <w:t>Steps</w:t>
            </w:r>
            <w:commentRangeEnd w:id="34"/>
            <w:r w:rsidR="00D9785C">
              <w:rPr>
                <w:rStyle w:val="a8"/>
              </w:rPr>
              <w:commentReference w:id="34"/>
            </w:r>
          </w:p>
        </w:tc>
      </w:tr>
      <w:tr w:rsidR="00625602" w:rsidRPr="00C55D47" w14:paraId="57430B11" w14:textId="77777777" w:rsidTr="0042759D">
        <w:trPr>
          <w:trHeight w:val="78"/>
        </w:trPr>
        <w:tc>
          <w:tcPr>
            <w:tcW w:w="1923" w:type="dxa"/>
            <w:vMerge/>
          </w:tcPr>
          <w:p w14:paraId="386F8F67" w14:textId="77777777" w:rsidR="00625602" w:rsidRPr="00981A6D" w:rsidRDefault="00625602" w:rsidP="0042759D">
            <w:pPr>
              <w:rPr>
                <w:sz w:val="22"/>
              </w:rPr>
            </w:pPr>
          </w:p>
        </w:tc>
        <w:tc>
          <w:tcPr>
            <w:tcW w:w="1758" w:type="dxa"/>
          </w:tcPr>
          <w:p w14:paraId="2ADD3943" w14:textId="77777777" w:rsidR="00625602" w:rsidRPr="00981A6D" w:rsidRDefault="00625602" w:rsidP="0042759D">
            <w:pPr>
              <w:rPr>
                <w:sz w:val="22"/>
              </w:rPr>
            </w:pPr>
            <w:r w:rsidRPr="00981A6D">
              <w:rPr>
                <w:rFonts w:hint="eastAsia"/>
                <w:sz w:val="22"/>
              </w:rPr>
              <w:t>1</w:t>
            </w:r>
          </w:p>
        </w:tc>
        <w:tc>
          <w:tcPr>
            <w:tcW w:w="5216" w:type="dxa"/>
          </w:tcPr>
          <w:p w14:paraId="03EA86D3" w14:textId="77777777" w:rsidR="00625602" w:rsidRPr="00981A6D" w:rsidRDefault="002E5505" w:rsidP="0042759D">
            <w:pPr>
              <w:rPr>
                <w:sz w:val="22"/>
              </w:rPr>
            </w:pPr>
            <w:r>
              <w:rPr>
                <w:rFonts w:hint="eastAsia"/>
                <w:sz w:val="22"/>
              </w:rPr>
              <w:t>继续运行三个模块</w:t>
            </w:r>
          </w:p>
        </w:tc>
      </w:tr>
      <w:tr w:rsidR="00625602" w:rsidRPr="00981A6D" w14:paraId="476F84AA" w14:textId="77777777" w:rsidTr="0042759D">
        <w:trPr>
          <w:trHeight w:val="78"/>
        </w:trPr>
        <w:tc>
          <w:tcPr>
            <w:tcW w:w="1923" w:type="dxa"/>
            <w:vMerge/>
          </w:tcPr>
          <w:p w14:paraId="420C70C7" w14:textId="77777777" w:rsidR="00625602" w:rsidRPr="00981A6D" w:rsidRDefault="00625602" w:rsidP="0042759D">
            <w:pPr>
              <w:rPr>
                <w:sz w:val="22"/>
              </w:rPr>
            </w:pPr>
          </w:p>
        </w:tc>
        <w:tc>
          <w:tcPr>
            <w:tcW w:w="1758" w:type="dxa"/>
          </w:tcPr>
          <w:p w14:paraId="724F67D1" w14:textId="77777777" w:rsidR="00625602" w:rsidRPr="00981A6D" w:rsidRDefault="00625602" w:rsidP="0042759D">
            <w:pPr>
              <w:rPr>
                <w:sz w:val="22"/>
              </w:rPr>
            </w:pPr>
            <w:r w:rsidRPr="00981A6D">
              <w:rPr>
                <w:rFonts w:hint="eastAsia"/>
                <w:sz w:val="22"/>
              </w:rPr>
              <w:t>2</w:t>
            </w:r>
          </w:p>
        </w:tc>
        <w:tc>
          <w:tcPr>
            <w:tcW w:w="5216" w:type="dxa"/>
          </w:tcPr>
          <w:p w14:paraId="6B4EC1D9" w14:textId="77777777" w:rsidR="00625602" w:rsidRPr="00981A6D" w:rsidRDefault="002E5505" w:rsidP="0042759D">
            <w:pPr>
              <w:rPr>
                <w:sz w:val="22"/>
              </w:rPr>
            </w:pPr>
            <w:r>
              <w:rPr>
                <w:rFonts w:hint="eastAsia"/>
                <w:sz w:val="22"/>
              </w:rPr>
              <w:t>检测三个模块的操作内容</w:t>
            </w:r>
          </w:p>
        </w:tc>
      </w:tr>
      <w:tr w:rsidR="00625602" w:rsidRPr="00981A6D" w14:paraId="574BBE9A" w14:textId="77777777" w:rsidTr="0042759D">
        <w:trPr>
          <w:trHeight w:val="78"/>
        </w:trPr>
        <w:tc>
          <w:tcPr>
            <w:tcW w:w="1923" w:type="dxa"/>
            <w:vMerge/>
          </w:tcPr>
          <w:p w14:paraId="1C4137B7" w14:textId="77777777" w:rsidR="00625602" w:rsidRPr="00981A6D" w:rsidRDefault="00625602" w:rsidP="0042759D">
            <w:pPr>
              <w:rPr>
                <w:sz w:val="22"/>
              </w:rPr>
            </w:pPr>
          </w:p>
        </w:tc>
        <w:tc>
          <w:tcPr>
            <w:tcW w:w="1758" w:type="dxa"/>
          </w:tcPr>
          <w:p w14:paraId="0D0325AD" w14:textId="77777777" w:rsidR="00625602" w:rsidRPr="00981A6D" w:rsidRDefault="00625602" w:rsidP="0042759D">
            <w:pPr>
              <w:rPr>
                <w:sz w:val="22"/>
              </w:rPr>
            </w:pPr>
            <w:r w:rsidRPr="00981A6D">
              <w:rPr>
                <w:rFonts w:hint="eastAsia"/>
                <w:sz w:val="22"/>
              </w:rPr>
              <w:t>3</w:t>
            </w:r>
          </w:p>
        </w:tc>
        <w:tc>
          <w:tcPr>
            <w:tcW w:w="5216" w:type="dxa"/>
          </w:tcPr>
          <w:p w14:paraId="4CC9082F" w14:textId="77777777" w:rsidR="00625602" w:rsidRPr="00981A6D" w:rsidRDefault="002E5505" w:rsidP="0042759D">
            <w:pPr>
              <w:rPr>
                <w:sz w:val="22"/>
              </w:rPr>
            </w:pPr>
            <w:r>
              <w:rPr>
                <w:rFonts w:hint="eastAsia"/>
                <w:sz w:val="22"/>
              </w:rPr>
              <w:t>检测三个模块的运行状态</w:t>
            </w:r>
          </w:p>
        </w:tc>
      </w:tr>
      <w:tr w:rsidR="00BE4938" w:rsidRPr="00981A6D" w14:paraId="74E81041" w14:textId="77777777" w:rsidTr="0042759D">
        <w:trPr>
          <w:trHeight w:val="157"/>
        </w:trPr>
        <w:tc>
          <w:tcPr>
            <w:tcW w:w="1923" w:type="dxa"/>
            <w:vMerge/>
          </w:tcPr>
          <w:p w14:paraId="0FDBF762" w14:textId="77777777" w:rsidR="00BE4938" w:rsidRPr="00981A6D" w:rsidRDefault="00BE4938" w:rsidP="00BE4938">
            <w:pPr>
              <w:rPr>
                <w:sz w:val="22"/>
              </w:rPr>
            </w:pPr>
          </w:p>
        </w:tc>
        <w:tc>
          <w:tcPr>
            <w:tcW w:w="1758" w:type="dxa"/>
          </w:tcPr>
          <w:p w14:paraId="04AE317D" w14:textId="77777777" w:rsidR="00BE4938" w:rsidRPr="00981A6D" w:rsidRDefault="00BE4938" w:rsidP="00BE4938">
            <w:pPr>
              <w:rPr>
                <w:sz w:val="22"/>
              </w:rPr>
            </w:pPr>
            <w:proofErr w:type="spellStart"/>
            <w:r w:rsidRPr="00981A6D">
              <w:rPr>
                <w:rFonts w:hint="eastAsia"/>
                <w:sz w:val="22"/>
              </w:rPr>
              <w:t>Postcondition</w:t>
            </w:r>
            <w:proofErr w:type="spellEnd"/>
          </w:p>
        </w:tc>
        <w:tc>
          <w:tcPr>
            <w:tcW w:w="5216" w:type="dxa"/>
          </w:tcPr>
          <w:p w14:paraId="29AD3572" w14:textId="77777777" w:rsidR="00BE4938" w:rsidRPr="00981A6D" w:rsidRDefault="00BE4938" w:rsidP="00BE4938">
            <w:pPr>
              <w:rPr>
                <w:sz w:val="22"/>
              </w:rPr>
            </w:pPr>
            <w:r>
              <w:rPr>
                <w:rFonts w:hint="eastAsia"/>
                <w:sz w:val="22"/>
              </w:rPr>
              <w:t>三个模块均继续正常运行</w:t>
            </w:r>
          </w:p>
        </w:tc>
      </w:tr>
      <w:tr w:rsidR="00492995" w14:paraId="55B50E28" w14:textId="77777777" w:rsidTr="0016343B">
        <w:trPr>
          <w:trHeight w:val="157"/>
        </w:trPr>
        <w:tc>
          <w:tcPr>
            <w:tcW w:w="1923" w:type="dxa"/>
          </w:tcPr>
          <w:p w14:paraId="05C49683" w14:textId="77777777" w:rsidR="00492995" w:rsidRPr="00981A6D" w:rsidRDefault="00492995" w:rsidP="0016343B">
            <w:pPr>
              <w:rPr>
                <w:sz w:val="22"/>
              </w:rPr>
            </w:pPr>
            <w:r>
              <w:rPr>
                <w:sz w:val="22"/>
              </w:rPr>
              <w:t>Evaluation C</w:t>
            </w:r>
            <w:r w:rsidRPr="00E70C92">
              <w:rPr>
                <w:sz w:val="22"/>
              </w:rPr>
              <w:t>riterion</w:t>
            </w:r>
          </w:p>
        </w:tc>
        <w:tc>
          <w:tcPr>
            <w:tcW w:w="6974" w:type="dxa"/>
            <w:gridSpan w:val="2"/>
          </w:tcPr>
          <w:p w14:paraId="61CECDAB" w14:textId="77777777" w:rsidR="00492995" w:rsidRDefault="00492995" w:rsidP="0016343B">
            <w:pPr>
              <w:rPr>
                <w:sz w:val="22"/>
              </w:rPr>
            </w:pPr>
            <w:r>
              <w:rPr>
                <w:rFonts w:ascii="Times New Roman" w:eastAsiaTheme="majorEastAsia" w:hAnsi="Times New Roman" w:cs="Times New Roman" w:hint="eastAsia"/>
              </w:rPr>
              <w:t>实际结果与预期结果一致</w:t>
            </w:r>
          </w:p>
        </w:tc>
      </w:tr>
    </w:tbl>
    <w:p w14:paraId="1DED0A19" w14:textId="77777777" w:rsidR="000B77A4" w:rsidRDefault="000B77A4" w:rsidP="000B77A4"/>
    <w:p w14:paraId="29A91456" w14:textId="77777777" w:rsidR="00492995" w:rsidRPr="00492995" w:rsidRDefault="00492995" w:rsidP="000B77A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2F7C33" w:rsidRPr="00981A6D" w14:paraId="36A1067B" w14:textId="77777777" w:rsidTr="00565AA9">
        <w:tc>
          <w:tcPr>
            <w:tcW w:w="8897" w:type="dxa"/>
            <w:gridSpan w:val="3"/>
          </w:tcPr>
          <w:p w14:paraId="567DE402" w14:textId="77777777" w:rsidR="002F7C33" w:rsidRPr="00981A6D" w:rsidRDefault="002F7C33" w:rsidP="00565AA9">
            <w:pPr>
              <w:jc w:val="center"/>
              <w:rPr>
                <w:b/>
                <w:sz w:val="22"/>
              </w:rPr>
            </w:pPr>
            <w:r w:rsidRPr="00981A6D">
              <w:rPr>
                <w:b/>
                <w:sz w:val="22"/>
              </w:rPr>
              <w:lastRenderedPageBreak/>
              <w:t>Test Case Specification</w:t>
            </w:r>
          </w:p>
        </w:tc>
      </w:tr>
      <w:tr w:rsidR="002F7C33" w:rsidRPr="00981A6D" w14:paraId="08FC38AD" w14:textId="77777777" w:rsidTr="00565AA9">
        <w:tc>
          <w:tcPr>
            <w:tcW w:w="1923" w:type="dxa"/>
          </w:tcPr>
          <w:p w14:paraId="5A8269C9" w14:textId="77777777" w:rsidR="002F7C33" w:rsidRPr="00981A6D" w:rsidRDefault="002F7C33" w:rsidP="00565AA9">
            <w:pPr>
              <w:rPr>
                <w:sz w:val="22"/>
              </w:rPr>
            </w:pPr>
            <w:r w:rsidRPr="00981A6D">
              <w:rPr>
                <w:sz w:val="22"/>
              </w:rPr>
              <w:t>Name</w:t>
            </w:r>
          </w:p>
        </w:tc>
        <w:tc>
          <w:tcPr>
            <w:tcW w:w="6974" w:type="dxa"/>
            <w:gridSpan w:val="2"/>
          </w:tcPr>
          <w:p w14:paraId="58211A56" w14:textId="77777777" w:rsidR="002F7C33" w:rsidRPr="00981A6D" w:rsidRDefault="002F7C33" w:rsidP="00565AA9">
            <w:pPr>
              <w:rPr>
                <w:sz w:val="22"/>
              </w:rPr>
            </w:pPr>
            <w:r>
              <w:rPr>
                <w:sz w:val="22"/>
              </w:rPr>
              <w:t>Spark Streaming</w:t>
            </w:r>
            <w:r w:rsidRPr="00BD045B">
              <w:rPr>
                <w:rFonts w:hint="eastAsia"/>
              </w:rPr>
              <w:t>的</w:t>
            </w:r>
            <w:r>
              <w:rPr>
                <w:rFonts w:hint="eastAsia"/>
              </w:rPr>
              <w:t>长时间容错数据导入导出模块</w:t>
            </w:r>
            <w:r>
              <w:t>测试</w:t>
            </w:r>
          </w:p>
        </w:tc>
      </w:tr>
      <w:tr w:rsidR="002F7C33" w:rsidRPr="00981A6D" w14:paraId="7859A8F6" w14:textId="77777777" w:rsidTr="00565AA9">
        <w:tc>
          <w:tcPr>
            <w:tcW w:w="1923" w:type="dxa"/>
          </w:tcPr>
          <w:p w14:paraId="4F16F9BF" w14:textId="77777777" w:rsidR="002F7C33" w:rsidRPr="00981A6D" w:rsidRDefault="002F7C33" w:rsidP="00565AA9">
            <w:pPr>
              <w:rPr>
                <w:sz w:val="22"/>
              </w:rPr>
            </w:pPr>
            <w:r w:rsidRPr="00981A6D">
              <w:rPr>
                <w:rFonts w:hint="eastAsia"/>
                <w:sz w:val="22"/>
              </w:rPr>
              <w:t>Brief</w:t>
            </w:r>
            <w:r w:rsidRPr="00981A6D">
              <w:rPr>
                <w:sz w:val="22"/>
              </w:rPr>
              <w:t xml:space="preserve"> Description</w:t>
            </w:r>
          </w:p>
        </w:tc>
        <w:tc>
          <w:tcPr>
            <w:tcW w:w="6974" w:type="dxa"/>
            <w:gridSpan w:val="2"/>
          </w:tcPr>
          <w:p w14:paraId="3F77F75E" w14:textId="77777777" w:rsidR="002F7C33" w:rsidRPr="00981A6D" w:rsidRDefault="002F7C33" w:rsidP="00565AA9">
            <w:pPr>
              <w:rPr>
                <w:sz w:val="22"/>
              </w:rPr>
            </w:pPr>
            <w:r>
              <w:rPr>
                <w:rFonts w:hint="eastAsia"/>
                <w:sz w:val="22"/>
              </w:rPr>
              <w:t>系统正常运行了一段时间，并且已经完成过一次完整的运行过程</w:t>
            </w:r>
          </w:p>
        </w:tc>
      </w:tr>
      <w:tr w:rsidR="002F7C33" w:rsidRPr="00981A6D" w14:paraId="2F00A4F0" w14:textId="77777777" w:rsidTr="00565AA9">
        <w:tc>
          <w:tcPr>
            <w:tcW w:w="1923" w:type="dxa"/>
          </w:tcPr>
          <w:p w14:paraId="22B3E113" w14:textId="77777777" w:rsidR="002F7C33" w:rsidRPr="00981A6D" w:rsidRDefault="002F7C33" w:rsidP="00565AA9">
            <w:pPr>
              <w:rPr>
                <w:sz w:val="22"/>
              </w:rPr>
            </w:pPr>
            <w:r w:rsidRPr="00981A6D">
              <w:rPr>
                <w:rFonts w:hint="eastAsia"/>
                <w:sz w:val="22"/>
              </w:rPr>
              <w:t>Precondition</w:t>
            </w:r>
          </w:p>
        </w:tc>
        <w:tc>
          <w:tcPr>
            <w:tcW w:w="6974" w:type="dxa"/>
            <w:gridSpan w:val="2"/>
          </w:tcPr>
          <w:p w14:paraId="69CE6B8B" w14:textId="77777777" w:rsidR="002F7C33" w:rsidRPr="00981A6D" w:rsidRDefault="00624C01" w:rsidP="00565AA9">
            <w:pPr>
              <w:rPr>
                <w:sz w:val="22"/>
              </w:rPr>
            </w:pPr>
            <w:r>
              <w:rPr>
                <w:rFonts w:hint="eastAsia"/>
              </w:rPr>
              <w:t>数据导入导出模块</w:t>
            </w:r>
            <w:r w:rsidR="002F7C33">
              <w:rPr>
                <w:rFonts w:hint="eastAsia"/>
                <w:sz w:val="22"/>
              </w:rPr>
              <w:t>继续正常运行</w:t>
            </w:r>
          </w:p>
        </w:tc>
      </w:tr>
      <w:tr w:rsidR="002F7C33" w:rsidRPr="00981A6D" w14:paraId="4463DE27" w14:textId="77777777" w:rsidTr="00565AA9">
        <w:tc>
          <w:tcPr>
            <w:tcW w:w="1923" w:type="dxa"/>
          </w:tcPr>
          <w:p w14:paraId="46C4652D" w14:textId="77777777" w:rsidR="002F7C33" w:rsidRPr="00981A6D" w:rsidRDefault="002F7C33" w:rsidP="00565AA9">
            <w:pPr>
              <w:rPr>
                <w:sz w:val="22"/>
              </w:rPr>
            </w:pPr>
            <w:r w:rsidRPr="00981A6D">
              <w:rPr>
                <w:sz w:val="22"/>
              </w:rPr>
              <w:t>Tester</w:t>
            </w:r>
          </w:p>
        </w:tc>
        <w:tc>
          <w:tcPr>
            <w:tcW w:w="6974" w:type="dxa"/>
            <w:gridSpan w:val="2"/>
          </w:tcPr>
          <w:p w14:paraId="776A4EF4" w14:textId="77777777" w:rsidR="002F7C33" w:rsidRPr="00981A6D" w:rsidRDefault="002F7C33" w:rsidP="00565AA9">
            <w:pPr>
              <w:rPr>
                <w:sz w:val="22"/>
              </w:rPr>
            </w:pPr>
            <w:r w:rsidRPr="00981A6D">
              <w:rPr>
                <w:rFonts w:hint="eastAsia"/>
                <w:sz w:val="22"/>
              </w:rPr>
              <w:t>测试员</w:t>
            </w:r>
          </w:p>
        </w:tc>
      </w:tr>
      <w:tr w:rsidR="002F7C33" w:rsidRPr="00981A6D" w14:paraId="0C339031" w14:textId="77777777" w:rsidTr="00565AA9">
        <w:tc>
          <w:tcPr>
            <w:tcW w:w="1923" w:type="dxa"/>
          </w:tcPr>
          <w:p w14:paraId="464E4D38" w14:textId="77777777" w:rsidR="002F7C33" w:rsidRPr="00981A6D" w:rsidRDefault="002F7C33" w:rsidP="00565AA9">
            <w:pPr>
              <w:rPr>
                <w:sz w:val="22"/>
              </w:rPr>
            </w:pPr>
            <w:r w:rsidRPr="00981A6D">
              <w:rPr>
                <w:rFonts w:hint="eastAsia"/>
                <w:sz w:val="22"/>
              </w:rPr>
              <w:t>Dependency</w:t>
            </w:r>
          </w:p>
        </w:tc>
        <w:tc>
          <w:tcPr>
            <w:tcW w:w="6974" w:type="dxa"/>
            <w:gridSpan w:val="2"/>
          </w:tcPr>
          <w:p w14:paraId="44F52905" w14:textId="77777777" w:rsidR="002F7C33" w:rsidRPr="00981A6D" w:rsidRDefault="002F7C33" w:rsidP="00565AA9">
            <w:pPr>
              <w:rPr>
                <w:sz w:val="22"/>
              </w:rPr>
            </w:pPr>
            <w:r w:rsidRPr="00981A6D">
              <w:rPr>
                <w:rFonts w:hint="eastAsia"/>
                <w:sz w:val="22"/>
              </w:rPr>
              <w:t>None</w:t>
            </w:r>
          </w:p>
        </w:tc>
      </w:tr>
      <w:tr w:rsidR="002F7C33" w:rsidRPr="00981A6D" w14:paraId="46592A34" w14:textId="77777777" w:rsidTr="00565AA9">
        <w:tc>
          <w:tcPr>
            <w:tcW w:w="1923" w:type="dxa"/>
            <w:vMerge w:val="restart"/>
          </w:tcPr>
          <w:p w14:paraId="312F6671" w14:textId="77777777" w:rsidR="002F7C33" w:rsidRPr="00981A6D" w:rsidRDefault="002F7C33" w:rsidP="00565AA9">
            <w:pPr>
              <w:rPr>
                <w:sz w:val="22"/>
              </w:rPr>
            </w:pPr>
            <w:r w:rsidRPr="00981A6D">
              <w:rPr>
                <w:sz w:val="22"/>
              </w:rPr>
              <w:t>Test Setup</w:t>
            </w:r>
          </w:p>
        </w:tc>
        <w:tc>
          <w:tcPr>
            <w:tcW w:w="1758" w:type="dxa"/>
          </w:tcPr>
          <w:p w14:paraId="0279D133" w14:textId="77777777" w:rsidR="002F7C33" w:rsidRPr="00981A6D" w:rsidRDefault="002F7C33" w:rsidP="00565AA9">
            <w:pPr>
              <w:rPr>
                <w:sz w:val="22"/>
              </w:rPr>
            </w:pPr>
            <w:r w:rsidRPr="00981A6D">
              <w:rPr>
                <w:rFonts w:hint="eastAsia"/>
                <w:sz w:val="22"/>
              </w:rPr>
              <w:t>Name</w:t>
            </w:r>
          </w:p>
        </w:tc>
        <w:tc>
          <w:tcPr>
            <w:tcW w:w="5216" w:type="dxa"/>
          </w:tcPr>
          <w:p w14:paraId="165B4455" w14:textId="77777777" w:rsidR="002F7C33" w:rsidRPr="00981A6D" w:rsidRDefault="002F7C33" w:rsidP="00624C01">
            <w:pPr>
              <w:rPr>
                <w:sz w:val="22"/>
              </w:rPr>
            </w:pPr>
            <w:r>
              <w:rPr>
                <w:rFonts w:hint="eastAsia"/>
                <w:sz w:val="22"/>
              </w:rPr>
              <w:t>为</w:t>
            </w:r>
            <w:r w:rsidR="00624C01">
              <w:rPr>
                <w:rFonts w:hint="eastAsia"/>
              </w:rPr>
              <w:t>数据导入导出模块</w:t>
            </w:r>
            <w:r>
              <w:rPr>
                <w:rFonts w:hint="eastAsia"/>
                <w:sz w:val="22"/>
              </w:rPr>
              <w:t>准备错误数据</w:t>
            </w:r>
          </w:p>
        </w:tc>
      </w:tr>
      <w:tr w:rsidR="002F7C33" w:rsidRPr="00981A6D" w14:paraId="27216706" w14:textId="77777777" w:rsidTr="00565AA9">
        <w:tc>
          <w:tcPr>
            <w:tcW w:w="1923" w:type="dxa"/>
            <w:vMerge/>
          </w:tcPr>
          <w:p w14:paraId="65B4D5A5" w14:textId="77777777" w:rsidR="002F7C33" w:rsidRPr="00981A6D" w:rsidRDefault="002F7C33" w:rsidP="00565AA9">
            <w:pPr>
              <w:rPr>
                <w:sz w:val="22"/>
              </w:rPr>
            </w:pPr>
          </w:p>
        </w:tc>
        <w:tc>
          <w:tcPr>
            <w:tcW w:w="1758" w:type="dxa"/>
          </w:tcPr>
          <w:p w14:paraId="65750317" w14:textId="77777777" w:rsidR="002F7C33" w:rsidRPr="00981A6D" w:rsidRDefault="002F7C33" w:rsidP="00565AA9">
            <w:pPr>
              <w:rPr>
                <w:sz w:val="22"/>
              </w:rPr>
            </w:pPr>
            <w:r w:rsidRPr="00981A6D">
              <w:rPr>
                <w:sz w:val="22"/>
              </w:rPr>
              <w:t>Description</w:t>
            </w:r>
          </w:p>
        </w:tc>
        <w:tc>
          <w:tcPr>
            <w:tcW w:w="5216" w:type="dxa"/>
          </w:tcPr>
          <w:p w14:paraId="550475A0" w14:textId="77777777" w:rsidR="002F7C33" w:rsidRPr="00981A6D" w:rsidRDefault="002F7C33" w:rsidP="00565AA9">
            <w:pPr>
              <w:rPr>
                <w:sz w:val="22"/>
              </w:rPr>
            </w:pPr>
            <w:r>
              <w:rPr>
                <w:rFonts w:hint="eastAsia"/>
                <w:sz w:val="22"/>
              </w:rPr>
              <w:t>为</w:t>
            </w:r>
            <w:r w:rsidR="00624C01">
              <w:rPr>
                <w:rFonts w:hint="eastAsia"/>
              </w:rPr>
              <w:t>数据导入导出模块</w:t>
            </w:r>
            <w:r>
              <w:rPr>
                <w:rFonts w:hint="eastAsia"/>
                <w:sz w:val="22"/>
              </w:rPr>
              <w:t>准备错误的数据</w:t>
            </w:r>
          </w:p>
        </w:tc>
      </w:tr>
      <w:tr w:rsidR="002F7C33" w:rsidRPr="00981A6D" w14:paraId="7B84CD46" w14:textId="77777777" w:rsidTr="00565AA9">
        <w:tc>
          <w:tcPr>
            <w:tcW w:w="1923" w:type="dxa"/>
            <w:vMerge w:val="restart"/>
          </w:tcPr>
          <w:p w14:paraId="477A1A3C" w14:textId="77777777" w:rsidR="002F7C33" w:rsidRPr="00981A6D" w:rsidRDefault="002F7C33" w:rsidP="00565AA9">
            <w:pPr>
              <w:rPr>
                <w:sz w:val="22"/>
              </w:rPr>
            </w:pPr>
            <w:r w:rsidRPr="00981A6D">
              <w:rPr>
                <w:rFonts w:hint="eastAsia"/>
                <w:sz w:val="22"/>
              </w:rPr>
              <w:t>Basic Flow</w:t>
            </w:r>
          </w:p>
          <w:p w14:paraId="324D4D75" w14:textId="77777777" w:rsidR="002F7C33" w:rsidRPr="00981A6D" w:rsidRDefault="002F7C33" w:rsidP="00565AA9">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14:paraId="5AA15D4A" w14:textId="77777777" w:rsidR="002F7C33" w:rsidRPr="00981A6D" w:rsidRDefault="002F7C33" w:rsidP="00565AA9">
            <w:pPr>
              <w:rPr>
                <w:sz w:val="22"/>
              </w:rPr>
            </w:pPr>
            <w:r w:rsidRPr="00981A6D">
              <w:rPr>
                <w:rFonts w:hint="eastAsia"/>
                <w:sz w:val="22"/>
              </w:rPr>
              <w:t>Steps</w:t>
            </w:r>
          </w:p>
        </w:tc>
      </w:tr>
      <w:tr w:rsidR="002F7C33" w:rsidRPr="00981A6D" w14:paraId="7A4B5AEE" w14:textId="77777777" w:rsidTr="00565AA9">
        <w:tc>
          <w:tcPr>
            <w:tcW w:w="1923" w:type="dxa"/>
            <w:vMerge/>
          </w:tcPr>
          <w:p w14:paraId="30C3FE20" w14:textId="77777777" w:rsidR="002F7C33" w:rsidRPr="00981A6D" w:rsidRDefault="002F7C33" w:rsidP="00565AA9">
            <w:pPr>
              <w:rPr>
                <w:sz w:val="22"/>
              </w:rPr>
            </w:pPr>
          </w:p>
        </w:tc>
        <w:tc>
          <w:tcPr>
            <w:tcW w:w="1758" w:type="dxa"/>
          </w:tcPr>
          <w:p w14:paraId="69F8E9AA" w14:textId="77777777" w:rsidR="002F7C33" w:rsidRPr="00981A6D" w:rsidRDefault="002F7C33" w:rsidP="00565AA9">
            <w:pPr>
              <w:rPr>
                <w:sz w:val="22"/>
              </w:rPr>
            </w:pPr>
            <w:r w:rsidRPr="00981A6D">
              <w:rPr>
                <w:rFonts w:hint="eastAsia"/>
                <w:sz w:val="22"/>
              </w:rPr>
              <w:t>1</w:t>
            </w:r>
          </w:p>
        </w:tc>
        <w:tc>
          <w:tcPr>
            <w:tcW w:w="5216" w:type="dxa"/>
          </w:tcPr>
          <w:p w14:paraId="0D290902" w14:textId="77777777" w:rsidR="002F7C33" w:rsidRPr="00981A6D" w:rsidRDefault="002F7C33" w:rsidP="00565AA9">
            <w:pPr>
              <w:rPr>
                <w:sz w:val="22"/>
              </w:rPr>
            </w:pPr>
            <w:r>
              <w:rPr>
                <w:rFonts w:hint="eastAsia"/>
                <w:sz w:val="22"/>
              </w:rPr>
              <w:t>将</w:t>
            </w:r>
            <w:r w:rsidR="00AF1D05">
              <w:rPr>
                <w:rFonts w:hint="eastAsia"/>
              </w:rPr>
              <w:t>数据导入导出</w:t>
            </w:r>
            <w:r>
              <w:rPr>
                <w:rFonts w:hint="eastAsia"/>
                <w:sz w:val="22"/>
              </w:rPr>
              <w:t>模块的前置模块的数据保存</w:t>
            </w:r>
          </w:p>
        </w:tc>
      </w:tr>
      <w:tr w:rsidR="002F7C33" w:rsidRPr="00981A6D" w14:paraId="6353B34F" w14:textId="77777777" w:rsidTr="00565AA9">
        <w:tc>
          <w:tcPr>
            <w:tcW w:w="1923" w:type="dxa"/>
            <w:vMerge/>
          </w:tcPr>
          <w:p w14:paraId="37EC480F" w14:textId="77777777" w:rsidR="002F7C33" w:rsidRPr="00981A6D" w:rsidRDefault="002F7C33" w:rsidP="00565AA9">
            <w:pPr>
              <w:rPr>
                <w:sz w:val="22"/>
              </w:rPr>
            </w:pPr>
          </w:p>
        </w:tc>
        <w:tc>
          <w:tcPr>
            <w:tcW w:w="1758" w:type="dxa"/>
          </w:tcPr>
          <w:p w14:paraId="7E953AFE" w14:textId="77777777" w:rsidR="002F7C33" w:rsidRPr="00981A6D" w:rsidRDefault="002F7C33" w:rsidP="00565AA9">
            <w:pPr>
              <w:rPr>
                <w:sz w:val="22"/>
              </w:rPr>
            </w:pPr>
            <w:r w:rsidRPr="00981A6D">
              <w:rPr>
                <w:sz w:val="22"/>
              </w:rPr>
              <w:t>2</w:t>
            </w:r>
          </w:p>
        </w:tc>
        <w:tc>
          <w:tcPr>
            <w:tcW w:w="5216" w:type="dxa"/>
          </w:tcPr>
          <w:p w14:paraId="3E05106B" w14:textId="77777777" w:rsidR="002F7C33" w:rsidRPr="00981A6D" w:rsidRDefault="002F7C33" w:rsidP="00565AA9">
            <w:pPr>
              <w:rPr>
                <w:sz w:val="22"/>
              </w:rPr>
            </w:pPr>
            <w:r>
              <w:rPr>
                <w:rFonts w:hint="eastAsia"/>
                <w:sz w:val="22"/>
              </w:rPr>
              <w:t>将保存的数据修改为错误的数据</w:t>
            </w:r>
          </w:p>
        </w:tc>
      </w:tr>
      <w:tr w:rsidR="002F7C33" w:rsidRPr="00981A6D" w14:paraId="5B572A3C" w14:textId="77777777" w:rsidTr="00565AA9">
        <w:tc>
          <w:tcPr>
            <w:tcW w:w="1923" w:type="dxa"/>
            <w:vMerge/>
          </w:tcPr>
          <w:p w14:paraId="1D12C0C2" w14:textId="77777777" w:rsidR="002F7C33" w:rsidRPr="00981A6D" w:rsidRDefault="002F7C33" w:rsidP="00565AA9">
            <w:pPr>
              <w:rPr>
                <w:sz w:val="22"/>
              </w:rPr>
            </w:pPr>
          </w:p>
        </w:tc>
        <w:tc>
          <w:tcPr>
            <w:tcW w:w="1758" w:type="dxa"/>
          </w:tcPr>
          <w:p w14:paraId="73798AE5" w14:textId="77777777" w:rsidR="002F7C33" w:rsidRPr="00981A6D" w:rsidRDefault="002F7C33" w:rsidP="00565AA9">
            <w:pPr>
              <w:rPr>
                <w:sz w:val="22"/>
              </w:rPr>
            </w:pPr>
            <w:r>
              <w:rPr>
                <w:rFonts w:hint="eastAsia"/>
                <w:sz w:val="22"/>
              </w:rPr>
              <w:t>3</w:t>
            </w:r>
          </w:p>
        </w:tc>
        <w:tc>
          <w:tcPr>
            <w:tcW w:w="5216" w:type="dxa"/>
          </w:tcPr>
          <w:p w14:paraId="18D26AC8" w14:textId="77777777" w:rsidR="002F7C33" w:rsidRDefault="002F7C33" w:rsidP="00565AA9">
            <w:pPr>
              <w:rPr>
                <w:sz w:val="22"/>
              </w:rPr>
            </w:pPr>
            <w:r>
              <w:rPr>
                <w:rFonts w:hint="eastAsia"/>
                <w:sz w:val="22"/>
              </w:rPr>
              <w:t>将错误的数据输入到</w:t>
            </w:r>
            <w:r w:rsidR="00AF1D05">
              <w:rPr>
                <w:rFonts w:hint="eastAsia"/>
              </w:rPr>
              <w:t>数据导入导出</w:t>
            </w:r>
            <w:r>
              <w:rPr>
                <w:rFonts w:hint="eastAsia"/>
                <w:sz w:val="22"/>
              </w:rPr>
              <w:t>模块</w:t>
            </w:r>
          </w:p>
        </w:tc>
      </w:tr>
      <w:tr w:rsidR="002F7C33" w:rsidRPr="00981A6D" w14:paraId="3B490B59" w14:textId="77777777" w:rsidTr="00565AA9">
        <w:tc>
          <w:tcPr>
            <w:tcW w:w="1923" w:type="dxa"/>
            <w:vMerge/>
          </w:tcPr>
          <w:p w14:paraId="39FC26C0" w14:textId="77777777" w:rsidR="002F7C33" w:rsidRPr="00981A6D" w:rsidRDefault="002F7C33" w:rsidP="00565AA9">
            <w:pPr>
              <w:rPr>
                <w:sz w:val="22"/>
              </w:rPr>
            </w:pPr>
          </w:p>
        </w:tc>
        <w:tc>
          <w:tcPr>
            <w:tcW w:w="1758" w:type="dxa"/>
          </w:tcPr>
          <w:p w14:paraId="19675D42" w14:textId="77777777" w:rsidR="002F7C33" w:rsidRPr="00981A6D" w:rsidRDefault="002F7C33" w:rsidP="00565AA9">
            <w:pPr>
              <w:rPr>
                <w:sz w:val="22"/>
              </w:rPr>
            </w:pPr>
            <w:proofErr w:type="spellStart"/>
            <w:r w:rsidRPr="00981A6D">
              <w:rPr>
                <w:rFonts w:hint="eastAsia"/>
                <w:sz w:val="22"/>
              </w:rPr>
              <w:t>Postconditio</w:t>
            </w:r>
            <w:r w:rsidRPr="00981A6D">
              <w:rPr>
                <w:sz w:val="22"/>
              </w:rPr>
              <w:t>n</w:t>
            </w:r>
            <w:proofErr w:type="spellEnd"/>
          </w:p>
          <w:p w14:paraId="2D7167B9" w14:textId="77777777" w:rsidR="002F7C33" w:rsidRPr="00981A6D" w:rsidRDefault="002F7C33" w:rsidP="00565AA9">
            <w:pPr>
              <w:rPr>
                <w:sz w:val="22"/>
              </w:rPr>
            </w:pPr>
          </w:p>
        </w:tc>
        <w:tc>
          <w:tcPr>
            <w:tcW w:w="5216" w:type="dxa"/>
          </w:tcPr>
          <w:p w14:paraId="72A4E744" w14:textId="77777777" w:rsidR="002F7C33" w:rsidRPr="00981A6D" w:rsidRDefault="00624C01" w:rsidP="00565AA9">
            <w:pPr>
              <w:rPr>
                <w:sz w:val="22"/>
              </w:rPr>
            </w:pPr>
            <w:r>
              <w:rPr>
                <w:rFonts w:hint="eastAsia"/>
              </w:rPr>
              <w:t>数据导入导出模块</w:t>
            </w:r>
            <w:r w:rsidR="002F7C33">
              <w:rPr>
                <w:rFonts w:hint="eastAsia"/>
                <w:sz w:val="22"/>
              </w:rPr>
              <w:t>接收到错误的数据</w:t>
            </w:r>
          </w:p>
        </w:tc>
      </w:tr>
      <w:tr w:rsidR="002F7C33" w:rsidRPr="00981A6D" w14:paraId="7002E2B4" w14:textId="77777777" w:rsidTr="00565AA9">
        <w:trPr>
          <w:trHeight w:val="81"/>
        </w:trPr>
        <w:tc>
          <w:tcPr>
            <w:tcW w:w="1923" w:type="dxa"/>
            <w:vMerge w:val="restart"/>
          </w:tcPr>
          <w:p w14:paraId="7C4521AE" w14:textId="77777777" w:rsidR="002F7C33" w:rsidRPr="00981A6D" w:rsidRDefault="002F7C33" w:rsidP="00565AA9">
            <w:pPr>
              <w:rPr>
                <w:sz w:val="22"/>
              </w:rPr>
            </w:pPr>
            <w:r w:rsidRPr="00981A6D">
              <w:rPr>
                <w:rFonts w:hint="eastAsia"/>
                <w:sz w:val="22"/>
              </w:rPr>
              <w:t>Basic Flow</w:t>
            </w:r>
          </w:p>
          <w:p w14:paraId="032A13F0" w14:textId="77777777" w:rsidR="002F7C33" w:rsidRPr="00981A6D" w:rsidRDefault="002F7C33" w:rsidP="00565AA9">
            <w:pPr>
              <w:rPr>
                <w:sz w:val="22"/>
              </w:rPr>
            </w:pPr>
            <w:r w:rsidRPr="00981A6D">
              <w:rPr>
                <w:sz w:val="22"/>
              </w:rPr>
              <w:t>(Test Sequence)</w:t>
            </w:r>
          </w:p>
        </w:tc>
        <w:tc>
          <w:tcPr>
            <w:tcW w:w="6974" w:type="dxa"/>
            <w:gridSpan w:val="2"/>
          </w:tcPr>
          <w:p w14:paraId="004B9E41" w14:textId="77777777" w:rsidR="002F7C33" w:rsidRPr="00981A6D" w:rsidRDefault="002F7C33" w:rsidP="00565AA9">
            <w:pPr>
              <w:rPr>
                <w:sz w:val="22"/>
              </w:rPr>
            </w:pPr>
            <w:r w:rsidRPr="00981A6D">
              <w:rPr>
                <w:rFonts w:hint="eastAsia"/>
                <w:sz w:val="22"/>
              </w:rPr>
              <w:t>Steps</w:t>
            </w:r>
          </w:p>
        </w:tc>
      </w:tr>
      <w:tr w:rsidR="002F7C33" w:rsidRPr="00C55D47" w14:paraId="2D399D84" w14:textId="77777777" w:rsidTr="00565AA9">
        <w:trPr>
          <w:trHeight w:val="78"/>
        </w:trPr>
        <w:tc>
          <w:tcPr>
            <w:tcW w:w="1923" w:type="dxa"/>
            <w:vMerge/>
          </w:tcPr>
          <w:p w14:paraId="39C001FB" w14:textId="77777777" w:rsidR="002F7C33" w:rsidRPr="00981A6D" w:rsidRDefault="002F7C33" w:rsidP="00565AA9">
            <w:pPr>
              <w:rPr>
                <w:sz w:val="22"/>
              </w:rPr>
            </w:pPr>
          </w:p>
        </w:tc>
        <w:tc>
          <w:tcPr>
            <w:tcW w:w="1758" w:type="dxa"/>
          </w:tcPr>
          <w:p w14:paraId="1618C7BD" w14:textId="77777777" w:rsidR="002F7C33" w:rsidRPr="00981A6D" w:rsidRDefault="002F7C33" w:rsidP="00565AA9">
            <w:pPr>
              <w:rPr>
                <w:sz w:val="22"/>
              </w:rPr>
            </w:pPr>
            <w:r w:rsidRPr="00981A6D">
              <w:rPr>
                <w:rFonts w:hint="eastAsia"/>
                <w:sz w:val="22"/>
              </w:rPr>
              <w:t>1</w:t>
            </w:r>
          </w:p>
        </w:tc>
        <w:tc>
          <w:tcPr>
            <w:tcW w:w="5216" w:type="dxa"/>
          </w:tcPr>
          <w:p w14:paraId="4FB3510F" w14:textId="77777777" w:rsidR="002F7C33" w:rsidRPr="00981A6D" w:rsidRDefault="002F7C33" w:rsidP="00565AA9">
            <w:pPr>
              <w:rPr>
                <w:sz w:val="22"/>
              </w:rPr>
            </w:pPr>
            <w:r>
              <w:rPr>
                <w:rFonts w:hint="eastAsia"/>
                <w:sz w:val="22"/>
              </w:rPr>
              <w:t>运行</w:t>
            </w:r>
            <w:r w:rsidR="00A0032F">
              <w:rPr>
                <w:rFonts w:hint="eastAsia"/>
              </w:rPr>
              <w:t>数据导入导出模块</w:t>
            </w:r>
          </w:p>
        </w:tc>
      </w:tr>
      <w:tr w:rsidR="002F7C33" w:rsidRPr="00981A6D" w14:paraId="165783A7" w14:textId="77777777" w:rsidTr="00565AA9">
        <w:trPr>
          <w:trHeight w:val="78"/>
        </w:trPr>
        <w:tc>
          <w:tcPr>
            <w:tcW w:w="1923" w:type="dxa"/>
            <w:vMerge/>
          </w:tcPr>
          <w:p w14:paraId="165CAE77" w14:textId="77777777" w:rsidR="002F7C33" w:rsidRPr="00981A6D" w:rsidRDefault="002F7C33" w:rsidP="00565AA9">
            <w:pPr>
              <w:rPr>
                <w:sz w:val="22"/>
              </w:rPr>
            </w:pPr>
          </w:p>
        </w:tc>
        <w:tc>
          <w:tcPr>
            <w:tcW w:w="1758" w:type="dxa"/>
          </w:tcPr>
          <w:p w14:paraId="7C9DD914" w14:textId="77777777" w:rsidR="002F7C33" w:rsidRPr="00981A6D" w:rsidRDefault="002F7C33" w:rsidP="00565AA9">
            <w:pPr>
              <w:rPr>
                <w:sz w:val="22"/>
              </w:rPr>
            </w:pPr>
            <w:r w:rsidRPr="00981A6D">
              <w:rPr>
                <w:rFonts w:hint="eastAsia"/>
                <w:sz w:val="22"/>
              </w:rPr>
              <w:t>2</w:t>
            </w:r>
          </w:p>
        </w:tc>
        <w:tc>
          <w:tcPr>
            <w:tcW w:w="5216" w:type="dxa"/>
          </w:tcPr>
          <w:p w14:paraId="4E9DC9E7" w14:textId="77777777" w:rsidR="002F7C33" w:rsidRPr="00981A6D" w:rsidRDefault="002F7C33" w:rsidP="00565AA9">
            <w:pPr>
              <w:rPr>
                <w:sz w:val="22"/>
              </w:rPr>
            </w:pPr>
            <w:r>
              <w:rPr>
                <w:rFonts w:hint="eastAsia"/>
                <w:sz w:val="22"/>
              </w:rPr>
              <w:t>检测</w:t>
            </w:r>
            <w:r w:rsidR="00A0032F">
              <w:rPr>
                <w:rFonts w:hint="eastAsia"/>
              </w:rPr>
              <w:t>数据导入导出模块</w:t>
            </w:r>
            <w:r>
              <w:rPr>
                <w:rFonts w:hint="eastAsia"/>
                <w:sz w:val="22"/>
              </w:rPr>
              <w:t>的操作内容</w:t>
            </w:r>
          </w:p>
        </w:tc>
      </w:tr>
      <w:tr w:rsidR="002F7C33" w:rsidRPr="00981A6D" w14:paraId="1C009D08" w14:textId="77777777" w:rsidTr="00565AA9">
        <w:trPr>
          <w:trHeight w:val="78"/>
        </w:trPr>
        <w:tc>
          <w:tcPr>
            <w:tcW w:w="1923" w:type="dxa"/>
            <w:vMerge/>
          </w:tcPr>
          <w:p w14:paraId="36626440" w14:textId="77777777" w:rsidR="002F7C33" w:rsidRPr="00981A6D" w:rsidRDefault="002F7C33" w:rsidP="00565AA9">
            <w:pPr>
              <w:rPr>
                <w:sz w:val="22"/>
              </w:rPr>
            </w:pPr>
          </w:p>
        </w:tc>
        <w:tc>
          <w:tcPr>
            <w:tcW w:w="1758" w:type="dxa"/>
          </w:tcPr>
          <w:p w14:paraId="77ACC922" w14:textId="77777777" w:rsidR="002F7C33" w:rsidRPr="00981A6D" w:rsidRDefault="002F7C33" w:rsidP="00565AA9">
            <w:pPr>
              <w:rPr>
                <w:sz w:val="22"/>
              </w:rPr>
            </w:pPr>
            <w:r w:rsidRPr="00981A6D">
              <w:rPr>
                <w:rFonts w:hint="eastAsia"/>
                <w:sz w:val="22"/>
              </w:rPr>
              <w:t>3</w:t>
            </w:r>
          </w:p>
        </w:tc>
        <w:tc>
          <w:tcPr>
            <w:tcW w:w="5216" w:type="dxa"/>
          </w:tcPr>
          <w:p w14:paraId="3AAD0E0B" w14:textId="77777777" w:rsidR="002F7C33" w:rsidRPr="00981A6D" w:rsidRDefault="002F7C33" w:rsidP="00565AA9">
            <w:pPr>
              <w:rPr>
                <w:sz w:val="22"/>
              </w:rPr>
            </w:pPr>
            <w:r>
              <w:rPr>
                <w:rFonts w:hint="eastAsia"/>
                <w:sz w:val="22"/>
              </w:rPr>
              <w:t>检测</w:t>
            </w:r>
            <w:r w:rsidR="00A0032F">
              <w:rPr>
                <w:rFonts w:hint="eastAsia"/>
              </w:rPr>
              <w:t>数据导入导出模块</w:t>
            </w:r>
            <w:r>
              <w:rPr>
                <w:rFonts w:hint="eastAsia"/>
                <w:sz w:val="22"/>
              </w:rPr>
              <w:t>的运行状态</w:t>
            </w:r>
          </w:p>
        </w:tc>
      </w:tr>
      <w:tr w:rsidR="002F7C33" w:rsidRPr="00981A6D" w14:paraId="6B287FD4" w14:textId="77777777" w:rsidTr="00565AA9">
        <w:trPr>
          <w:trHeight w:val="157"/>
        </w:trPr>
        <w:tc>
          <w:tcPr>
            <w:tcW w:w="1923" w:type="dxa"/>
            <w:vMerge/>
          </w:tcPr>
          <w:p w14:paraId="5E94F7FF" w14:textId="77777777" w:rsidR="002F7C33" w:rsidRPr="00981A6D" w:rsidRDefault="002F7C33" w:rsidP="00565AA9">
            <w:pPr>
              <w:rPr>
                <w:sz w:val="22"/>
              </w:rPr>
            </w:pPr>
          </w:p>
        </w:tc>
        <w:tc>
          <w:tcPr>
            <w:tcW w:w="1758" w:type="dxa"/>
          </w:tcPr>
          <w:p w14:paraId="13FAE567" w14:textId="77777777" w:rsidR="002F7C33" w:rsidRPr="00981A6D" w:rsidRDefault="002F7C33" w:rsidP="00565AA9">
            <w:pPr>
              <w:rPr>
                <w:sz w:val="22"/>
              </w:rPr>
            </w:pPr>
            <w:proofErr w:type="spellStart"/>
            <w:r w:rsidRPr="00981A6D">
              <w:rPr>
                <w:rFonts w:hint="eastAsia"/>
                <w:sz w:val="22"/>
              </w:rPr>
              <w:t>Postcondition</w:t>
            </w:r>
            <w:proofErr w:type="spellEnd"/>
          </w:p>
        </w:tc>
        <w:tc>
          <w:tcPr>
            <w:tcW w:w="5216" w:type="dxa"/>
          </w:tcPr>
          <w:p w14:paraId="1B3F6C3F" w14:textId="77777777" w:rsidR="002F7C33" w:rsidRPr="00981A6D" w:rsidRDefault="00A0032F" w:rsidP="00565AA9">
            <w:pPr>
              <w:rPr>
                <w:sz w:val="22"/>
              </w:rPr>
            </w:pPr>
            <w:r>
              <w:rPr>
                <w:rFonts w:hint="eastAsia"/>
              </w:rPr>
              <w:t>数据导入导出模块</w:t>
            </w:r>
            <w:r w:rsidR="002F7C33">
              <w:rPr>
                <w:rFonts w:hint="eastAsia"/>
                <w:sz w:val="22"/>
              </w:rPr>
              <w:t>继续正常运行</w:t>
            </w:r>
          </w:p>
        </w:tc>
      </w:tr>
      <w:tr w:rsidR="00492995" w14:paraId="2B201A52" w14:textId="77777777" w:rsidTr="0016343B">
        <w:trPr>
          <w:trHeight w:val="157"/>
        </w:trPr>
        <w:tc>
          <w:tcPr>
            <w:tcW w:w="1923" w:type="dxa"/>
          </w:tcPr>
          <w:p w14:paraId="0BBCEB25" w14:textId="77777777" w:rsidR="00492995" w:rsidRPr="00981A6D" w:rsidRDefault="00492995" w:rsidP="0016343B">
            <w:pPr>
              <w:rPr>
                <w:sz w:val="22"/>
              </w:rPr>
            </w:pPr>
            <w:r>
              <w:rPr>
                <w:sz w:val="22"/>
              </w:rPr>
              <w:t>Evaluation C</w:t>
            </w:r>
            <w:r w:rsidRPr="00E70C92">
              <w:rPr>
                <w:sz w:val="22"/>
              </w:rPr>
              <w:t>riterion</w:t>
            </w:r>
          </w:p>
        </w:tc>
        <w:tc>
          <w:tcPr>
            <w:tcW w:w="6974" w:type="dxa"/>
            <w:gridSpan w:val="2"/>
          </w:tcPr>
          <w:p w14:paraId="6995991F" w14:textId="77777777" w:rsidR="00492995" w:rsidRDefault="00492995" w:rsidP="0016343B">
            <w:pPr>
              <w:rPr>
                <w:sz w:val="22"/>
              </w:rPr>
            </w:pPr>
            <w:r>
              <w:rPr>
                <w:rFonts w:ascii="Times New Roman" w:eastAsiaTheme="majorEastAsia" w:hAnsi="Times New Roman" w:cs="Times New Roman" w:hint="eastAsia"/>
              </w:rPr>
              <w:t>实际结果与预期结果一致</w:t>
            </w:r>
          </w:p>
        </w:tc>
      </w:tr>
    </w:tbl>
    <w:p w14:paraId="099E9063" w14:textId="77777777" w:rsidR="002F7C33" w:rsidRPr="00492995" w:rsidRDefault="002F7C33" w:rsidP="000B77A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646065" w:rsidRPr="00981A6D" w14:paraId="18ADF0F1" w14:textId="77777777" w:rsidTr="00565AA9">
        <w:tc>
          <w:tcPr>
            <w:tcW w:w="8897" w:type="dxa"/>
            <w:gridSpan w:val="3"/>
          </w:tcPr>
          <w:p w14:paraId="2315DC37" w14:textId="77777777" w:rsidR="00646065" w:rsidRPr="00981A6D" w:rsidRDefault="00646065" w:rsidP="00565AA9">
            <w:pPr>
              <w:jc w:val="center"/>
              <w:rPr>
                <w:b/>
                <w:sz w:val="22"/>
              </w:rPr>
            </w:pPr>
            <w:r w:rsidRPr="00981A6D">
              <w:rPr>
                <w:b/>
                <w:sz w:val="22"/>
              </w:rPr>
              <w:t>Test Case Specification</w:t>
            </w:r>
          </w:p>
        </w:tc>
      </w:tr>
      <w:tr w:rsidR="00646065" w:rsidRPr="00981A6D" w14:paraId="03866B9C" w14:textId="77777777" w:rsidTr="00565AA9">
        <w:tc>
          <w:tcPr>
            <w:tcW w:w="1923" w:type="dxa"/>
          </w:tcPr>
          <w:p w14:paraId="6401018D" w14:textId="77777777" w:rsidR="00646065" w:rsidRPr="00981A6D" w:rsidRDefault="00646065" w:rsidP="00565AA9">
            <w:pPr>
              <w:rPr>
                <w:sz w:val="22"/>
              </w:rPr>
            </w:pPr>
            <w:r w:rsidRPr="00981A6D">
              <w:rPr>
                <w:sz w:val="22"/>
              </w:rPr>
              <w:t>Name</w:t>
            </w:r>
          </w:p>
        </w:tc>
        <w:tc>
          <w:tcPr>
            <w:tcW w:w="6974" w:type="dxa"/>
            <w:gridSpan w:val="2"/>
          </w:tcPr>
          <w:p w14:paraId="15A55A50" w14:textId="77777777" w:rsidR="00646065" w:rsidRPr="00981A6D" w:rsidRDefault="00646065" w:rsidP="00565AA9">
            <w:pPr>
              <w:rPr>
                <w:sz w:val="22"/>
              </w:rPr>
            </w:pPr>
            <w:r>
              <w:rPr>
                <w:sz w:val="22"/>
              </w:rPr>
              <w:t>Spark Streaming</w:t>
            </w:r>
            <w:r w:rsidRPr="00BD045B">
              <w:rPr>
                <w:rFonts w:hint="eastAsia"/>
              </w:rPr>
              <w:t>的</w:t>
            </w:r>
            <w:r>
              <w:rPr>
                <w:rFonts w:hint="eastAsia"/>
              </w:rPr>
              <w:t>长时间容错数数据抽象模块</w:t>
            </w:r>
            <w:r>
              <w:t>测试</w:t>
            </w:r>
          </w:p>
        </w:tc>
      </w:tr>
      <w:tr w:rsidR="00646065" w:rsidRPr="00981A6D" w14:paraId="2398E0D5" w14:textId="77777777" w:rsidTr="00565AA9">
        <w:tc>
          <w:tcPr>
            <w:tcW w:w="1923" w:type="dxa"/>
          </w:tcPr>
          <w:p w14:paraId="56DAEA28" w14:textId="77777777" w:rsidR="00646065" w:rsidRPr="00981A6D" w:rsidRDefault="00646065" w:rsidP="00565AA9">
            <w:pPr>
              <w:rPr>
                <w:sz w:val="22"/>
              </w:rPr>
            </w:pPr>
            <w:r w:rsidRPr="00981A6D">
              <w:rPr>
                <w:rFonts w:hint="eastAsia"/>
                <w:sz w:val="22"/>
              </w:rPr>
              <w:t>Brief</w:t>
            </w:r>
            <w:r w:rsidRPr="00981A6D">
              <w:rPr>
                <w:sz w:val="22"/>
              </w:rPr>
              <w:t xml:space="preserve"> Description</w:t>
            </w:r>
          </w:p>
        </w:tc>
        <w:tc>
          <w:tcPr>
            <w:tcW w:w="6974" w:type="dxa"/>
            <w:gridSpan w:val="2"/>
          </w:tcPr>
          <w:p w14:paraId="2755D9FF" w14:textId="77777777" w:rsidR="00646065" w:rsidRPr="00981A6D" w:rsidRDefault="00646065" w:rsidP="00565AA9">
            <w:pPr>
              <w:rPr>
                <w:sz w:val="22"/>
              </w:rPr>
            </w:pPr>
            <w:r>
              <w:rPr>
                <w:rFonts w:hint="eastAsia"/>
                <w:sz w:val="22"/>
              </w:rPr>
              <w:t>系统正常运行了一段时间，并且已经完成过一次完整的运行过程</w:t>
            </w:r>
          </w:p>
        </w:tc>
      </w:tr>
      <w:tr w:rsidR="00646065" w:rsidRPr="00981A6D" w14:paraId="0A839A6A" w14:textId="77777777" w:rsidTr="00565AA9">
        <w:tc>
          <w:tcPr>
            <w:tcW w:w="1923" w:type="dxa"/>
          </w:tcPr>
          <w:p w14:paraId="3AF61303" w14:textId="77777777" w:rsidR="00646065" w:rsidRPr="00981A6D" w:rsidRDefault="00646065" w:rsidP="00565AA9">
            <w:pPr>
              <w:rPr>
                <w:sz w:val="22"/>
              </w:rPr>
            </w:pPr>
            <w:r w:rsidRPr="00981A6D">
              <w:rPr>
                <w:rFonts w:hint="eastAsia"/>
                <w:sz w:val="22"/>
              </w:rPr>
              <w:t>Precondition</w:t>
            </w:r>
          </w:p>
        </w:tc>
        <w:tc>
          <w:tcPr>
            <w:tcW w:w="6974" w:type="dxa"/>
            <w:gridSpan w:val="2"/>
          </w:tcPr>
          <w:p w14:paraId="0D442672" w14:textId="77777777" w:rsidR="00646065" w:rsidRPr="00981A6D" w:rsidRDefault="00646065" w:rsidP="00565AA9">
            <w:pPr>
              <w:rPr>
                <w:sz w:val="22"/>
              </w:rPr>
            </w:pPr>
            <w:r>
              <w:rPr>
                <w:rFonts w:hint="eastAsia"/>
              </w:rPr>
              <w:t>数据抽象模块</w:t>
            </w:r>
            <w:r>
              <w:rPr>
                <w:rFonts w:hint="eastAsia"/>
                <w:sz w:val="22"/>
              </w:rPr>
              <w:t>继续正常运行</w:t>
            </w:r>
          </w:p>
        </w:tc>
      </w:tr>
      <w:tr w:rsidR="00646065" w:rsidRPr="00981A6D" w14:paraId="01900796" w14:textId="77777777" w:rsidTr="00565AA9">
        <w:tc>
          <w:tcPr>
            <w:tcW w:w="1923" w:type="dxa"/>
          </w:tcPr>
          <w:p w14:paraId="75C7946B" w14:textId="77777777" w:rsidR="00646065" w:rsidRPr="00981A6D" w:rsidRDefault="00646065" w:rsidP="00565AA9">
            <w:pPr>
              <w:rPr>
                <w:sz w:val="22"/>
              </w:rPr>
            </w:pPr>
            <w:r w:rsidRPr="00981A6D">
              <w:rPr>
                <w:sz w:val="22"/>
              </w:rPr>
              <w:t>Tester</w:t>
            </w:r>
          </w:p>
        </w:tc>
        <w:tc>
          <w:tcPr>
            <w:tcW w:w="6974" w:type="dxa"/>
            <w:gridSpan w:val="2"/>
          </w:tcPr>
          <w:p w14:paraId="0495CAC1" w14:textId="77777777" w:rsidR="00646065" w:rsidRPr="00981A6D" w:rsidRDefault="00646065" w:rsidP="00565AA9">
            <w:pPr>
              <w:rPr>
                <w:sz w:val="22"/>
              </w:rPr>
            </w:pPr>
            <w:r w:rsidRPr="00981A6D">
              <w:rPr>
                <w:rFonts w:hint="eastAsia"/>
                <w:sz w:val="22"/>
              </w:rPr>
              <w:t>测试员</w:t>
            </w:r>
          </w:p>
        </w:tc>
      </w:tr>
      <w:tr w:rsidR="00646065" w:rsidRPr="00981A6D" w14:paraId="4A895746" w14:textId="77777777" w:rsidTr="00565AA9">
        <w:tc>
          <w:tcPr>
            <w:tcW w:w="1923" w:type="dxa"/>
          </w:tcPr>
          <w:p w14:paraId="0D7FC52F" w14:textId="77777777" w:rsidR="00646065" w:rsidRPr="00981A6D" w:rsidRDefault="00646065" w:rsidP="00565AA9">
            <w:pPr>
              <w:rPr>
                <w:sz w:val="22"/>
              </w:rPr>
            </w:pPr>
            <w:r w:rsidRPr="00981A6D">
              <w:rPr>
                <w:rFonts w:hint="eastAsia"/>
                <w:sz w:val="22"/>
              </w:rPr>
              <w:t>Dependency</w:t>
            </w:r>
          </w:p>
        </w:tc>
        <w:tc>
          <w:tcPr>
            <w:tcW w:w="6974" w:type="dxa"/>
            <w:gridSpan w:val="2"/>
          </w:tcPr>
          <w:p w14:paraId="79BC5EAF" w14:textId="77777777" w:rsidR="00646065" w:rsidRPr="00981A6D" w:rsidRDefault="00646065" w:rsidP="00565AA9">
            <w:pPr>
              <w:rPr>
                <w:sz w:val="22"/>
              </w:rPr>
            </w:pPr>
            <w:r w:rsidRPr="00981A6D">
              <w:rPr>
                <w:rFonts w:hint="eastAsia"/>
                <w:sz w:val="22"/>
              </w:rPr>
              <w:t>None</w:t>
            </w:r>
          </w:p>
        </w:tc>
      </w:tr>
      <w:tr w:rsidR="00646065" w:rsidRPr="00981A6D" w14:paraId="15BB3CE3" w14:textId="77777777" w:rsidTr="00565AA9">
        <w:tc>
          <w:tcPr>
            <w:tcW w:w="1923" w:type="dxa"/>
            <w:vMerge w:val="restart"/>
          </w:tcPr>
          <w:p w14:paraId="11E5E5AF" w14:textId="77777777" w:rsidR="00646065" w:rsidRPr="00981A6D" w:rsidRDefault="00646065" w:rsidP="00565AA9">
            <w:pPr>
              <w:rPr>
                <w:sz w:val="22"/>
              </w:rPr>
            </w:pPr>
            <w:r w:rsidRPr="00981A6D">
              <w:rPr>
                <w:sz w:val="22"/>
              </w:rPr>
              <w:t>Test Setup</w:t>
            </w:r>
          </w:p>
        </w:tc>
        <w:tc>
          <w:tcPr>
            <w:tcW w:w="1758" w:type="dxa"/>
          </w:tcPr>
          <w:p w14:paraId="3BA92877" w14:textId="77777777" w:rsidR="00646065" w:rsidRPr="00981A6D" w:rsidRDefault="00646065" w:rsidP="00565AA9">
            <w:pPr>
              <w:rPr>
                <w:sz w:val="22"/>
              </w:rPr>
            </w:pPr>
            <w:r w:rsidRPr="00981A6D">
              <w:rPr>
                <w:rFonts w:hint="eastAsia"/>
                <w:sz w:val="22"/>
              </w:rPr>
              <w:t>Name</w:t>
            </w:r>
          </w:p>
        </w:tc>
        <w:tc>
          <w:tcPr>
            <w:tcW w:w="5216" w:type="dxa"/>
          </w:tcPr>
          <w:p w14:paraId="6382386B" w14:textId="77777777" w:rsidR="00646065" w:rsidRPr="00981A6D" w:rsidRDefault="00646065" w:rsidP="00565AA9">
            <w:pPr>
              <w:rPr>
                <w:sz w:val="22"/>
              </w:rPr>
            </w:pPr>
            <w:r>
              <w:rPr>
                <w:rFonts w:hint="eastAsia"/>
                <w:sz w:val="22"/>
              </w:rPr>
              <w:t>为</w:t>
            </w:r>
            <w:r>
              <w:rPr>
                <w:rFonts w:hint="eastAsia"/>
              </w:rPr>
              <w:t>数数据抽象模块</w:t>
            </w:r>
            <w:r>
              <w:rPr>
                <w:rFonts w:hint="eastAsia"/>
                <w:sz w:val="22"/>
              </w:rPr>
              <w:t>准备错误数据</w:t>
            </w:r>
          </w:p>
        </w:tc>
      </w:tr>
      <w:tr w:rsidR="00646065" w:rsidRPr="00981A6D" w14:paraId="34C6DD10" w14:textId="77777777" w:rsidTr="00565AA9">
        <w:tc>
          <w:tcPr>
            <w:tcW w:w="1923" w:type="dxa"/>
            <w:vMerge/>
          </w:tcPr>
          <w:p w14:paraId="4B1B860A" w14:textId="77777777" w:rsidR="00646065" w:rsidRPr="00981A6D" w:rsidRDefault="00646065" w:rsidP="00565AA9">
            <w:pPr>
              <w:rPr>
                <w:sz w:val="22"/>
              </w:rPr>
            </w:pPr>
          </w:p>
        </w:tc>
        <w:tc>
          <w:tcPr>
            <w:tcW w:w="1758" w:type="dxa"/>
          </w:tcPr>
          <w:p w14:paraId="79F20299" w14:textId="77777777" w:rsidR="00646065" w:rsidRPr="00981A6D" w:rsidRDefault="00646065" w:rsidP="00565AA9">
            <w:pPr>
              <w:rPr>
                <w:sz w:val="22"/>
              </w:rPr>
            </w:pPr>
            <w:r w:rsidRPr="00981A6D">
              <w:rPr>
                <w:sz w:val="22"/>
              </w:rPr>
              <w:t>Description</w:t>
            </w:r>
          </w:p>
        </w:tc>
        <w:tc>
          <w:tcPr>
            <w:tcW w:w="5216" w:type="dxa"/>
          </w:tcPr>
          <w:p w14:paraId="545AA709" w14:textId="77777777" w:rsidR="00646065" w:rsidRPr="00981A6D" w:rsidRDefault="00646065" w:rsidP="00565AA9">
            <w:pPr>
              <w:rPr>
                <w:sz w:val="22"/>
              </w:rPr>
            </w:pPr>
            <w:r>
              <w:rPr>
                <w:rFonts w:hint="eastAsia"/>
                <w:sz w:val="22"/>
              </w:rPr>
              <w:t>为</w:t>
            </w:r>
            <w:r>
              <w:rPr>
                <w:rFonts w:hint="eastAsia"/>
              </w:rPr>
              <w:t>数数据抽象模块</w:t>
            </w:r>
            <w:r>
              <w:rPr>
                <w:rFonts w:hint="eastAsia"/>
                <w:sz w:val="22"/>
              </w:rPr>
              <w:t>准备错误的数据</w:t>
            </w:r>
          </w:p>
        </w:tc>
      </w:tr>
      <w:tr w:rsidR="00646065" w:rsidRPr="00981A6D" w14:paraId="4EC12064" w14:textId="77777777" w:rsidTr="00565AA9">
        <w:tc>
          <w:tcPr>
            <w:tcW w:w="1923" w:type="dxa"/>
            <w:vMerge w:val="restart"/>
          </w:tcPr>
          <w:p w14:paraId="4C1B6BA7" w14:textId="77777777" w:rsidR="00646065" w:rsidRPr="00981A6D" w:rsidRDefault="00646065" w:rsidP="00565AA9">
            <w:pPr>
              <w:rPr>
                <w:sz w:val="22"/>
              </w:rPr>
            </w:pPr>
            <w:r w:rsidRPr="00981A6D">
              <w:rPr>
                <w:rFonts w:hint="eastAsia"/>
                <w:sz w:val="22"/>
              </w:rPr>
              <w:t>Basic Flow</w:t>
            </w:r>
          </w:p>
          <w:p w14:paraId="52FDD263" w14:textId="77777777" w:rsidR="00646065" w:rsidRPr="00981A6D" w:rsidRDefault="00646065" w:rsidP="00565AA9">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14:paraId="6E7D0F4E" w14:textId="77777777" w:rsidR="00646065" w:rsidRPr="00981A6D" w:rsidRDefault="00646065" w:rsidP="00565AA9">
            <w:pPr>
              <w:rPr>
                <w:sz w:val="22"/>
              </w:rPr>
            </w:pPr>
            <w:r w:rsidRPr="00981A6D">
              <w:rPr>
                <w:rFonts w:hint="eastAsia"/>
                <w:sz w:val="22"/>
              </w:rPr>
              <w:t>Steps</w:t>
            </w:r>
          </w:p>
        </w:tc>
      </w:tr>
      <w:tr w:rsidR="00646065" w:rsidRPr="00981A6D" w14:paraId="3477D311" w14:textId="77777777" w:rsidTr="00565AA9">
        <w:tc>
          <w:tcPr>
            <w:tcW w:w="1923" w:type="dxa"/>
            <w:vMerge/>
          </w:tcPr>
          <w:p w14:paraId="62047C4F" w14:textId="77777777" w:rsidR="00646065" w:rsidRPr="00981A6D" w:rsidRDefault="00646065" w:rsidP="00565AA9">
            <w:pPr>
              <w:rPr>
                <w:sz w:val="22"/>
              </w:rPr>
            </w:pPr>
          </w:p>
        </w:tc>
        <w:tc>
          <w:tcPr>
            <w:tcW w:w="1758" w:type="dxa"/>
          </w:tcPr>
          <w:p w14:paraId="6121D6B0" w14:textId="77777777" w:rsidR="00646065" w:rsidRPr="00981A6D" w:rsidRDefault="00646065" w:rsidP="00565AA9">
            <w:pPr>
              <w:rPr>
                <w:sz w:val="22"/>
              </w:rPr>
            </w:pPr>
            <w:r w:rsidRPr="00981A6D">
              <w:rPr>
                <w:rFonts w:hint="eastAsia"/>
                <w:sz w:val="22"/>
              </w:rPr>
              <w:t>1</w:t>
            </w:r>
          </w:p>
        </w:tc>
        <w:tc>
          <w:tcPr>
            <w:tcW w:w="5216" w:type="dxa"/>
          </w:tcPr>
          <w:p w14:paraId="6A35FEAB" w14:textId="77777777" w:rsidR="00646065" w:rsidRPr="00981A6D" w:rsidRDefault="00646065" w:rsidP="00565AA9">
            <w:pPr>
              <w:rPr>
                <w:sz w:val="22"/>
              </w:rPr>
            </w:pPr>
            <w:r>
              <w:rPr>
                <w:rFonts w:hint="eastAsia"/>
                <w:sz w:val="22"/>
              </w:rPr>
              <w:t>将</w:t>
            </w:r>
            <w:r w:rsidR="00AF1D05">
              <w:rPr>
                <w:rFonts w:hint="eastAsia"/>
              </w:rPr>
              <w:t>数据抽象</w:t>
            </w:r>
            <w:r>
              <w:rPr>
                <w:rFonts w:hint="eastAsia"/>
                <w:sz w:val="22"/>
              </w:rPr>
              <w:t>模块的前置模块的数据保存</w:t>
            </w:r>
          </w:p>
        </w:tc>
      </w:tr>
      <w:tr w:rsidR="00646065" w:rsidRPr="00981A6D" w14:paraId="484A87A1" w14:textId="77777777" w:rsidTr="00565AA9">
        <w:tc>
          <w:tcPr>
            <w:tcW w:w="1923" w:type="dxa"/>
            <w:vMerge/>
          </w:tcPr>
          <w:p w14:paraId="73E9110F" w14:textId="77777777" w:rsidR="00646065" w:rsidRPr="00981A6D" w:rsidRDefault="00646065" w:rsidP="00565AA9">
            <w:pPr>
              <w:rPr>
                <w:sz w:val="22"/>
              </w:rPr>
            </w:pPr>
          </w:p>
        </w:tc>
        <w:tc>
          <w:tcPr>
            <w:tcW w:w="1758" w:type="dxa"/>
          </w:tcPr>
          <w:p w14:paraId="4F405D24" w14:textId="77777777" w:rsidR="00646065" w:rsidRPr="00981A6D" w:rsidRDefault="00646065" w:rsidP="00565AA9">
            <w:pPr>
              <w:rPr>
                <w:sz w:val="22"/>
              </w:rPr>
            </w:pPr>
            <w:r w:rsidRPr="00981A6D">
              <w:rPr>
                <w:sz w:val="22"/>
              </w:rPr>
              <w:t>2</w:t>
            </w:r>
          </w:p>
        </w:tc>
        <w:tc>
          <w:tcPr>
            <w:tcW w:w="5216" w:type="dxa"/>
          </w:tcPr>
          <w:p w14:paraId="73420F1C" w14:textId="77777777" w:rsidR="00646065" w:rsidRPr="00981A6D" w:rsidRDefault="00646065" w:rsidP="00565AA9">
            <w:pPr>
              <w:rPr>
                <w:sz w:val="22"/>
              </w:rPr>
            </w:pPr>
            <w:r>
              <w:rPr>
                <w:rFonts w:hint="eastAsia"/>
                <w:sz w:val="22"/>
              </w:rPr>
              <w:t>将保存的数据修改为错误的数据</w:t>
            </w:r>
          </w:p>
        </w:tc>
      </w:tr>
      <w:tr w:rsidR="00646065" w:rsidRPr="00981A6D" w14:paraId="48FF54CE" w14:textId="77777777" w:rsidTr="00565AA9">
        <w:tc>
          <w:tcPr>
            <w:tcW w:w="1923" w:type="dxa"/>
            <w:vMerge/>
          </w:tcPr>
          <w:p w14:paraId="6E41F909" w14:textId="77777777" w:rsidR="00646065" w:rsidRPr="00981A6D" w:rsidRDefault="00646065" w:rsidP="00565AA9">
            <w:pPr>
              <w:rPr>
                <w:sz w:val="22"/>
              </w:rPr>
            </w:pPr>
          </w:p>
        </w:tc>
        <w:tc>
          <w:tcPr>
            <w:tcW w:w="1758" w:type="dxa"/>
          </w:tcPr>
          <w:p w14:paraId="73FBCE65" w14:textId="77777777" w:rsidR="00646065" w:rsidRPr="00981A6D" w:rsidRDefault="00646065" w:rsidP="00565AA9">
            <w:pPr>
              <w:rPr>
                <w:sz w:val="22"/>
              </w:rPr>
            </w:pPr>
            <w:r>
              <w:rPr>
                <w:rFonts w:hint="eastAsia"/>
                <w:sz w:val="22"/>
              </w:rPr>
              <w:t>3</w:t>
            </w:r>
          </w:p>
        </w:tc>
        <w:tc>
          <w:tcPr>
            <w:tcW w:w="5216" w:type="dxa"/>
          </w:tcPr>
          <w:p w14:paraId="1E29E9E9" w14:textId="77777777" w:rsidR="00646065" w:rsidRDefault="00646065" w:rsidP="00565AA9">
            <w:pPr>
              <w:rPr>
                <w:sz w:val="22"/>
              </w:rPr>
            </w:pPr>
            <w:r>
              <w:rPr>
                <w:rFonts w:hint="eastAsia"/>
                <w:sz w:val="22"/>
              </w:rPr>
              <w:t>将错误的数据输入到</w:t>
            </w:r>
            <w:r w:rsidR="00AF1D05">
              <w:rPr>
                <w:rFonts w:hint="eastAsia"/>
              </w:rPr>
              <w:t>数据抽象</w:t>
            </w:r>
            <w:r>
              <w:rPr>
                <w:rFonts w:hint="eastAsia"/>
                <w:sz w:val="22"/>
              </w:rPr>
              <w:t>模块</w:t>
            </w:r>
          </w:p>
        </w:tc>
      </w:tr>
      <w:tr w:rsidR="00646065" w:rsidRPr="00981A6D" w14:paraId="234F8AA1" w14:textId="77777777" w:rsidTr="00565AA9">
        <w:tc>
          <w:tcPr>
            <w:tcW w:w="1923" w:type="dxa"/>
            <w:vMerge/>
          </w:tcPr>
          <w:p w14:paraId="06652F6B" w14:textId="77777777" w:rsidR="00646065" w:rsidRPr="00981A6D" w:rsidRDefault="00646065" w:rsidP="00565AA9">
            <w:pPr>
              <w:rPr>
                <w:sz w:val="22"/>
              </w:rPr>
            </w:pPr>
          </w:p>
        </w:tc>
        <w:tc>
          <w:tcPr>
            <w:tcW w:w="1758" w:type="dxa"/>
          </w:tcPr>
          <w:p w14:paraId="72D8C168" w14:textId="77777777" w:rsidR="00646065" w:rsidRPr="00981A6D" w:rsidRDefault="00646065" w:rsidP="00565AA9">
            <w:pPr>
              <w:rPr>
                <w:sz w:val="22"/>
              </w:rPr>
            </w:pPr>
            <w:proofErr w:type="spellStart"/>
            <w:r w:rsidRPr="00981A6D">
              <w:rPr>
                <w:rFonts w:hint="eastAsia"/>
                <w:sz w:val="22"/>
              </w:rPr>
              <w:t>Postconditio</w:t>
            </w:r>
            <w:r w:rsidRPr="00981A6D">
              <w:rPr>
                <w:sz w:val="22"/>
              </w:rPr>
              <w:t>n</w:t>
            </w:r>
            <w:proofErr w:type="spellEnd"/>
          </w:p>
          <w:p w14:paraId="0080B310" w14:textId="77777777" w:rsidR="00646065" w:rsidRPr="00981A6D" w:rsidRDefault="00646065" w:rsidP="00565AA9">
            <w:pPr>
              <w:rPr>
                <w:sz w:val="22"/>
              </w:rPr>
            </w:pPr>
          </w:p>
        </w:tc>
        <w:tc>
          <w:tcPr>
            <w:tcW w:w="5216" w:type="dxa"/>
          </w:tcPr>
          <w:p w14:paraId="64621F16" w14:textId="77777777" w:rsidR="00646065" w:rsidRPr="00981A6D" w:rsidRDefault="00762E81" w:rsidP="00565AA9">
            <w:pPr>
              <w:rPr>
                <w:sz w:val="22"/>
              </w:rPr>
            </w:pPr>
            <w:r>
              <w:rPr>
                <w:rFonts w:hint="eastAsia"/>
              </w:rPr>
              <w:t>数据抽象</w:t>
            </w:r>
            <w:r w:rsidR="00276206">
              <w:rPr>
                <w:rFonts w:hint="eastAsia"/>
              </w:rPr>
              <w:t>模块</w:t>
            </w:r>
            <w:r w:rsidR="00646065">
              <w:rPr>
                <w:rFonts w:hint="eastAsia"/>
                <w:sz w:val="22"/>
              </w:rPr>
              <w:t>接收到错误的数据</w:t>
            </w:r>
          </w:p>
        </w:tc>
      </w:tr>
      <w:tr w:rsidR="00646065" w:rsidRPr="00981A6D" w14:paraId="0A6DF209" w14:textId="77777777" w:rsidTr="00565AA9">
        <w:trPr>
          <w:trHeight w:val="81"/>
        </w:trPr>
        <w:tc>
          <w:tcPr>
            <w:tcW w:w="1923" w:type="dxa"/>
            <w:vMerge w:val="restart"/>
          </w:tcPr>
          <w:p w14:paraId="3D85F630" w14:textId="77777777" w:rsidR="00646065" w:rsidRPr="00981A6D" w:rsidRDefault="00646065" w:rsidP="00565AA9">
            <w:pPr>
              <w:rPr>
                <w:sz w:val="22"/>
              </w:rPr>
            </w:pPr>
            <w:r w:rsidRPr="00981A6D">
              <w:rPr>
                <w:rFonts w:hint="eastAsia"/>
                <w:sz w:val="22"/>
              </w:rPr>
              <w:t>Basic Flow</w:t>
            </w:r>
          </w:p>
          <w:p w14:paraId="57427603" w14:textId="77777777" w:rsidR="00646065" w:rsidRPr="00981A6D" w:rsidRDefault="00646065" w:rsidP="00565AA9">
            <w:pPr>
              <w:rPr>
                <w:sz w:val="22"/>
              </w:rPr>
            </w:pPr>
            <w:r w:rsidRPr="00981A6D">
              <w:rPr>
                <w:sz w:val="22"/>
              </w:rPr>
              <w:t>(Test Sequence)</w:t>
            </w:r>
          </w:p>
        </w:tc>
        <w:tc>
          <w:tcPr>
            <w:tcW w:w="6974" w:type="dxa"/>
            <w:gridSpan w:val="2"/>
          </w:tcPr>
          <w:p w14:paraId="2BB6447B" w14:textId="77777777" w:rsidR="00646065" w:rsidRPr="00981A6D" w:rsidRDefault="00646065" w:rsidP="00565AA9">
            <w:pPr>
              <w:rPr>
                <w:sz w:val="22"/>
              </w:rPr>
            </w:pPr>
            <w:r w:rsidRPr="00981A6D">
              <w:rPr>
                <w:rFonts w:hint="eastAsia"/>
                <w:sz w:val="22"/>
              </w:rPr>
              <w:t>Steps</w:t>
            </w:r>
          </w:p>
        </w:tc>
      </w:tr>
      <w:tr w:rsidR="00646065" w:rsidRPr="00C55D47" w14:paraId="28839A70" w14:textId="77777777" w:rsidTr="00565AA9">
        <w:trPr>
          <w:trHeight w:val="78"/>
        </w:trPr>
        <w:tc>
          <w:tcPr>
            <w:tcW w:w="1923" w:type="dxa"/>
            <w:vMerge/>
          </w:tcPr>
          <w:p w14:paraId="36EB0475" w14:textId="77777777" w:rsidR="00646065" w:rsidRPr="00981A6D" w:rsidRDefault="00646065" w:rsidP="00565AA9">
            <w:pPr>
              <w:rPr>
                <w:sz w:val="22"/>
              </w:rPr>
            </w:pPr>
          </w:p>
        </w:tc>
        <w:tc>
          <w:tcPr>
            <w:tcW w:w="1758" w:type="dxa"/>
          </w:tcPr>
          <w:p w14:paraId="7116D764" w14:textId="77777777" w:rsidR="00646065" w:rsidRPr="00981A6D" w:rsidRDefault="00646065" w:rsidP="00565AA9">
            <w:pPr>
              <w:rPr>
                <w:sz w:val="22"/>
              </w:rPr>
            </w:pPr>
            <w:r w:rsidRPr="00981A6D">
              <w:rPr>
                <w:rFonts w:hint="eastAsia"/>
                <w:sz w:val="22"/>
              </w:rPr>
              <w:t>1</w:t>
            </w:r>
          </w:p>
        </w:tc>
        <w:tc>
          <w:tcPr>
            <w:tcW w:w="5216" w:type="dxa"/>
          </w:tcPr>
          <w:p w14:paraId="1451FDD5" w14:textId="77777777" w:rsidR="00646065" w:rsidRPr="00981A6D" w:rsidRDefault="00646065" w:rsidP="00565AA9">
            <w:pPr>
              <w:rPr>
                <w:sz w:val="22"/>
              </w:rPr>
            </w:pPr>
            <w:r>
              <w:rPr>
                <w:rFonts w:hint="eastAsia"/>
                <w:sz w:val="22"/>
              </w:rPr>
              <w:t>运行</w:t>
            </w:r>
            <w:r>
              <w:rPr>
                <w:rFonts w:hint="eastAsia"/>
              </w:rPr>
              <w:t>数据导入导出模块</w:t>
            </w:r>
          </w:p>
        </w:tc>
      </w:tr>
      <w:tr w:rsidR="00646065" w:rsidRPr="00981A6D" w14:paraId="7C0FF900" w14:textId="77777777" w:rsidTr="00565AA9">
        <w:trPr>
          <w:trHeight w:val="78"/>
        </w:trPr>
        <w:tc>
          <w:tcPr>
            <w:tcW w:w="1923" w:type="dxa"/>
            <w:vMerge/>
          </w:tcPr>
          <w:p w14:paraId="5BC88E28" w14:textId="77777777" w:rsidR="00646065" w:rsidRPr="00981A6D" w:rsidRDefault="00646065" w:rsidP="00565AA9">
            <w:pPr>
              <w:rPr>
                <w:sz w:val="22"/>
              </w:rPr>
            </w:pPr>
          </w:p>
        </w:tc>
        <w:tc>
          <w:tcPr>
            <w:tcW w:w="1758" w:type="dxa"/>
          </w:tcPr>
          <w:p w14:paraId="38027BB5" w14:textId="77777777" w:rsidR="00646065" w:rsidRPr="00981A6D" w:rsidRDefault="00646065" w:rsidP="00565AA9">
            <w:pPr>
              <w:rPr>
                <w:sz w:val="22"/>
              </w:rPr>
            </w:pPr>
            <w:r w:rsidRPr="00981A6D">
              <w:rPr>
                <w:rFonts w:hint="eastAsia"/>
                <w:sz w:val="22"/>
              </w:rPr>
              <w:t>2</w:t>
            </w:r>
          </w:p>
        </w:tc>
        <w:tc>
          <w:tcPr>
            <w:tcW w:w="5216" w:type="dxa"/>
          </w:tcPr>
          <w:p w14:paraId="5250AD2A" w14:textId="77777777" w:rsidR="00646065" w:rsidRPr="00981A6D" w:rsidRDefault="00646065" w:rsidP="00565AA9">
            <w:pPr>
              <w:rPr>
                <w:sz w:val="22"/>
              </w:rPr>
            </w:pPr>
            <w:r>
              <w:rPr>
                <w:rFonts w:hint="eastAsia"/>
                <w:sz w:val="22"/>
              </w:rPr>
              <w:t>检测</w:t>
            </w:r>
            <w:r w:rsidR="00741A0D" w:rsidRPr="00741A0D">
              <w:rPr>
                <w:rFonts w:hint="eastAsia"/>
              </w:rPr>
              <w:t>数据抽象</w:t>
            </w:r>
            <w:r>
              <w:rPr>
                <w:rFonts w:hint="eastAsia"/>
              </w:rPr>
              <w:t>模块</w:t>
            </w:r>
            <w:r>
              <w:rPr>
                <w:rFonts w:hint="eastAsia"/>
                <w:sz w:val="22"/>
              </w:rPr>
              <w:t>的操作内容</w:t>
            </w:r>
          </w:p>
        </w:tc>
      </w:tr>
      <w:tr w:rsidR="00646065" w:rsidRPr="00981A6D" w14:paraId="1A126ECD" w14:textId="77777777" w:rsidTr="00565AA9">
        <w:trPr>
          <w:trHeight w:val="78"/>
        </w:trPr>
        <w:tc>
          <w:tcPr>
            <w:tcW w:w="1923" w:type="dxa"/>
            <w:vMerge/>
          </w:tcPr>
          <w:p w14:paraId="0BD05F8D" w14:textId="77777777" w:rsidR="00646065" w:rsidRPr="00981A6D" w:rsidRDefault="00646065" w:rsidP="00565AA9">
            <w:pPr>
              <w:rPr>
                <w:sz w:val="22"/>
              </w:rPr>
            </w:pPr>
          </w:p>
        </w:tc>
        <w:tc>
          <w:tcPr>
            <w:tcW w:w="1758" w:type="dxa"/>
          </w:tcPr>
          <w:p w14:paraId="53EE6316" w14:textId="77777777" w:rsidR="00646065" w:rsidRPr="00981A6D" w:rsidRDefault="00646065" w:rsidP="00565AA9">
            <w:pPr>
              <w:rPr>
                <w:sz w:val="22"/>
              </w:rPr>
            </w:pPr>
            <w:r w:rsidRPr="00981A6D">
              <w:rPr>
                <w:rFonts w:hint="eastAsia"/>
                <w:sz w:val="22"/>
              </w:rPr>
              <w:t>3</w:t>
            </w:r>
          </w:p>
        </w:tc>
        <w:tc>
          <w:tcPr>
            <w:tcW w:w="5216" w:type="dxa"/>
          </w:tcPr>
          <w:p w14:paraId="7B5C2C0A" w14:textId="77777777" w:rsidR="00646065" w:rsidRPr="00981A6D" w:rsidRDefault="00646065" w:rsidP="00741A0D">
            <w:pPr>
              <w:rPr>
                <w:sz w:val="22"/>
              </w:rPr>
            </w:pPr>
            <w:r>
              <w:rPr>
                <w:rFonts w:hint="eastAsia"/>
                <w:sz w:val="22"/>
              </w:rPr>
              <w:t>检测</w:t>
            </w:r>
            <w:r w:rsidR="00741A0D">
              <w:rPr>
                <w:rFonts w:hint="eastAsia"/>
              </w:rPr>
              <w:t>数据抽象</w:t>
            </w:r>
            <w:r>
              <w:rPr>
                <w:rFonts w:hint="eastAsia"/>
              </w:rPr>
              <w:t>模块</w:t>
            </w:r>
            <w:r>
              <w:rPr>
                <w:rFonts w:hint="eastAsia"/>
                <w:sz w:val="22"/>
              </w:rPr>
              <w:t>的运行状态</w:t>
            </w:r>
          </w:p>
        </w:tc>
      </w:tr>
      <w:tr w:rsidR="00646065" w:rsidRPr="00981A6D" w14:paraId="50F87068" w14:textId="77777777" w:rsidTr="00565AA9">
        <w:trPr>
          <w:trHeight w:val="157"/>
        </w:trPr>
        <w:tc>
          <w:tcPr>
            <w:tcW w:w="1923" w:type="dxa"/>
            <w:vMerge/>
          </w:tcPr>
          <w:p w14:paraId="503168FE" w14:textId="77777777" w:rsidR="00646065" w:rsidRPr="00981A6D" w:rsidRDefault="00646065" w:rsidP="00565AA9">
            <w:pPr>
              <w:rPr>
                <w:sz w:val="22"/>
              </w:rPr>
            </w:pPr>
          </w:p>
        </w:tc>
        <w:tc>
          <w:tcPr>
            <w:tcW w:w="1758" w:type="dxa"/>
          </w:tcPr>
          <w:p w14:paraId="1295ACCC" w14:textId="77777777" w:rsidR="00646065" w:rsidRPr="00981A6D" w:rsidRDefault="00646065" w:rsidP="00565AA9">
            <w:pPr>
              <w:rPr>
                <w:sz w:val="22"/>
              </w:rPr>
            </w:pPr>
            <w:proofErr w:type="spellStart"/>
            <w:r w:rsidRPr="00981A6D">
              <w:rPr>
                <w:rFonts w:hint="eastAsia"/>
                <w:sz w:val="22"/>
              </w:rPr>
              <w:t>Postcondition</w:t>
            </w:r>
            <w:proofErr w:type="spellEnd"/>
          </w:p>
        </w:tc>
        <w:tc>
          <w:tcPr>
            <w:tcW w:w="5216" w:type="dxa"/>
          </w:tcPr>
          <w:p w14:paraId="1312BD64" w14:textId="77777777" w:rsidR="00646065" w:rsidRPr="00981A6D" w:rsidRDefault="000F461E" w:rsidP="00565AA9">
            <w:pPr>
              <w:rPr>
                <w:sz w:val="22"/>
              </w:rPr>
            </w:pPr>
            <w:r>
              <w:rPr>
                <w:rFonts w:hint="eastAsia"/>
              </w:rPr>
              <w:t>数据抽象</w:t>
            </w:r>
            <w:r w:rsidR="00573F67">
              <w:rPr>
                <w:rFonts w:hint="eastAsia"/>
              </w:rPr>
              <w:t>模块</w:t>
            </w:r>
            <w:r w:rsidR="00646065">
              <w:rPr>
                <w:rFonts w:hint="eastAsia"/>
                <w:sz w:val="22"/>
              </w:rPr>
              <w:t>继续正常运行</w:t>
            </w:r>
          </w:p>
        </w:tc>
      </w:tr>
      <w:tr w:rsidR="00492995" w14:paraId="5918977E" w14:textId="77777777" w:rsidTr="0016343B">
        <w:trPr>
          <w:trHeight w:val="157"/>
        </w:trPr>
        <w:tc>
          <w:tcPr>
            <w:tcW w:w="1923" w:type="dxa"/>
          </w:tcPr>
          <w:p w14:paraId="65FD1FC5" w14:textId="77777777" w:rsidR="00492995" w:rsidRPr="00981A6D" w:rsidRDefault="00492995" w:rsidP="0016343B">
            <w:pPr>
              <w:rPr>
                <w:sz w:val="22"/>
              </w:rPr>
            </w:pPr>
            <w:r>
              <w:rPr>
                <w:sz w:val="22"/>
              </w:rPr>
              <w:t>Evaluation C</w:t>
            </w:r>
            <w:r w:rsidRPr="00E70C92">
              <w:rPr>
                <w:sz w:val="22"/>
              </w:rPr>
              <w:t>riterion</w:t>
            </w:r>
          </w:p>
        </w:tc>
        <w:tc>
          <w:tcPr>
            <w:tcW w:w="6974" w:type="dxa"/>
            <w:gridSpan w:val="2"/>
          </w:tcPr>
          <w:p w14:paraId="3AB8A82D" w14:textId="77777777" w:rsidR="00492995" w:rsidRDefault="00492995" w:rsidP="0016343B">
            <w:pPr>
              <w:rPr>
                <w:sz w:val="22"/>
              </w:rPr>
            </w:pPr>
            <w:r>
              <w:rPr>
                <w:rFonts w:ascii="Times New Roman" w:eastAsiaTheme="majorEastAsia" w:hAnsi="Times New Roman" w:cs="Times New Roman" w:hint="eastAsia"/>
              </w:rPr>
              <w:t>实际结果与预期结果一致</w:t>
            </w:r>
          </w:p>
        </w:tc>
      </w:tr>
    </w:tbl>
    <w:p w14:paraId="1F78B21D" w14:textId="77777777" w:rsidR="00646065" w:rsidRPr="00492995" w:rsidRDefault="00646065" w:rsidP="000B77A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433763" w:rsidRPr="00981A6D" w14:paraId="19C98505" w14:textId="77777777" w:rsidTr="00565AA9">
        <w:tc>
          <w:tcPr>
            <w:tcW w:w="8897" w:type="dxa"/>
            <w:gridSpan w:val="3"/>
          </w:tcPr>
          <w:p w14:paraId="7455C73E" w14:textId="77777777" w:rsidR="00433763" w:rsidRPr="00981A6D" w:rsidRDefault="00433763" w:rsidP="00565AA9">
            <w:pPr>
              <w:jc w:val="center"/>
              <w:rPr>
                <w:b/>
                <w:sz w:val="22"/>
              </w:rPr>
            </w:pPr>
            <w:r w:rsidRPr="00981A6D">
              <w:rPr>
                <w:b/>
                <w:sz w:val="22"/>
              </w:rPr>
              <w:t>Test Case Specification</w:t>
            </w:r>
          </w:p>
        </w:tc>
      </w:tr>
      <w:tr w:rsidR="00433763" w:rsidRPr="00981A6D" w14:paraId="14EA9B05" w14:textId="77777777" w:rsidTr="00565AA9">
        <w:tc>
          <w:tcPr>
            <w:tcW w:w="1923" w:type="dxa"/>
          </w:tcPr>
          <w:p w14:paraId="6300CF14" w14:textId="77777777" w:rsidR="00433763" w:rsidRPr="00981A6D" w:rsidRDefault="00433763" w:rsidP="00565AA9">
            <w:pPr>
              <w:rPr>
                <w:sz w:val="22"/>
              </w:rPr>
            </w:pPr>
            <w:r w:rsidRPr="00981A6D">
              <w:rPr>
                <w:sz w:val="22"/>
              </w:rPr>
              <w:t>Name</w:t>
            </w:r>
          </w:p>
        </w:tc>
        <w:tc>
          <w:tcPr>
            <w:tcW w:w="6974" w:type="dxa"/>
            <w:gridSpan w:val="2"/>
          </w:tcPr>
          <w:p w14:paraId="3115304C" w14:textId="77777777" w:rsidR="00433763" w:rsidRPr="00981A6D" w:rsidRDefault="00433763" w:rsidP="00565AA9">
            <w:pPr>
              <w:rPr>
                <w:sz w:val="22"/>
              </w:rPr>
            </w:pPr>
            <w:r>
              <w:rPr>
                <w:sz w:val="22"/>
              </w:rPr>
              <w:t>Spark Streaming</w:t>
            </w:r>
            <w:r w:rsidRPr="00BD045B">
              <w:rPr>
                <w:rFonts w:hint="eastAsia"/>
              </w:rPr>
              <w:t>的</w:t>
            </w:r>
            <w:r>
              <w:rPr>
                <w:rFonts w:hint="eastAsia"/>
              </w:rPr>
              <w:t>作业调度模块</w:t>
            </w:r>
            <w:r>
              <w:t>测试</w:t>
            </w:r>
          </w:p>
        </w:tc>
      </w:tr>
      <w:tr w:rsidR="00433763" w:rsidRPr="00981A6D" w14:paraId="44B864F7" w14:textId="77777777" w:rsidTr="00565AA9">
        <w:tc>
          <w:tcPr>
            <w:tcW w:w="1923" w:type="dxa"/>
          </w:tcPr>
          <w:p w14:paraId="0749C644" w14:textId="77777777" w:rsidR="00433763" w:rsidRPr="00981A6D" w:rsidRDefault="00433763" w:rsidP="00565AA9">
            <w:pPr>
              <w:rPr>
                <w:sz w:val="22"/>
              </w:rPr>
            </w:pPr>
            <w:r w:rsidRPr="00981A6D">
              <w:rPr>
                <w:rFonts w:hint="eastAsia"/>
                <w:sz w:val="22"/>
              </w:rPr>
              <w:t>Brief</w:t>
            </w:r>
            <w:r w:rsidRPr="00981A6D">
              <w:rPr>
                <w:sz w:val="22"/>
              </w:rPr>
              <w:t xml:space="preserve"> Description</w:t>
            </w:r>
          </w:p>
        </w:tc>
        <w:tc>
          <w:tcPr>
            <w:tcW w:w="6974" w:type="dxa"/>
            <w:gridSpan w:val="2"/>
          </w:tcPr>
          <w:p w14:paraId="3447E211" w14:textId="77777777" w:rsidR="00433763" w:rsidRPr="00981A6D" w:rsidRDefault="00433763" w:rsidP="00565AA9">
            <w:pPr>
              <w:rPr>
                <w:sz w:val="22"/>
              </w:rPr>
            </w:pPr>
            <w:r>
              <w:rPr>
                <w:rFonts w:hint="eastAsia"/>
                <w:sz w:val="22"/>
              </w:rPr>
              <w:t>系统正常运行了一段时间，并且已经完成过一次完整的运行过程</w:t>
            </w:r>
          </w:p>
        </w:tc>
      </w:tr>
      <w:tr w:rsidR="00433763" w:rsidRPr="00981A6D" w14:paraId="5E79C27A" w14:textId="77777777" w:rsidTr="00565AA9">
        <w:tc>
          <w:tcPr>
            <w:tcW w:w="1923" w:type="dxa"/>
          </w:tcPr>
          <w:p w14:paraId="710639CF" w14:textId="77777777" w:rsidR="00433763" w:rsidRPr="00981A6D" w:rsidRDefault="00433763" w:rsidP="00565AA9">
            <w:pPr>
              <w:rPr>
                <w:sz w:val="22"/>
              </w:rPr>
            </w:pPr>
            <w:r w:rsidRPr="00981A6D">
              <w:rPr>
                <w:rFonts w:hint="eastAsia"/>
                <w:sz w:val="22"/>
              </w:rPr>
              <w:t>Precondition</w:t>
            </w:r>
          </w:p>
        </w:tc>
        <w:tc>
          <w:tcPr>
            <w:tcW w:w="6974" w:type="dxa"/>
            <w:gridSpan w:val="2"/>
          </w:tcPr>
          <w:p w14:paraId="16E4B17D" w14:textId="77777777" w:rsidR="00433763" w:rsidRPr="00981A6D" w:rsidRDefault="00433763" w:rsidP="00565AA9">
            <w:pPr>
              <w:rPr>
                <w:sz w:val="22"/>
              </w:rPr>
            </w:pPr>
            <w:r>
              <w:rPr>
                <w:rFonts w:hint="eastAsia"/>
              </w:rPr>
              <w:t>作业调度模块</w:t>
            </w:r>
            <w:r>
              <w:rPr>
                <w:rFonts w:hint="eastAsia"/>
                <w:sz w:val="22"/>
              </w:rPr>
              <w:t>继续正常运行</w:t>
            </w:r>
          </w:p>
        </w:tc>
      </w:tr>
      <w:tr w:rsidR="00433763" w:rsidRPr="00981A6D" w14:paraId="6BABD0E0" w14:textId="77777777" w:rsidTr="00565AA9">
        <w:tc>
          <w:tcPr>
            <w:tcW w:w="1923" w:type="dxa"/>
          </w:tcPr>
          <w:p w14:paraId="0026B9C3" w14:textId="77777777" w:rsidR="00433763" w:rsidRPr="00981A6D" w:rsidRDefault="00433763" w:rsidP="00565AA9">
            <w:pPr>
              <w:rPr>
                <w:sz w:val="22"/>
              </w:rPr>
            </w:pPr>
            <w:r w:rsidRPr="00981A6D">
              <w:rPr>
                <w:sz w:val="22"/>
              </w:rPr>
              <w:t>Tester</w:t>
            </w:r>
          </w:p>
        </w:tc>
        <w:tc>
          <w:tcPr>
            <w:tcW w:w="6974" w:type="dxa"/>
            <w:gridSpan w:val="2"/>
          </w:tcPr>
          <w:p w14:paraId="68B10F7B" w14:textId="77777777" w:rsidR="00433763" w:rsidRPr="00981A6D" w:rsidRDefault="00433763" w:rsidP="00565AA9">
            <w:pPr>
              <w:rPr>
                <w:sz w:val="22"/>
              </w:rPr>
            </w:pPr>
            <w:r w:rsidRPr="00981A6D">
              <w:rPr>
                <w:rFonts w:hint="eastAsia"/>
                <w:sz w:val="22"/>
              </w:rPr>
              <w:t>测试员</w:t>
            </w:r>
          </w:p>
        </w:tc>
      </w:tr>
      <w:tr w:rsidR="00433763" w:rsidRPr="00981A6D" w14:paraId="534229E2" w14:textId="77777777" w:rsidTr="00565AA9">
        <w:tc>
          <w:tcPr>
            <w:tcW w:w="1923" w:type="dxa"/>
          </w:tcPr>
          <w:p w14:paraId="39791EE1" w14:textId="77777777" w:rsidR="00433763" w:rsidRPr="00981A6D" w:rsidRDefault="00433763" w:rsidP="00565AA9">
            <w:pPr>
              <w:rPr>
                <w:sz w:val="22"/>
              </w:rPr>
            </w:pPr>
            <w:r w:rsidRPr="00981A6D">
              <w:rPr>
                <w:rFonts w:hint="eastAsia"/>
                <w:sz w:val="22"/>
              </w:rPr>
              <w:t>Dependency</w:t>
            </w:r>
          </w:p>
        </w:tc>
        <w:tc>
          <w:tcPr>
            <w:tcW w:w="6974" w:type="dxa"/>
            <w:gridSpan w:val="2"/>
          </w:tcPr>
          <w:p w14:paraId="76A2812A" w14:textId="77777777" w:rsidR="00433763" w:rsidRPr="00981A6D" w:rsidRDefault="00433763" w:rsidP="00565AA9">
            <w:pPr>
              <w:rPr>
                <w:sz w:val="22"/>
              </w:rPr>
            </w:pPr>
            <w:r w:rsidRPr="00981A6D">
              <w:rPr>
                <w:rFonts w:hint="eastAsia"/>
                <w:sz w:val="22"/>
              </w:rPr>
              <w:t>None</w:t>
            </w:r>
          </w:p>
        </w:tc>
      </w:tr>
      <w:tr w:rsidR="00433763" w:rsidRPr="00981A6D" w14:paraId="15E76D74" w14:textId="77777777" w:rsidTr="00565AA9">
        <w:tc>
          <w:tcPr>
            <w:tcW w:w="1923" w:type="dxa"/>
            <w:vMerge w:val="restart"/>
          </w:tcPr>
          <w:p w14:paraId="2C4DA63C" w14:textId="77777777" w:rsidR="00433763" w:rsidRPr="00981A6D" w:rsidRDefault="00433763" w:rsidP="00565AA9">
            <w:pPr>
              <w:rPr>
                <w:sz w:val="22"/>
              </w:rPr>
            </w:pPr>
            <w:r w:rsidRPr="00981A6D">
              <w:rPr>
                <w:sz w:val="22"/>
              </w:rPr>
              <w:t>Test Setup</w:t>
            </w:r>
          </w:p>
        </w:tc>
        <w:tc>
          <w:tcPr>
            <w:tcW w:w="1758" w:type="dxa"/>
          </w:tcPr>
          <w:p w14:paraId="39EF0B30" w14:textId="77777777" w:rsidR="00433763" w:rsidRPr="00981A6D" w:rsidRDefault="00433763" w:rsidP="00565AA9">
            <w:pPr>
              <w:rPr>
                <w:sz w:val="22"/>
              </w:rPr>
            </w:pPr>
            <w:r w:rsidRPr="00981A6D">
              <w:rPr>
                <w:rFonts w:hint="eastAsia"/>
                <w:sz w:val="22"/>
              </w:rPr>
              <w:t>Name</w:t>
            </w:r>
          </w:p>
        </w:tc>
        <w:tc>
          <w:tcPr>
            <w:tcW w:w="5216" w:type="dxa"/>
          </w:tcPr>
          <w:p w14:paraId="228CFD8A" w14:textId="77777777" w:rsidR="00433763" w:rsidRPr="00981A6D" w:rsidRDefault="00433763" w:rsidP="00565AA9">
            <w:pPr>
              <w:rPr>
                <w:sz w:val="22"/>
              </w:rPr>
            </w:pPr>
            <w:r>
              <w:rPr>
                <w:rFonts w:hint="eastAsia"/>
                <w:sz w:val="22"/>
              </w:rPr>
              <w:t>为</w:t>
            </w:r>
            <w:r>
              <w:rPr>
                <w:rFonts w:hint="eastAsia"/>
              </w:rPr>
              <w:t>作业调度模块</w:t>
            </w:r>
            <w:r>
              <w:rPr>
                <w:rFonts w:hint="eastAsia"/>
                <w:sz w:val="22"/>
              </w:rPr>
              <w:t>准备错误数据</w:t>
            </w:r>
          </w:p>
        </w:tc>
      </w:tr>
      <w:tr w:rsidR="00433763" w:rsidRPr="00981A6D" w14:paraId="5CD42EA4" w14:textId="77777777" w:rsidTr="00565AA9">
        <w:tc>
          <w:tcPr>
            <w:tcW w:w="1923" w:type="dxa"/>
            <w:vMerge/>
          </w:tcPr>
          <w:p w14:paraId="6A5EB834" w14:textId="77777777" w:rsidR="00433763" w:rsidRPr="00981A6D" w:rsidRDefault="00433763" w:rsidP="00565AA9">
            <w:pPr>
              <w:rPr>
                <w:sz w:val="22"/>
              </w:rPr>
            </w:pPr>
          </w:p>
        </w:tc>
        <w:tc>
          <w:tcPr>
            <w:tcW w:w="1758" w:type="dxa"/>
          </w:tcPr>
          <w:p w14:paraId="4ECDA484" w14:textId="77777777" w:rsidR="00433763" w:rsidRPr="00981A6D" w:rsidRDefault="00433763" w:rsidP="00565AA9">
            <w:pPr>
              <w:rPr>
                <w:sz w:val="22"/>
              </w:rPr>
            </w:pPr>
            <w:r w:rsidRPr="00981A6D">
              <w:rPr>
                <w:sz w:val="22"/>
              </w:rPr>
              <w:t>Description</w:t>
            </w:r>
          </w:p>
        </w:tc>
        <w:tc>
          <w:tcPr>
            <w:tcW w:w="5216" w:type="dxa"/>
          </w:tcPr>
          <w:p w14:paraId="422D3EEF" w14:textId="77777777" w:rsidR="00433763" w:rsidRPr="00981A6D" w:rsidRDefault="00433763" w:rsidP="00565AA9">
            <w:pPr>
              <w:rPr>
                <w:sz w:val="22"/>
              </w:rPr>
            </w:pPr>
            <w:r>
              <w:rPr>
                <w:rFonts w:hint="eastAsia"/>
                <w:sz w:val="22"/>
              </w:rPr>
              <w:t>为</w:t>
            </w:r>
            <w:r>
              <w:rPr>
                <w:rFonts w:hint="eastAsia"/>
              </w:rPr>
              <w:t>作业调度模块</w:t>
            </w:r>
            <w:r>
              <w:rPr>
                <w:rFonts w:hint="eastAsia"/>
                <w:sz w:val="22"/>
              </w:rPr>
              <w:t>准备错误的数据</w:t>
            </w:r>
          </w:p>
        </w:tc>
      </w:tr>
      <w:tr w:rsidR="00433763" w:rsidRPr="00981A6D" w14:paraId="706DB885" w14:textId="77777777" w:rsidTr="00565AA9">
        <w:tc>
          <w:tcPr>
            <w:tcW w:w="1923" w:type="dxa"/>
            <w:vMerge w:val="restart"/>
          </w:tcPr>
          <w:p w14:paraId="530E1EEC" w14:textId="77777777" w:rsidR="00433763" w:rsidRPr="00981A6D" w:rsidRDefault="00433763" w:rsidP="00565AA9">
            <w:pPr>
              <w:rPr>
                <w:sz w:val="22"/>
              </w:rPr>
            </w:pPr>
            <w:r w:rsidRPr="00981A6D">
              <w:rPr>
                <w:rFonts w:hint="eastAsia"/>
                <w:sz w:val="22"/>
              </w:rPr>
              <w:t>Basic Flow</w:t>
            </w:r>
          </w:p>
          <w:p w14:paraId="5FC5194D" w14:textId="77777777" w:rsidR="00433763" w:rsidRPr="00981A6D" w:rsidRDefault="00433763" w:rsidP="00565AA9">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14:paraId="27688973" w14:textId="77777777" w:rsidR="00433763" w:rsidRPr="00981A6D" w:rsidRDefault="00433763" w:rsidP="00565AA9">
            <w:pPr>
              <w:rPr>
                <w:sz w:val="22"/>
              </w:rPr>
            </w:pPr>
            <w:r w:rsidRPr="00981A6D">
              <w:rPr>
                <w:rFonts w:hint="eastAsia"/>
                <w:sz w:val="22"/>
              </w:rPr>
              <w:t>Steps</w:t>
            </w:r>
          </w:p>
        </w:tc>
      </w:tr>
      <w:tr w:rsidR="00433763" w:rsidRPr="00981A6D" w14:paraId="3620FCB0" w14:textId="77777777" w:rsidTr="00565AA9">
        <w:tc>
          <w:tcPr>
            <w:tcW w:w="1923" w:type="dxa"/>
            <w:vMerge/>
          </w:tcPr>
          <w:p w14:paraId="3C4CCBEA" w14:textId="77777777" w:rsidR="00433763" w:rsidRPr="00981A6D" w:rsidRDefault="00433763" w:rsidP="00565AA9">
            <w:pPr>
              <w:rPr>
                <w:sz w:val="22"/>
              </w:rPr>
            </w:pPr>
          </w:p>
        </w:tc>
        <w:tc>
          <w:tcPr>
            <w:tcW w:w="1758" w:type="dxa"/>
          </w:tcPr>
          <w:p w14:paraId="6937A4C0" w14:textId="77777777" w:rsidR="00433763" w:rsidRPr="00981A6D" w:rsidRDefault="00433763" w:rsidP="00565AA9">
            <w:pPr>
              <w:rPr>
                <w:sz w:val="22"/>
              </w:rPr>
            </w:pPr>
            <w:r w:rsidRPr="00981A6D">
              <w:rPr>
                <w:rFonts w:hint="eastAsia"/>
                <w:sz w:val="22"/>
              </w:rPr>
              <w:t>1</w:t>
            </w:r>
          </w:p>
        </w:tc>
        <w:tc>
          <w:tcPr>
            <w:tcW w:w="5216" w:type="dxa"/>
          </w:tcPr>
          <w:p w14:paraId="16B8444D" w14:textId="77777777" w:rsidR="00433763" w:rsidRPr="00981A6D" w:rsidRDefault="00433763" w:rsidP="00565AA9">
            <w:pPr>
              <w:rPr>
                <w:sz w:val="22"/>
              </w:rPr>
            </w:pPr>
            <w:r>
              <w:rPr>
                <w:rFonts w:hint="eastAsia"/>
                <w:sz w:val="22"/>
              </w:rPr>
              <w:t>将</w:t>
            </w:r>
            <w:r w:rsidR="009E1B94">
              <w:rPr>
                <w:rFonts w:hint="eastAsia"/>
              </w:rPr>
              <w:t>作业调度</w:t>
            </w:r>
            <w:r>
              <w:rPr>
                <w:rFonts w:hint="eastAsia"/>
                <w:sz w:val="22"/>
              </w:rPr>
              <w:t>模块的前置模块的数据保存</w:t>
            </w:r>
          </w:p>
        </w:tc>
      </w:tr>
      <w:tr w:rsidR="00433763" w:rsidRPr="00981A6D" w14:paraId="247CE3F0" w14:textId="77777777" w:rsidTr="00565AA9">
        <w:tc>
          <w:tcPr>
            <w:tcW w:w="1923" w:type="dxa"/>
            <w:vMerge/>
          </w:tcPr>
          <w:p w14:paraId="2A8AC70D" w14:textId="77777777" w:rsidR="00433763" w:rsidRPr="00981A6D" w:rsidRDefault="00433763" w:rsidP="00565AA9">
            <w:pPr>
              <w:rPr>
                <w:sz w:val="22"/>
              </w:rPr>
            </w:pPr>
          </w:p>
        </w:tc>
        <w:tc>
          <w:tcPr>
            <w:tcW w:w="1758" w:type="dxa"/>
          </w:tcPr>
          <w:p w14:paraId="290312C5" w14:textId="77777777" w:rsidR="00433763" w:rsidRPr="00981A6D" w:rsidRDefault="00433763" w:rsidP="00565AA9">
            <w:pPr>
              <w:rPr>
                <w:sz w:val="22"/>
              </w:rPr>
            </w:pPr>
            <w:r w:rsidRPr="00981A6D">
              <w:rPr>
                <w:sz w:val="22"/>
              </w:rPr>
              <w:t>2</w:t>
            </w:r>
          </w:p>
        </w:tc>
        <w:tc>
          <w:tcPr>
            <w:tcW w:w="5216" w:type="dxa"/>
          </w:tcPr>
          <w:p w14:paraId="75F3C942" w14:textId="77777777" w:rsidR="00433763" w:rsidRPr="00981A6D" w:rsidRDefault="00433763" w:rsidP="00565AA9">
            <w:pPr>
              <w:rPr>
                <w:sz w:val="22"/>
              </w:rPr>
            </w:pPr>
            <w:r>
              <w:rPr>
                <w:rFonts w:hint="eastAsia"/>
                <w:sz w:val="22"/>
              </w:rPr>
              <w:t>将保存的数据修改为错误的数据</w:t>
            </w:r>
          </w:p>
        </w:tc>
      </w:tr>
      <w:tr w:rsidR="00433763" w:rsidRPr="00981A6D" w14:paraId="6C319BB3" w14:textId="77777777" w:rsidTr="00565AA9">
        <w:tc>
          <w:tcPr>
            <w:tcW w:w="1923" w:type="dxa"/>
            <w:vMerge/>
          </w:tcPr>
          <w:p w14:paraId="66412482" w14:textId="77777777" w:rsidR="00433763" w:rsidRPr="00981A6D" w:rsidRDefault="00433763" w:rsidP="00565AA9">
            <w:pPr>
              <w:rPr>
                <w:sz w:val="22"/>
              </w:rPr>
            </w:pPr>
          </w:p>
        </w:tc>
        <w:tc>
          <w:tcPr>
            <w:tcW w:w="1758" w:type="dxa"/>
          </w:tcPr>
          <w:p w14:paraId="6C228383" w14:textId="77777777" w:rsidR="00433763" w:rsidRPr="00981A6D" w:rsidRDefault="00433763" w:rsidP="00565AA9">
            <w:pPr>
              <w:rPr>
                <w:sz w:val="22"/>
              </w:rPr>
            </w:pPr>
            <w:r>
              <w:rPr>
                <w:rFonts w:hint="eastAsia"/>
                <w:sz w:val="22"/>
              </w:rPr>
              <w:t>3</w:t>
            </w:r>
          </w:p>
        </w:tc>
        <w:tc>
          <w:tcPr>
            <w:tcW w:w="5216" w:type="dxa"/>
          </w:tcPr>
          <w:p w14:paraId="031C3533" w14:textId="77777777" w:rsidR="00433763" w:rsidRDefault="00433763" w:rsidP="00565AA9">
            <w:pPr>
              <w:rPr>
                <w:sz w:val="22"/>
              </w:rPr>
            </w:pPr>
            <w:r>
              <w:rPr>
                <w:rFonts w:hint="eastAsia"/>
                <w:sz w:val="22"/>
              </w:rPr>
              <w:t>将错误的数据输入到</w:t>
            </w:r>
            <w:r w:rsidR="009E1B94">
              <w:rPr>
                <w:rFonts w:hint="eastAsia"/>
              </w:rPr>
              <w:t>作业调度</w:t>
            </w:r>
            <w:r>
              <w:rPr>
                <w:rFonts w:hint="eastAsia"/>
                <w:sz w:val="22"/>
              </w:rPr>
              <w:t>模块</w:t>
            </w:r>
          </w:p>
        </w:tc>
      </w:tr>
      <w:tr w:rsidR="00433763" w:rsidRPr="00981A6D" w14:paraId="59833E03" w14:textId="77777777" w:rsidTr="00565AA9">
        <w:tc>
          <w:tcPr>
            <w:tcW w:w="1923" w:type="dxa"/>
            <w:vMerge/>
          </w:tcPr>
          <w:p w14:paraId="462F0862" w14:textId="77777777" w:rsidR="00433763" w:rsidRPr="00981A6D" w:rsidRDefault="00433763" w:rsidP="00565AA9">
            <w:pPr>
              <w:rPr>
                <w:sz w:val="22"/>
              </w:rPr>
            </w:pPr>
          </w:p>
        </w:tc>
        <w:tc>
          <w:tcPr>
            <w:tcW w:w="1758" w:type="dxa"/>
          </w:tcPr>
          <w:p w14:paraId="156166CE" w14:textId="77777777" w:rsidR="00433763" w:rsidRPr="00981A6D" w:rsidRDefault="00433763" w:rsidP="00565AA9">
            <w:pPr>
              <w:rPr>
                <w:sz w:val="22"/>
              </w:rPr>
            </w:pPr>
            <w:proofErr w:type="spellStart"/>
            <w:r w:rsidRPr="00981A6D">
              <w:rPr>
                <w:rFonts w:hint="eastAsia"/>
                <w:sz w:val="22"/>
              </w:rPr>
              <w:t>Postconditio</w:t>
            </w:r>
            <w:r w:rsidRPr="00981A6D">
              <w:rPr>
                <w:sz w:val="22"/>
              </w:rPr>
              <w:t>n</w:t>
            </w:r>
            <w:proofErr w:type="spellEnd"/>
          </w:p>
          <w:p w14:paraId="54B1A016" w14:textId="77777777" w:rsidR="00433763" w:rsidRPr="00981A6D" w:rsidRDefault="00433763" w:rsidP="00565AA9">
            <w:pPr>
              <w:rPr>
                <w:sz w:val="22"/>
              </w:rPr>
            </w:pPr>
          </w:p>
        </w:tc>
        <w:tc>
          <w:tcPr>
            <w:tcW w:w="5216" w:type="dxa"/>
          </w:tcPr>
          <w:p w14:paraId="3D574F1F" w14:textId="77777777" w:rsidR="00433763" w:rsidRPr="00981A6D" w:rsidRDefault="009E1B94" w:rsidP="00565AA9">
            <w:pPr>
              <w:rPr>
                <w:sz w:val="22"/>
              </w:rPr>
            </w:pPr>
            <w:r>
              <w:rPr>
                <w:rFonts w:hint="eastAsia"/>
              </w:rPr>
              <w:t>作业调度</w:t>
            </w:r>
            <w:r w:rsidR="00433763">
              <w:rPr>
                <w:rFonts w:hint="eastAsia"/>
              </w:rPr>
              <w:t>模块</w:t>
            </w:r>
            <w:r w:rsidR="00433763">
              <w:rPr>
                <w:rFonts w:hint="eastAsia"/>
                <w:sz w:val="22"/>
              </w:rPr>
              <w:t>接收到错误的数据</w:t>
            </w:r>
          </w:p>
        </w:tc>
      </w:tr>
      <w:tr w:rsidR="00433763" w:rsidRPr="00981A6D" w14:paraId="5BBE6F98" w14:textId="77777777" w:rsidTr="00565AA9">
        <w:trPr>
          <w:trHeight w:val="81"/>
        </w:trPr>
        <w:tc>
          <w:tcPr>
            <w:tcW w:w="1923" w:type="dxa"/>
            <w:vMerge w:val="restart"/>
          </w:tcPr>
          <w:p w14:paraId="1AEEEC8F" w14:textId="77777777" w:rsidR="00433763" w:rsidRPr="00981A6D" w:rsidRDefault="00433763" w:rsidP="00565AA9">
            <w:pPr>
              <w:rPr>
                <w:sz w:val="22"/>
              </w:rPr>
            </w:pPr>
            <w:r w:rsidRPr="00981A6D">
              <w:rPr>
                <w:rFonts w:hint="eastAsia"/>
                <w:sz w:val="22"/>
              </w:rPr>
              <w:t>Basic Flow</w:t>
            </w:r>
          </w:p>
          <w:p w14:paraId="5AF5D9E7" w14:textId="77777777" w:rsidR="00433763" w:rsidRPr="00981A6D" w:rsidRDefault="00433763" w:rsidP="00565AA9">
            <w:pPr>
              <w:rPr>
                <w:sz w:val="22"/>
              </w:rPr>
            </w:pPr>
            <w:r w:rsidRPr="00981A6D">
              <w:rPr>
                <w:sz w:val="22"/>
              </w:rPr>
              <w:t>(Test Sequence)</w:t>
            </w:r>
          </w:p>
        </w:tc>
        <w:tc>
          <w:tcPr>
            <w:tcW w:w="6974" w:type="dxa"/>
            <w:gridSpan w:val="2"/>
          </w:tcPr>
          <w:p w14:paraId="24B5565A" w14:textId="77777777" w:rsidR="00433763" w:rsidRPr="00981A6D" w:rsidRDefault="00433763" w:rsidP="00565AA9">
            <w:pPr>
              <w:rPr>
                <w:sz w:val="22"/>
              </w:rPr>
            </w:pPr>
            <w:r w:rsidRPr="00981A6D">
              <w:rPr>
                <w:rFonts w:hint="eastAsia"/>
                <w:sz w:val="22"/>
              </w:rPr>
              <w:t>Steps</w:t>
            </w:r>
          </w:p>
        </w:tc>
      </w:tr>
      <w:tr w:rsidR="00433763" w:rsidRPr="00C55D47" w14:paraId="1E8FF0A2" w14:textId="77777777" w:rsidTr="00565AA9">
        <w:trPr>
          <w:trHeight w:val="78"/>
        </w:trPr>
        <w:tc>
          <w:tcPr>
            <w:tcW w:w="1923" w:type="dxa"/>
            <w:vMerge/>
          </w:tcPr>
          <w:p w14:paraId="33CBFD33" w14:textId="77777777" w:rsidR="00433763" w:rsidRPr="00981A6D" w:rsidRDefault="00433763" w:rsidP="00565AA9">
            <w:pPr>
              <w:rPr>
                <w:sz w:val="22"/>
              </w:rPr>
            </w:pPr>
          </w:p>
        </w:tc>
        <w:tc>
          <w:tcPr>
            <w:tcW w:w="1758" w:type="dxa"/>
          </w:tcPr>
          <w:p w14:paraId="33BD6558" w14:textId="77777777" w:rsidR="00433763" w:rsidRPr="00981A6D" w:rsidRDefault="00433763" w:rsidP="00565AA9">
            <w:pPr>
              <w:rPr>
                <w:sz w:val="22"/>
              </w:rPr>
            </w:pPr>
            <w:r w:rsidRPr="00981A6D">
              <w:rPr>
                <w:rFonts w:hint="eastAsia"/>
                <w:sz w:val="22"/>
              </w:rPr>
              <w:t>1</w:t>
            </w:r>
          </w:p>
        </w:tc>
        <w:tc>
          <w:tcPr>
            <w:tcW w:w="5216" w:type="dxa"/>
          </w:tcPr>
          <w:p w14:paraId="03E5B651" w14:textId="77777777" w:rsidR="00433763" w:rsidRPr="00981A6D" w:rsidRDefault="00433763" w:rsidP="00565AA9">
            <w:pPr>
              <w:rPr>
                <w:sz w:val="22"/>
              </w:rPr>
            </w:pPr>
            <w:r>
              <w:rPr>
                <w:rFonts w:hint="eastAsia"/>
                <w:sz w:val="22"/>
              </w:rPr>
              <w:t>运行</w:t>
            </w:r>
            <w:r w:rsidR="009E1B94">
              <w:rPr>
                <w:rFonts w:hint="eastAsia"/>
              </w:rPr>
              <w:t>作业调度</w:t>
            </w:r>
            <w:r>
              <w:rPr>
                <w:rFonts w:hint="eastAsia"/>
              </w:rPr>
              <w:t>模块</w:t>
            </w:r>
          </w:p>
        </w:tc>
      </w:tr>
      <w:tr w:rsidR="00433763" w:rsidRPr="00981A6D" w14:paraId="3DF43C41" w14:textId="77777777" w:rsidTr="00565AA9">
        <w:trPr>
          <w:trHeight w:val="78"/>
        </w:trPr>
        <w:tc>
          <w:tcPr>
            <w:tcW w:w="1923" w:type="dxa"/>
            <w:vMerge/>
          </w:tcPr>
          <w:p w14:paraId="130F3AF7" w14:textId="77777777" w:rsidR="00433763" w:rsidRPr="00981A6D" w:rsidRDefault="00433763" w:rsidP="00565AA9">
            <w:pPr>
              <w:rPr>
                <w:sz w:val="22"/>
              </w:rPr>
            </w:pPr>
          </w:p>
        </w:tc>
        <w:tc>
          <w:tcPr>
            <w:tcW w:w="1758" w:type="dxa"/>
          </w:tcPr>
          <w:p w14:paraId="4A55CD7A" w14:textId="77777777" w:rsidR="00433763" w:rsidRPr="00981A6D" w:rsidRDefault="00433763" w:rsidP="00565AA9">
            <w:pPr>
              <w:rPr>
                <w:sz w:val="22"/>
              </w:rPr>
            </w:pPr>
            <w:r w:rsidRPr="00981A6D">
              <w:rPr>
                <w:rFonts w:hint="eastAsia"/>
                <w:sz w:val="22"/>
              </w:rPr>
              <w:t>2</w:t>
            </w:r>
          </w:p>
        </w:tc>
        <w:tc>
          <w:tcPr>
            <w:tcW w:w="5216" w:type="dxa"/>
          </w:tcPr>
          <w:p w14:paraId="58B8A08E" w14:textId="77777777" w:rsidR="00433763" w:rsidRPr="00981A6D" w:rsidRDefault="00433763" w:rsidP="00565AA9">
            <w:pPr>
              <w:rPr>
                <w:sz w:val="22"/>
              </w:rPr>
            </w:pPr>
            <w:r>
              <w:rPr>
                <w:rFonts w:hint="eastAsia"/>
                <w:sz w:val="22"/>
              </w:rPr>
              <w:t>检测</w:t>
            </w:r>
            <w:r w:rsidR="000F461E">
              <w:rPr>
                <w:rFonts w:hint="eastAsia"/>
              </w:rPr>
              <w:t>作业调度</w:t>
            </w:r>
            <w:r>
              <w:rPr>
                <w:rFonts w:hint="eastAsia"/>
              </w:rPr>
              <w:t>模块</w:t>
            </w:r>
            <w:r>
              <w:rPr>
                <w:rFonts w:hint="eastAsia"/>
                <w:sz w:val="22"/>
              </w:rPr>
              <w:t>的操作内容</w:t>
            </w:r>
          </w:p>
        </w:tc>
      </w:tr>
      <w:tr w:rsidR="00433763" w:rsidRPr="00981A6D" w14:paraId="4DD6873A" w14:textId="77777777" w:rsidTr="00565AA9">
        <w:trPr>
          <w:trHeight w:val="78"/>
        </w:trPr>
        <w:tc>
          <w:tcPr>
            <w:tcW w:w="1923" w:type="dxa"/>
            <w:vMerge/>
          </w:tcPr>
          <w:p w14:paraId="5DB86D31" w14:textId="77777777" w:rsidR="00433763" w:rsidRPr="00981A6D" w:rsidRDefault="00433763" w:rsidP="00565AA9">
            <w:pPr>
              <w:rPr>
                <w:sz w:val="22"/>
              </w:rPr>
            </w:pPr>
          </w:p>
        </w:tc>
        <w:tc>
          <w:tcPr>
            <w:tcW w:w="1758" w:type="dxa"/>
          </w:tcPr>
          <w:p w14:paraId="0741DA01" w14:textId="77777777" w:rsidR="00433763" w:rsidRPr="00981A6D" w:rsidRDefault="00433763" w:rsidP="00565AA9">
            <w:pPr>
              <w:rPr>
                <w:sz w:val="22"/>
              </w:rPr>
            </w:pPr>
            <w:r w:rsidRPr="00981A6D">
              <w:rPr>
                <w:rFonts w:hint="eastAsia"/>
                <w:sz w:val="22"/>
              </w:rPr>
              <w:t>3</w:t>
            </w:r>
          </w:p>
        </w:tc>
        <w:tc>
          <w:tcPr>
            <w:tcW w:w="5216" w:type="dxa"/>
          </w:tcPr>
          <w:p w14:paraId="04550CBE" w14:textId="77777777" w:rsidR="00433763" w:rsidRPr="00981A6D" w:rsidRDefault="00433763" w:rsidP="00565AA9">
            <w:pPr>
              <w:rPr>
                <w:sz w:val="22"/>
              </w:rPr>
            </w:pPr>
            <w:r>
              <w:rPr>
                <w:rFonts w:hint="eastAsia"/>
                <w:sz w:val="22"/>
              </w:rPr>
              <w:t>检测</w:t>
            </w:r>
            <w:r w:rsidR="00D27474">
              <w:rPr>
                <w:rFonts w:hint="eastAsia"/>
              </w:rPr>
              <w:t>作业调度</w:t>
            </w:r>
            <w:r>
              <w:rPr>
                <w:rFonts w:hint="eastAsia"/>
              </w:rPr>
              <w:t>模块</w:t>
            </w:r>
            <w:r>
              <w:rPr>
                <w:rFonts w:hint="eastAsia"/>
                <w:sz w:val="22"/>
              </w:rPr>
              <w:t>的运行状态</w:t>
            </w:r>
          </w:p>
        </w:tc>
      </w:tr>
      <w:tr w:rsidR="00433763" w:rsidRPr="00981A6D" w14:paraId="5CB6F1EC" w14:textId="77777777" w:rsidTr="00565AA9">
        <w:trPr>
          <w:trHeight w:val="157"/>
        </w:trPr>
        <w:tc>
          <w:tcPr>
            <w:tcW w:w="1923" w:type="dxa"/>
            <w:vMerge/>
          </w:tcPr>
          <w:p w14:paraId="3A0E8A5F" w14:textId="77777777" w:rsidR="00433763" w:rsidRPr="00981A6D" w:rsidRDefault="00433763" w:rsidP="00565AA9">
            <w:pPr>
              <w:rPr>
                <w:sz w:val="22"/>
              </w:rPr>
            </w:pPr>
          </w:p>
        </w:tc>
        <w:tc>
          <w:tcPr>
            <w:tcW w:w="1758" w:type="dxa"/>
          </w:tcPr>
          <w:p w14:paraId="5ADF313B" w14:textId="77777777" w:rsidR="00433763" w:rsidRPr="00981A6D" w:rsidRDefault="00433763" w:rsidP="00565AA9">
            <w:pPr>
              <w:rPr>
                <w:sz w:val="22"/>
              </w:rPr>
            </w:pPr>
            <w:proofErr w:type="spellStart"/>
            <w:r w:rsidRPr="00981A6D">
              <w:rPr>
                <w:rFonts w:hint="eastAsia"/>
                <w:sz w:val="22"/>
              </w:rPr>
              <w:t>Postcondition</w:t>
            </w:r>
            <w:proofErr w:type="spellEnd"/>
          </w:p>
        </w:tc>
        <w:tc>
          <w:tcPr>
            <w:tcW w:w="5216" w:type="dxa"/>
          </w:tcPr>
          <w:p w14:paraId="3F7092A7" w14:textId="77777777" w:rsidR="00433763" w:rsidRPr="00981A6D" w:rsidRDefault="000F461E" w:rsidP="00565AA9">
            <w:pPr>
              <w:rPr>
                <w:sz w:val="22"/>
              </w:rPr>
            </w:pPr>
            <w:r>
              <w:rPr>
                <w:rFonts w:hint="eastAsia"/>
              </w:rPr>
              <w:t>作业调度</w:t>
            </w:r>
            <w:r w:rsidR="00433763">
              <w:rPr>
                <w:rFonts w:hint="eastAsia"/>
              </w:rPr>
              <w:t>模块</w:t>
            </w:r>
            <w:r w:rsidR="00433763">
              <w:rPr>
                <w:rFonts w:hint="eastAsia"/>
                <w:sz w:val="22"/>
              </w:rPr>
              <w:t>继续正常运行</w:t>
            </w:r>
          </w:p>
        </w:tc>
      </w:tr>
      <w:tr w:rsidR="00492995" w14:paraId="349E6437" w14:textId="77777777" w:rsidTr="0016343B">
        <w:trPr>
          <w:trHeight w:val="157"/>
        </w:trPr>
        <w:tc>
          <w:tcPr>
            <w:tcW w:w="1923" w:type="dxa"/>
          </w:tcPr>
          <w:p w14:paraId="716BE218" w14:textId="77777777" w:rsidR="00492995" w:rsidRPr="00981A6D" w:rsidRDefault="00492995" w:rsidP="0016343B">
            <w:pPr>
              <w:rPr>
                <w:sz w:val="22"/>
              </w:rPr>
            </w:pPr>
            <w:r>
              <w:rPr>
                <w:sz w:val="22"/>
              </w:rPr>
              <w:t>Evaluation C</w:t>
            </w:r>
            <w:r w:rsidRPr="00E70C92">
              <w:rPr>
                <w:sz w:val="22"/>
              </w:rPr>
              <w:t>riterion</w:t>
            </w:r>
          </w:p>
        </w:tc>
        <w:tc>
          <w:tcPr>
            <w:tcW w:w="6974" w:type="dxa"/>
            <w:gridSpan w:val="2"/>
          </w:tcPr>
          <w:p w14:paraId="52CD9A1E" w14:textId="77777777" w:rsidR="00492995" w:rsidRDefault="00492995" w:rsidP="0016343B">
            <w:pPr>
              <w:rPr>
                <w:sz w:val="22"/>
              </w:rPr>
            </w:pPr>
            <w:r>
              <w:rPr>
                <w:rFonts w:ascii="Times New Roman" w:eastAsiaTheme="majorEastAsia" w:hAnsi="Times New Roman" w:cs="Times New Roman" w:hint="eastAsia"/>
              </w:rPr>
              <w:t>实际结果与预期结果一致</w:t>
            </w:r>
          </w:p>
        </w:tc>
      </w:tr>
    </w:tbl>
    <w:p w14:paraId="3B775A5D" w14:textId="77777777" w:rsidR="00433763" w:rsidRPr="00492995" w:rsidRDefault="00433763" w:rsidP="000B77A4"/>
    <w:p w14:paraId="6CD26717" w14:textId="77777777" w:rsidR="007318AE" w:rsidRDefault="007318AE" w:rsidP="00EF38F5">
      <w:pPr>
        <w:pStyle w:val="2"/>
      </w:pPr>
      <w:bookmarkStart w:id="35" w:name="_Toc483505171"/>
      <w:r>
        <w:rPr>
          <w:rFonts w:hint="eastAsia"/>
        </w:rPr>
        <w:t>2.4</w:t>
      </w:r>
      <w:r w:rsidR="005F29C2">
        <w:rPr>
          <w:rFonts w:hint="eastAsia"/>
        </w:rPr>
        <w:t>作业调度</w:t>
      </w:r>
      <w:r>
        <w:t>测试</w:t>
      </w:r>
      <w:bookmarkEnd w:id="35"/>
    </w:p>
    <w:p w14:paraId="5EC9DE3B" w14:textId="77777777" w:rsidR="007318AE" w:rsidRDefault="007318AE" w:rsidP="007318AE">
      <w:pPr>
        <w:pStyle w:val="3"/>
      </w:pPr>
      <w:bookmarkStart w:id="36" w:name="_Toc483505172"/>
      <w:r>
        <w:t>2</w:t>
      </w:r>
      <w:r>
        <w:rPr>
          <w:rFonts w:hint="eastAsia"/>
        </w:rPr>
        <w:t>.</w:t>
      </w:r>
      <w:r>
        <w:t>4</w:t>
      </w:r>
      <w:r>
        <w:rPr>
          <w:rFonts w:hint="eastAsia"/>
        </w:rPr>
        <w:t>.1</w:t>
      </w:r>
      <w:r>
        <w:rPr>
          <w:rFonts w:hint="eastAsia"/>
        </w:rPr>
        <w:t>测试策略</w:t>
      </w:r>
      <w:r>
        <w:t>描述</w:t>
      </w:r>
      <w:bookmarkEnd w:id="36"/>
    </w:p>
    <w:p w14:paraId="015F6776" w14:textId="77777777" w:rsidR="007318AE" w:rsidRDefault="007318AE" w:rsidP="00530C08">
      <w:pPr>
        <w:spacing w:line="360" w:lineRule="auto"/>
        <w:ind w:firstLineChars="200" w:firstLine="420"/>
      </w:pPr>
      <w:r>
        <w:rPr>
          <w:rFonts w:hint="eastAsia"/>
        </w:rPr>
        <w:t>用例</w:t>
      </w:r>
      <w:r>
        <w:t>的目的是</w:t>
      </w:r>
      <w:r>
        <w:rPr>
          <w:rFonts w:hint="eastAsia"/>
        </w:rPr>
        <w:t>测试</w:t>
      </w:r>
      <w:r>
        <w:t>系统是否正确</w:t>
      </w:r>
      <w:r w:rsidR="004527E0">
        <w:rPr>
          <w:rFonts w:hint="eastAsia"/>
        </w:rPr>
        <w:t>地进行</w:t>
      </w:r>
      <w:r w:rsidR="004527E0">
        <w:t>作业调度</w:t>
      </w:r>
      <w:r>
        <w:t>，</w:t>
      </w:r>
      <w:r>
        <w:rPr>
          <w:rFonts w:hint="eastAsia"/>
        </w:rPr>
        <w:t>脚本分别</w:t>
      </w:r>
      <w:r>
        <w:t>测试</w:t>
      </w:r>
      <w:r w:rsidR="004527E0">
        <w:rPr>
          <w:rFonts w:hint="eastAsia"/>
        </w:rPr>
        <w:t>作业调度</w:t>
      </w:r>
      <w:r w:rsidR="004527E0">
        <w:t>正常</w:t>
      </w:r>
      <w:r>
        <w:t>和</w:t>
      </w:r>
      <w:r w:rsidR="004527E0">
        <w:rPr>
          <w:rFonts w:hint="eastAsia"/>
        </w:rPr>
        <w:t>作业调度</w:t>
      </w:r>
      <w:r>
        <w:t>异常</w:t>
      </w:r>
      <w:r>
        <w:rPr>
          <w:rFonts w:hint="eastAsia"/>
        </w:rPr>
        <w:t>两种</w:t>
      </w:r>
      <w:r>
        <w:t>情况。</w:t>
      </w:r>
      <w:r>
        <w:rPr>
          <w:rFonts w:hint="eastAsia"/>
        </w:rPr>
        <w:t>正常情况下</w:t>
      </w:r>
      <w:r>
        <w:t>，</w:t>
      </w:r>
      <w:r>
        <w:rPr>
          <w:rFonts w:hint="eastAsia"/>
        </w:rPr>
        <w:t>系统</w:t>
      </w:r>
      <w:r w:rsidR="004527E0">
        <w:rPr>
          <w:rFonts w:hint="eastAsia"/>
        </w:rPr>
        <w:t>可以运行</w:t>
      </w:r>
      <w:r w:rsidR="004527E0">
        <w:t>相关资源并进行调度</w:t>
      </w:r>
      <w:r>
        <w:t>；异常情况下，</w:t>
      </w:r>
      <w:r>
        <w:rPr>
          <w:rFonts w:hint="eastAsia"/>
        </w:rPr>
        <w:t>将</w:t>
      </w:r>
      <w:r>
        <w:t>出现</w:t>
      </w:r>
      <w:r w:rsidR="004527E0">
        <w:rPr>
          <w:rFonts w:hint="eastAsia"/>
        </w:rPr>
        <w:t>系统</w:t>
      </w:r>
      <w:r>
        <w:t>异常。</w:t>
      </w:r>
    </w:p>
    <w:p w14:paraId="4410CE2B" w14:textId="77777777" w:rsidR="007318AE" w:rsidRPr="0038273F" w:rsidRDefault="007318AE" w:rsidP="007318AE">
      <w:pPr>
        <w:pStyle w:val="3"/>
      </w:pPr>
      <w:bookmarkStart w:id="37" w:name="_Toc483505173"/>
      <w:r>
        <w:t>2</w:t>
      </w:r>
      <w:r>
        <w:rPr>
          <w:rFonts w:hint="eastAsia"/>
        </w:rPr>
        <w:t>.</w:t>
      </w:r>
      <w:r>
        <w:t>4</w:t>
      </w:r>
      <w:r>
        <w:rPr>
          <w:rFonts w:hint="eastAsia"/>
        </w:rPr>
        <w:t>.2</w:t>
      </w:r>
      <w:r>
        <w:rPr>
          <w:rFonts w:hint="eastAsia"/>
        </w:rPr>
        <w:t>测试用例</w:t>
      </w:r>
      <w:bookmarkEnd w:id="3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7318AE" w14:paraId="584E573A" w14:textId="77777777" w:rsidTr="0042759D">
        <w:tc>
          <w:tcPr>
            <w:tcW w:w="8897" w:type="dxa"/>
            <w:gridSpan w:val="3"/>
          </w:tcPr>
          <w:p w14:paraId="53C21938" w14:textId="77777777" w:rsidR="007318AE" w:rsidRDefault="007318AE" w:rsidP="0042759D">
            <w:pPr>
              <w:jc w:val="center"/>
              <w:rPr>
                <w:b/>
                <w:sz w:val="22"/>
              </w:rPr>
            </w:pPr>
            <w:r>
              <w:rPr>
                <w:b/>
                <w:sz w:val="22"/>
              </w:rPr>
              <w:t>Test Case Specification</w:t>
            </w:r>
          </w:p>
        </w:tc>
      </w:tr>
      <w:tr w:rsidR="007318AE" w14:paraId="36877E78" w14:textId="77777777" w:rsidTr="0042759D">
        <w:tc>
          <w:tcPr>
            <w:tcW w:w="1923" w:type="dxa"/>
          </w:tcPr>
          <w:p w14:paraId="50753CC3" w14:textId="77777777" w:rsidR="007318AE" w:rsidRDefault="007318AE" w:rsidP="0042759D">
            <w:pPr>
              <w:rPr>
                <w:sz w:val="22"/>
              </w:rPr>
            </w:pPr>
            <w:r>
              <w:rPr>
                <w:sz w:val="22"/>
              </w:rPr>
              <w:t>Name</w:t>
            </w:r>
          </w:p>
        </w:tc>
        <w:tc>
          <w:tcPr>
            <w:tcW w:w="6974" w:type="dxa"/>
            <w:gridSpan w:val="2"/>
          </w:tcPr>
          <w:p w14:paraId="3CA8E5DF" w14:textId="77777777" w:rsidR="007318AE" w:rsidRDefault="00EC1ED4" w:rsidP="0042759D">
            <w:pPr>
              <w:rPr>
                <w:sz w:val="22"/>
              </w:rPr>
            </w:pPr>
            <w:r>
              <w:rPr>
                <w:rFonts w:hint="eastAsia"/>
                <w:sz w:val="22"/>
              </w:rPr>
              <w:t>作业调度</w:t>
            </w:r>
            <w:r w:rsidR="007318AE">
              <w:rPr>
                <w:sz w:val="22"/>
              </w:rPr>
              <w:t>测试</w:t>
            </w:r>
          </w:p>
        </w:tc>
      </w:tr>
      <w:tr w:rsidR="007318AE" w14:paraId="10DAE02E" w14:textId="77777777" w:rsidTr="0042759D">
        <w:tc>
          <w:tcPr>
            <w:tcW w:w="1923" w:type="dxa"/>
          </w:tcPr>
          <w:p w14:paraId="070B8F00" w14:textId="77777777" w:rsidR="007318AE" w:rsidRDefault="007318AE" w:rsidP="0042759D">
            <w:pPr>
              <w:rPr>
                <w:sz w:val="22"/>
              </w:rPr>
            </w:pPr>
            <w:r>
              <w:rPr>
                <w:rFonts w:hint="eastAsia"/>
                <w:sz w:val="22"/>
              </w:rPr>
              <w:t>Brief</w:t>
            </w:r>
            <w:r>
              <w:rPr>
                <w:sz w:val="22"/>
              </w:rPr>
              <w:t xml:space="preserve"> Description</w:t>
            </w:r>
          </w:p>
        </w:tc>
        <w:tc>
          <w:tcPr>
            <w:tcW w:w="6974" w:type="dxa"/>
            <w:gridSpan w:val="2"/>
          </w:tcPr>
          <w:p w14:paraId="61799876" w14:textId="77777777" w:rsidR="007318AE" w:rsidRDefault="007318AE" w:rsidP="00EC1ED4">
            <w:pPr>
              <w:rPr>
                <w:sz w:val="22"/>
              </w:rPr>
            </w:pPr>
            <w:r>
              <w:rPr>
                <w:rFonts w:hint="eastAsia"/>
                <w:sz w:val="22"/>
              </w:rPr>
              <w:t>测试</w:t>
            </w:r>
            <w:r>
              <w:rPr>
                <w:sz w:val="22"/>
              </w:rPr>
              <w:t>系统是否正确</w:t>
            </w:r>
            <w:r w:rsidR="00EC1ED4">
              <w:rPr>
                <w:rFonts w:hint="eastAsia"/>
                <w:sz w:val="22"/>
              </w:rPr>
              <w:t>地进行</w:t>
            </w:r>
            <w:r w:rsidR="00EC1ED4">
              <w:rPr>
                <w:sz w:val="22"/>
              </w:rPr>
              <w:t>作业调度</w:t>
            </w:r>
          </w:p>
        </w:tc>
      </w:tr>
      <w:tr w:rsidR="007318AE" w14:paraId="4B62FC4C" w14:textId="77777777" w:rsidTr="0042759D">
        <w:tc>
          <w:tcPr>
            <w:tcW w:w="1923" w:type="dxa"/>
          </w:tcPr>
          <w:p w14:paraId="37D6FB1C" w14:textId="77777777" w:rsidR="007318AE" w:rsidRDefault="007318AE" w:rsidP="0042759D">
            <w:pPr>
              <w:rPr>
                <w:sz w:val="22"/>
              </w:rPr>
            </w:pPr>
            <w:r>
              <w:rPr>
                <w:rFonts w:hint="eastAsia"/>
                <w:sz w:val="22"/>
              </w:rPr>
              <w:t>Precondition</w:t>
            </w:r>
          </w:p>
        </w:tc>
        <w:tc>
          <w:tcPr>
            <w:tcW w:w="6974" w:type="dxa"/>
            <w:gridSpan w:val="2"/>
          </w:tcPr>
          <w:p w14:paraId="4D6C3611" w14:textId="77777777" w:rsidR="007318AE" w:rsidRDefault="00724627" w:rsidP="0042759D">
            <w:pPr>
              <w:rPr>
                <w:sz w:val="22"/>
              </w:rPr>
            </w:pPr>
            <w:r>
              <w:rPr>
                <w:rFonts w:hint="eastAsia"/>
                <w:sz w:val="22"/>
              </w:rPr>
              <w:t>完成了</w:t>
            </w:r>
            <w:r>
              <w:rPr>
                <w:sz w:val="22"/>
              </w:rPr>
              <w:t>数据流的抽象</w:t>
            </w:r>
          </w:p>
        </w:tc>
      </w:tr>
      <w:tr w:rsidR="007318AE" w14:paraId="55D72ACB" w14:textId="77777777" w:rsidTr="0042759D">
        <w:tc>
          <w:tcPr>
            <w:tcW w:w="1923" w:type="dxa"/>
          </w:tcPr>
          <w:p w14:paraId="2F75CC72" w14:textId="77777777" w:rsidR="007318AE" w:rsidRDefault="007318AE" w:rsidP="0042759D">
            <w:pPr>
              <w:rPr>
                <w:sz w:val="22"/>
              </w:rPr>
            </w:pPr>
            <w:r>
              <w:rPr>
                <w:sz w:val="22"/>
              </w:rPr>
              <w:t>Tester</w:t>
            </w:r>
          </w:p>
        </w:tc>
        <w:tc>
          <w:tcPr>
            <w:tcW w:w="6974" w:type="dxa"/>
            <w:gridSpan w:val="2"/>
          </w:tcPr>
          <w:p w14:paraId="55310D46" w14:textId="77777777" w:rsidR="007318AE" w:rsidRDefault="007318AE" w:rsidP="0042759D">
            <w:pPr>
              <w:rPr>
                <w:sz w:val="22"/>
              </w:rPr>
            </w:pPr>
            <w:r>
              <w:rPr>
                <w:sz w:val="22"/>
              </w:rPr>
              <w:t>测试员</w:t>
            </w:r>
          </w:p>
        </w:tc>
      </w:tr>
      <w:tr w:rsidR="007318AE" w14:paraId="3C7C5CBA" w14:textId="77777777" w:rsidTr="0042759D">
        <w:tc>
          <w:tcPr>
            <w:tcW w:w="1923" w:type="dxa"/>
          </w:tcPr>
          <w:p w14:paraId="3A918AF5" w14:textId="77777777" w:rsidR="007318AE" w:rsidRDefault="007318AE" w:rsidP="0042759D">
            <w:pPr>
              <w:rPr>
                <w:sz w:val="22"/>
              </w:rPr>
            </w:pPr>
            <w:r>
              <w:rPr>
                <w:rFonts w:hint="eastAsia"/>
                <w:sz w:val="22"/>
              </w:rPr>
              <w:t>Dependency</w:t>
            </w:r>
          </w:p>
        </w:tc>
        <w:tc>
          <w:tcPr>
            <w:tcW w:w="6974" w:type="dxa"/>
            <w:gridSpan w:val="2"/>
          </w:tcPr>
          <w:p w14:paraId="7C8CB157" w14:textId="77777777" w:rsidR="007318AE" w:rsidRDefault="007318AE" w:rsidP="0042759D">
            <w:pPr>
              <w:rPr>
                <w:sz w:val="22"/>
              </w:rPr>
            </w:pPr>
            <w:r>
              <w:rPr>
                <w:rFonts w:hint="eastAsia"/>
                <w:sz w:val="22"/>
              </w:rPr>
              <w:t>None</w:t>
            </w:r>
          </w:p>
        </w:tc>
      </w:tr>
      <w:tr w:rsidR="007318AE" w14:paraId="445F8D53" w14:textId="77777777" w:rsidTr="0042759D">
        <w:tc>
          <w:tcPr>
            <w:tcW w:w="1923" w:type="dxa"/>
            <w:vMerge w:val="restart"/>
          </w:tcPr>
          <w:p w14:paraId="09FE2ACF" w14:textId="77777777" w:rsidR="007318AE" w:rsidRDefault="007318AE" w:rsidP="0042759D">
            <w:pPr>
              <w:rPr>
                <w:sz w:val="22"/>
              </w:rPr>
            </w:pPr>
            <w:r>
              <w:rPr>
                <w:sz w:val="22"/>
              </w:rPr>
              <w:lastRenderedPageBreak/>
              <w:t>Test Setup</w:t>
            </w:r>
          </w:p>
        </w:tc>
        <w:tc>
          <w:tcPr>
            <w:tcW w:w="1758" w:type="dxa"/>
          </w:tcPr>
          <w:p w14:paraId="76BCF580" w14:textId="77777777" w:rsidR="007318AE" w:rsidRDefault="007318AE" w:rsidP="0042759D">
            <w:pPr>
              <w:rPr>
                <w:sz w:val="22"/>
              </w:rPr>
            </w:pPr>
            <w:r>
              <w:rPr>
                <w:rFonts w:hint="eastAsia"/>
                <w:sz w:val="22"/>
              </w:rPr>
              <w:t>Name</w:t>
            </w:r>
          </w:p>
        </w:tc>
        <w:tc>
          <w:tcPr>
            <w:tcW w:w="5216" w:type="dxa"/>
          </w:tcPr>
          <w:p w14:paraId="4A233971" w14:textId="77777777" w:rsidR="007318AE" w:rsidRDefault="00AB107E" w:rsidP="0042759D">
            <w:pPr>
              <w:rPr>
                <w:sz w:val="22"/>
              </w:rPr>
            </w:pPr>
            <w:r>
              <w:rPr>
                <w:rFonts w:hint="eastAsia"/>
                <w:sz w:val="22"/>
              </w:rPr>
              <w:t>运行</w:t>
            </w:r>
            <w:r>
              <w:rPr>
                <w:rFonts w:hint="eastAsia"/>
                <w:sz w:val="22"/>
              </w:rPr>
              <w:t>spark</w:t>
            </w:r>
            <w:r>
              <w:rPr>
                <w:sz w:val="22"/>
              </w:rPr>
              <w:t xml:space="preserve"> streaming</w:t>
            </w:r>
            <w:r>
              <w:rPr>
                <w:rFonts w:hint="eastAsia"/>
                <w:sz w:val="22"/>
              </w:rPr>
              <w:t>系统</w:t>
            </w:r>
          </w:p>
        </w:tc>
      </w:tr>
      <w:tr w:rsidR="007318AE" w14:paraId="41DE1FDA" w14:textId="77777777" w:rsidTr="0042759D">
        <w:tc>
          <w:tcPr>
            <w:tcW w:w="1923" w:type="dxa"/>
            <w:vMerge/>
          </w:tcPr>
          <w:p w14:paraId="20BD8ADC" w14:textId="77777777" w:rsidR="007318AE" w:rsidRDefault="007318AE" w:rsidP="0042759D">
            <w:pPr>
              <w:rPr>
                <w:sz w:val="22"/>
              </w:rPr>
            </w:pPr>
          </w:p>
        </w:tc>
        <w:tc>
          <w:tcPr>
            <w:tcW w:w="1758" w:type="dxa"/>
          </w:tcPr>
          <w:p w14:paraId="2284EE5E" w14:textId="77777777" w:rsidR="007318AE" w:rsidRDefault="007318AE" w:rsidP="0042759D">
            <w:pPr>
              <w:rPr>
                <w:sz w:val="22"/>
              </w:rPr>
            </w:pPr>
            <w:r>
              <w:rPr>
                <w:sz w:val="22"/>
              </w:rPr>
              <w:t>Description</w:t>
            </w:r>
          </w:p>
        </w:tc>
        <w:tc>
          <w:tcPr>
            <w:tcW w:w="5216" w:type="dxa"/>
          </w:tcPr>
          <w:p w14:paraId="60B95AD2" w14:textId="77777777" w:rsidR="007318AE" w:rsidRDefault="00EA0758" w:rsidP="0042759D">
            <w:pPr>
              <w:rPr>
                <w:sz w:val="22"/>
              </w:rPr>
            </w:pPr>
            <w:r>
              <w:rPr>
                <w:rFonts w:hint="eastAsia"/>
                <w:sz w:val="22"/>
              </w:rPr>
              <w:t>运行</w:t>
            </w:r>
            <w:r>
              <w:rPr>
                <w:rFonts w:hint="eastAsia"/>
                <w:sz w:val="22"/>
              </w:rPr>
              <w:t>spark</w:t>
            </w:r>
            <w:r>
              <w:rPr>
                <w:sz w:val="22"/>
              </w:rPr>
              <w:t xml:space="preserve"> streaming</w:t>
            </w:r>
            <w:r>
              <w:rPr>
                <w:rFonts w:hint="eastAsia"/>
                <w:sz w:val="22"/>
              </w:rPr>
              <w:t>系统，</w:t>
            </w:r>
            <w:r>
              <w:rPr>
                <w:sz w:val="22"/>
              </w:rPr>
              <w:t>准备启动任务</w:t>
            </w:r>
          </w:p>
        </w:tc>
      </w:tr>
      <w:tr w:rsidR="007318AE" w14:paraId="7B5646AA" w14:textId="77777777" w:rsidTr="0042759D">
        <w:tc>
          <w:tcPr>
            <w:tcW w:w="1923" w:type="dxa"/>
            <w:vMerge w:val="restart"/>
          </w:tcPr>
          <w:p w14:paraId="0178C7D0" w14:textId="77777777" w:rsidR="007318AE" w:rsidRDefault="007318AE" w:rsidP="0042759D">
            <w:pPr>
              <w:rPr>
                <w:sz w:val="22"/>
              </w:rPr>
            </w:pPr>
            <w:r>
              <w:rPr>
                <w:rFonts w:hint="eastAsia"/>
                <w:sz w:val="22"/>
              </w:rPr>
              <w:t>Basic Flow</w:t>
            </w:r>
          </w:p>
          <w:p w14:paraId="11963355" w14:textId="77777777" w:rsidR="007318AE" w:rsidRDefault="007318AE" w:rsidP="0042759D">
            <w:pPr>
              <w:rPr>
                <w:sz w:val="22"/>
              </w:rPr>
            </w:pPr>
            <w:r>
              <w:rPr>
                <w:rFonts w:hint="eastAsia"/>
                <w:sz w:val="22"/>
              </w:rPr>
              <w:t>(</w:t>
            </w:r>
            <w:r>
              <w:rPr>
                <w:sz w:val="22"/>
              </w:rPr>
              <w:t>Test Setup</w:t>
            </w:r>
            <w:r>
              <w:rPr>
                <w:rFonts w:hint="eastAsia"/>
                <w:sz w:val="22"/>
              </w:rPr>
              <w:t>)</w:t>
            </w:r>
          </w:p>
        </w:tc>
        <w:tc>
          <w:tcPr>
            <w:tcW w:w="6974" w:type="dxa"/>
            <w:gridSpan w:val="2"/>
          </w:tcPr>
          <w:p w14:paraId="4A3C0345" w14:textId="77777777" w:rsidR="007318AE" w:rsidRDefault="007318AE" w:rsidP="0042759D">
            <w:pPr>
              <w:rPr>
                <w:sz w:val="22"/>
              </w:rPr>
            </w:pPr>
            <w:r>
              <w:rPr>
                <w:rFonts w:hint="eastAsia"/>
                <w:sz w:val="22"/>
              </w:rPr>
              <w:t>Steps</w:t>
            </w:r>
          </w:p>
        </w:tc>
      </w:tr>
      <w:tr w:rsidR="007318AE" w14:paraId="0DFBA1C5" w14:textId="77777777" w:rsidTr="0042759D">
        <w:tc>
          <w:tcPr>
            <w:tcW w:w="1923" w:type="dxa"/>
            <w:vMerge/>
          </w:tcPr>
          <w:p w14:paraId="37E1F320" w14:textId="77777777" w:rsidR="007318AE" w:rsidRDefault="007318AE" w:rsidP="0042759D">
            <w:pPr>
              <w:rPr>
                <w:sz w:val="22"/>
              </w:rPr>
            </w:pPr>
          </w:p>
        </w:tc>
        <w:tc>
          <w:tcPr>
            <w:tcW w:w="1758" w:type="dxa"/>
          </w:tcPr>
          <w:p w14:paraId="7238E6C4" w14:textId="77777777" w:rsidR="007318AE" w:rsidRDefault="007318AE" w:rsidP="0042759D">
            <w:pPr>
              <w:rPr>
                <w:sz w:val="22"/>
              </w:rPr>
            </w:pPr>
            <w:r>
              <w:rPr>
                <w:rFonts w:hint="eastAsia"/>
                <w:sz w:val="22"/>
              </w:rPr>
              <w:t>1</w:t>
            </w:r>
          </w:p>
        </w:tc>
        <w:tc>
          <w:tcPr>
            <w:tcW w:w="5216" w:type="dxa"/>
          </w:tcPr>
          <w:p w14:paraId="0BF9ECBC" w14:textId="77777777" w:rsidR="007318AE" w:rsidRDefault="00245615" w:rsidP="0042759D">
            <w:pPr>
              <w:rPr>
                <w:sz w:val="22"/>
              </w:rPr>
            </w:pPr>
            <w:r>
              <w:rPr>
                <w:rFonts w:hint="eastAsia"/>
                <w:sz w:val="22"/>
              </w:rPr>
              <w:t>输入</w:t>
            </w:r>
            <w:r>
              <w:rPr>
                <w:sz w:val="22"/>
              </w:rPr>
              <w:t>测试数据</w:t>
            </w:r>
            <w:r>
              <w:rPr>
                <w:rFonts w:hint="eastAsia"/>
                <w:sz w:val="22"/>
              </w:rPr>
              <w:t>；</w:t>
            </w:r>
          </w:p>
        </w:tc>
      </w:tr>
      <w:tr w:rsidR="007318AE" w:rsidRPr="00245615" w14:paraId="446E72DE" w14:textId="77777777" w:rsidTr="0042759D">
        <w:tc>
          <w:tcPr>
            <w:tcW w:w="1923" w:type="dxa"/>
            <w:vMerge/>
          </w:tcPr>
          <w:p w14:paraId="0979C242" w14:textId="77777777" w:rsidR="007318AE" w:rsidRDefault="007318AE" w:rsidP="0042759D">
            <w:pPr>
              <w:rPr>
                <w:sz w:val="22"/>
              </w:rPr>
            </w:pPr>
          </w:p>
        </w:tc>
        <w:tc>
          <w:tcPr>
            <w:tcW w:w="1758" w:type="dxa"/>
          </w:tcPr>
          <w:p w14:paraId="1F1E2097" w14:textId="77777777" w:rsidR="007318AE" w:rsidRDefault="007318AE" w:rsidP="0042759D">
            <w:pPr>
              <w:rPr>
                <w:sz w:val="22"/>
              </w:rPr>
            </w:pPr>
            <w:r>
              <w:rPr>
                <w:rFonts w:hint="eastAsia"/>
                <w:sz w:val="22"/>
              </w:rPr>
              <w:t>2</w:t>
            </w:r>
          </w:p>
        </w:tc>
        <w:tc>
          <w:tcPr>
            <w:tcW w:w="5216" w:type="dxa"/>
          </w:tcPr>
          <w:p w14:paraId="61D506B0" w14:textId="77777777" w:rsidR="007318AE" w:rsidRDefault="00245615" w:rsidP="0042759D">
            <w:pPr>
              <w:rPr>
                <w:sz w:val="22"/>
              </w:rPr>
            </w:pPr>
            <w:r>
              <w:rPr>
                <w:rFonts w:hint="eastAsia"/>
                <w:sz w:val="22"/>
              </w:rPr>
              <w:t>系统</w:t>
            </w:r>
            <w:r>
              <w:rPr>
                <w:sz w:val="22"/>
              </w:rPr>
              <w:t>验证</w:t>
            </w:r>
            <w:r>
              <w:rPr>
                <w:rFonts w:hint="eastAsia"/>
                <w:sz w:val="22"/>
              </w:rPr>
              <w:t>输入</w:t>
            </w:r>
            <w:r>
              <w:rPr>
                <w:sz w:val="22"/>
              </w:rPr>
              <w:t>数据的完整性</w:t>
            </w:r>
            <w:r>
              <w:rPr>
                <w:rFonts w:hint="eastAsia"/>
                <w:sz w:val="22"/>
              </w:rPr>
              <w:t>；</w:t>
            </w:r>
          </w:p>
        </w:tc>
      </w:tr>
      <w:tr w:rsidR="00245615" w:rsidRPr="00245615" w14:paraId="43949BC6" w14:textId="77777777" w:rsidTr="0042759D">
        <w:tc>
          <w:tcPr>
            <w:tcW w:w="1923" w:type="dxa"/>
            <w:vMerge/>
          </w:tcPr>
          <w:p w14:paraId="5C397BD3" w14:textId="77777777" w:rsidR="00245615" w:rsidRDefault="00245615" w:rsidP="0042759D">
            <w:pPr>
              <w:rPr>
                <w:sz w:val="22"/>
              </w:rPr>
            </w:pPr>
          </w:p>
        </w:tc>
        <w:tc>
          <w:tcPr>
            <w:tcW w:w="1758" w:type="dxa"/>
          </w:tcPr>
          <w:p w14:paraId="24502AF1" w14:textId="77777777" w:rsidR="00245615" w:rsidRDefault="00245615" w:rsidP="0042759D">
            <w:pPr>
              <w:rPr>
                <w:sz w:val="22"/>
              </w:rPr>
            </w:pPr>
            <w:r>
              <w:rPr>
                <w:rFonts w:hint="eastAsia"/>
                <w:sz w:val="22"/>
              </w:rPr>
              <w:t>3</w:t>
            </w:r>
          </w:p>
        </w:tc>
        <w:tc>
          <w:tcPr>
            <w:tcW w:w="5216" w:type="dxa"/>
          </w:tcPr>
          <w:p w14:paraId="328C187F" w14:textId="77777777" w:rsidR="00245615" w:rsidRDefault="00245615" w:rsidP="0042759D">
            <w:pPr>
              <w:rPr>
                <w:sz w:val="22"/>
              </w:rPr>
            </w:pPr>
            <w:r>
              <w:rPr>
                <w:rFonts w:hint="eastAsia"/>
                <w:sz w:val="22"/>
              </w:rPr>
              <w:t>将</w:t>
            </w:r>
            <w:r>
              <w:rPr>
                <w:sz w:val="22"/>
              </w:rPr>
              <w:t>输入的数据流进行离散化</w:t>
            </w:r>
            <w:r>
              <w:rPr>
                <w:rFonts w:hint="eastAsia"/>
                <w:sz w:val="22"/>
              </w:rPr>
              <w:t>；</w:t>
            </w:r>
          </w:p>
        </w:tc>
      </w:tr>
      <w:tr w:rsidR="007318AE" w14:paraId="61EDCAA7" w14:textId="77777777" w:rsidTr="0042759D">
        <w:tc>
          <w:tcPr>
            <w:tcW w:w="1923" w:type="dxa"/>
            <w:vMerge/>
          </w:tcPr>
          <w:p w14:paraId="3728DA64" w14:textId="77777777" w:rsidR="007318AE" w:rsidRDefault="007318AE" w:rsidP="0042759D">
            <w:pPr>
              <w:rPr>
                <w:sz w:val="22"/>
              </w:rPr>
            </w:pPr>
          </w:p>
        </w:tc>
        <w:tc>
          <w:tcPr>
            <w:tcW w:w="1758" w:type="dxa"/>
          </w:tcPr>
          <w:p w14:paraId="354EF18A" w14:textId="77777777" w:rsidR="007318AE" w:rsidRDefault="00EA097B" w:rsidP="0042759D">
            <w:pPr>
              <w:rPr>
                <w:sz w:val="22"/>
              </w:rPr>
            </w:pPr>
            <w:r>
              <w:rPr>
                <w:sz w:val="22"/>
              </w:rPr>
              <w:t>4</w:t>
            </w:r>
          </w:p>
        </w:tc>
        <w:tc>
          <w:tcPr>
            <w:tcW w:w="5216" w:type="dxa"/>
          </w:tcPr>
          <w:p w14:paraId="3095125A" w14:textId="77777777" w:rsidR="007318AE" w:rsidRDefault="00245615" w:rsidP="0042759D">
            <w:pPr>
              <w:rPr>
                <w:sz w:val="22"/>
              </w:rPr>
            </w:pPr>
            <w:r>
              <w:rPr>
                <w:rFonts w:hint="eastAsia"/>
                <w:sz w:val="22"/>
              </w:rPr>
              <w:t>将离散化</w:t>
            </w:r>
            <w:r>
              <w:rPr>
                <w:sz w:val="22"/>
              </w:rPr>
              <w:t>的数据按时间序列划分为</w:t>
            </w:r>
            <w:r>
              <w:rPr>
                <w:sz w:val="22"/>
              </w:rPr>
              <w:t>RDD</w:t>
            </w:r>
            <w:r w:rsidR="007318AE">
              <w:rPr>
                <w:sz w:val="22"/>
              </w:rPr>
              <w:t>；</w:t>
            </w:r>
          </w:p>
        </w:tc>
      </w:tr>
      <w:tr w:rsidR="007318AE" w14:paraId="7739890B" w14:textId="77777777" w:rsidTr="0042759D">
        <w:tc>
          <w:tcPr>
            <w:tcW w:w="1923" w:type="dxa"/>
            <w:vMerge/>
          </w:tcPr>
          <w:p w14:paraId="7A845F34" w14:textId="77777777" w:rsidR="007318AE" w:rsidRDefault="007318AE" w:rsidP="0042759D">
            <w:pPr>
              <w:rPr>
                <w:sz w:val="22"/>
              </w:rPr>
            </w:pPr>
          </w:p>
        </w:tc>
        <w:tc>
          <w:tcPr>
            <w:tcW w:w="1758" w:type="dxa"/>
          </w:tcPr>
          <w:p w14:paraId="4345355E" w14:textId="77777777" w:rsidR="007318AE" w:rsidRDefault="007318AE" w:rsidP="0042759D">
            <w:pPr>
              <w:rPr>
                <w:sz w:val="22"/>
              </w:rPr>
            </w:pPr>
            <w:proofErr w:type="spellStart"/>
            <w:r>
              <w:rPr>
                <w:rFonts w:hint="eastAsia"/>
                <w:sz w:val="22"/>
              </w:rPr>
              <w:t>Postconditio</w:t>
            </w:r>
            <w:r>
              <w:rPr>
                <w:sz w:val="22"/>
              </w:rPr>
              <w:t>n</w:t>
            </w:r>
            <w:proofErr w:type="spellEnd"/>
          </w:p>
          <w:p w14:paraId="511D2B24" w14:textId="77777777" w:rsidR="007318AE" w:rsidRDefault="007318AE" w:rsidP="0042759D">
            <w:pPr>
              <w:rPr>
                <w:sz w:val="22"/>
              </w:rPr>
            </w:pPr>
            <w:r>
              <w:rPr>
                <w:sz w:val="22"/>
              </w:rPr>
              <w:t>(Test Oracle)</w:t>
            </w:r>
          </w:p>
        </w:tc>
        <w:tc>
          <w:tcPr>
            <w:tcW w:w="5216" w:type="dxa"/>
          </w:tcPr>
          <w:p w14:paraId="670CF5AB" w14:textId="77777777" w:rsidR="007318AE" w:rsidRPr="002649F6" w:rsidRDefault="00245615" w:rsidP="0042759D">
            <w:pPr>
              <w:rPr>
                <w:sz w:val="22"/>
              </w:rPr>
            </w:pPr>
            <w:r>
              <w:rPr>
                <w:rFonts w:hint="eastAsia"/>
                <w:sz w:val="22"/>
              </w:rPr>
              <w:t>完成</w:t>
            </w:r>
            <w:r>
              <w:rPr>
                <w:sz w:val="22"/>
              </w:rPr>
              <w:t>数据流的抽象</w:t>
            </w:r>
            <w:r w:rsidR="007318AE">
              <w:rPr>
                <w:rFonts w:hint="eastAsia"/>
                <w:sz w:val="22"/>
              </w:rPr>
              <w:t>；</w:t>
            </w:r>
          </w:p>
        </w:tc>
      </w:tr>
      <w:tr w:rsidR="007318AE" w14:paraId="3B28888F" w14:textId="77777777" w:rsidTr="0042759D">
        <w:trPr>
          <w:trHeight w:val="81"/>
        </w:trPr>
        <w:tc>
          <w:tcPr>
            <w:tcW w:w="1923" w:type="dxa"/>
            <w:vMerge w:val="restart"/>
          </w:tcPr>
          <w:p w14:paraId="754B68B9" w14:textId="77777777" w:rsidR="007318AE" w:rsidRDefault="007318AE" w:rsidP="0042759D">
            <w:pPr>
              <w:rPr>
                <w:sz w:val="22"/>
              </w:rPr>
            </w:pPr>
            <w:r>
              <w:rPr>
                <w:rFonts w:hint="eastAsia"/>
                <w:sz w:val="22"/>
              </w:rPr>
              <w:t>Basic Flow</w:t>
            </w:r>
          </w:p>
          <w:p w14:paraId="68FD799D" w14:textId="77777777" w:rsidR="007318AE" w:rsidRDefault="007318AE" w:rsidP="0042759D">
            <w:pPr>
              <w:rPr>
                <w:sz w:val="22"/>
              </w:rPr>
            </w:pPr>
            <w:r>
              <w:rPr>
                <w:sz w:val="22"/>
              </w:rPr>
              <w:t>(Test Sequence)</w:t>
            </w:r>
          </w:p>
        </w:tc>
        <w:tc>
          <w:tcPr>
            <w:tcW w:w="6974" w:type="dxa"/>
            <w:gridSpan w:val="2"/>
          </w:tcPr>
          <w:p w14:paraId="5F2F7857" w14:textId="77777777" w:rsidR="007318AE" w:rsidRDefault="007318AE" w:rsidP="0042759D">
            <w:pPr>
              <w:rPr>
                <w:sz w:val="22"/>
              </w:rPr>
            </w:pPr>
            <w:r>
              <w:rPr>
                <w:rFonts w:hint="eastAsia"/>
                <w:sz w:val="22"/>
              </w:rPr>
              <w:t>Steps</w:t>
            </w:r>
          </w:p>
        </w:tc>
      </w:tr>
      <w:tr w:rsidR="00EA0758" w14:paraId="153F2E58" w14:textId="77777777" w:rsidTr="0042759D">
        <w:trPr>
          <w:trHeight w:val="78"/>
        </w:trPr>
        <w:tc>
          <w:tcPr>
            <w:tcW w:w="1923" w:type="dxa"/>
            <w:vMerge/>
          </w:tcPr>
          <w:p w14:paraId="1D0B9F75" w14:textId="77777777" w:rsidR="00EA0758" w:rsidRDefault="00EA0758" w:rsidP="00EA0758">
            <w:pPr>
              <w:rPr>
                <w:sz w:val="22"/>
              </w:rPr>
            </w:pPr>
          </w:p>
        </w:tc>
        <w:tc>
          <w:tcPr>
            <w:tcW w:w="1758" w:type="dxa"/>
          </w:tcPr>
          <w:p w14:paraId="61F1063F" w14:textId="77777777" w:rsidR="00EA0758" w:rsidRDefault="00EA097B" w:rsidP="00EA0758">
            <w:pPr>
              <w:rPr>
                <w:sz w:val="22"/>
              </w:rPr>
            </w:pPr>
            <w:r>
              <w:rPr>
                <w:rFonts w:hint="eastAsia"/>
                <w:sz w:val="22"/>
              </w:rPr>
              <w:t>1</w:t>
            </w:r>
          </w:p>
        </w:tc>
        <w:tc>
          <w:tcPr>
            <w:tcW w:w="5216" w:type="dxa"/>
          </w:tcPr>
          <w:p w14:paraId="7689884F" w14:textId="77777777" w:rsidR="00EA0758" w:rsidRDefault="00EA097B" w:rsidP="00EA0758">
            <w:pPr>
              <w:rPr>
                <w:sz w:val="22"/>
              </w:rPr>
            </w:pPr>
            <w:r>
              <w:rPr>
                <w:rFonts w:hint="eastAsia"/>
                <w:sz w:val="22"/>
              </w:rPr>
              <w:t>将</w:t>
            </w:r>
            <w:r>
              <w:rPr>
                <w:sz w:val="22"/>
              </w:rPr>
              <w:t>任务分隔成多个</w:t>
            </w:r>
            <w:commentRangeStart w:id="38"/>
            <w:r>
              <w:rPr>
                <w:sz w:val="22"/>
              </w:rPr>
              <w:t>阶段</w:t>
            </w:r>
            <w:commentRangeEnd w:id="38"/>
            <w:r w:rsidR="000A10B9">
              <w:rPr>
                <w:rStyle w:val="a8"/>
              </w:rPr>
              <w:commentReference w:id="38"/>
            </w:r>
            <w:r>
              <w:rPr>
                <w:sz w:val="22"/>
              </w:rPr>
              <w:t>；</w:t>
            </w:r>
          </w:p>
        </w:tc>
      </w:tr>
      <w:tr w:rsidR="00EA0758" w:rsidRPr="00EA097B" w14:paraId="31644E39" w14:textId="77777777" w:rsidTr="0042759D">
        <w:trPr>
          <w:trHeight w:val="78"/>
        </w:trPr>
        <w:tc>
          <w:tcPr>
            <w:tcW w:w="1923" w:type="dxa"/>
            <w:vMerge/>
          </w:tcPr>
          <w:p w14:paraId="33E1B252" w14:textId="77777777" w:rsidR="00EA0758" w:rsidRDefault="00EA0758" w:rsidP="00EA0758">
            <w:pPr>
              <w:rPr>
                <w:sz w:val="22"/>
              </w:rPr>
            </w:pPr>
          </w:p>
        </w:tc>
        <w:tc>
          <w:tcPr>
            <w:tcW w:w="1758" w:type="dxa"/>
          </w:tcPr>
          <w:p w14:paraId="7482D126" w14:textId="77777777" w:rsidR="00EA0758" w:rsidRDefault="00EA097B" w:rsidP="00EA0758">
            <w:pPr>
              <w:rPr>
                <w:sz w:val="22"/>
              </w:rPr>
            </w:pPr>
            <w:r>
              <w:rPr>
                <w:rFonts w:hint="eastAsia"/>
                <w:sz w:val="22"/>
              </w:rPr>
              <w:t>2</w:t>
            </w:r>
          </w:p>
        </w:tc>
        <w:tc>
          <w:tcPr>
            <w:tcW w:w="5216" w:type="dxa"/>
          </w:tcPr>
          <w:p w14:paraId="599E8515" w14:textId="77777777" w:rsidR="00EA0758" w:rsidRDefault="00EA097B" w:rsidP="00EA0758">
            <w:pPr>
              <w:rPr>
                <w:sz w:val="22"/>
              </w:rPr>
            </w:pPr>
            <w:r>
              <w:rPr>
                <w:rFonts w:hint="eastAsia"/>
                <w:sz w:val="22"/>
              </w:rPr>
              <w:t>将</w:t>
            </w:r>
            <w:r>
              <w:rPr>
                <w:sz w:val="22"/>
              </w:rPr>
              <w:t>分隔的</w:t>
            </w:r>
            <w:commentRangeStart w:id="39"/>
            <w:r>
              <w:rPr>
                <w:sz w:val="22"/>
              </w:rPr>
              <w:t>作业</w:t>
            </w:r>
            <w:commentRangeEnd w:id="39"/>
            <w:r w:rsidR="000A10B9">
              <w:rPr>
                <w:rStyle w:val="a8"/>
              </w:rPr>
              <w:commentReference w:id="39"/>
            </w:r>
            <w:r>
              <w:rPr>
                <w:sz w:val="22"/>
              </w:rPr>
              <w:t>放入作业调度队列</w:t>
            </w:r>
            <w:r w:rsidR="00A46F33">
              <w:rPr>
                <w:rFonts w:hint="eastAsia"/>
                <w:sz w:val="22"/>
              </w:rPr>
              <w:t>；</w:t>
            </w:r>
          </w:p>
        </w:tc>
      </w:tr>
      <w:tr w:rsidR="00EA097B" w:rsidRPr="00EA097B" w14:paraId="13C3EB78" w14:textId="77777777" w:rsidTr="0042759D">
        <w:trPr>
          <w:trHeight w:val="78"/>
        </w:trPr>
        <w:tc>
          <w:tcPr>
            <w:tcW w:w="1923" w:type="dxa"/>
            <w:vMerge/>
          </w:tcPr>
          <w:p w14:paraId="7019A125" w14:textId="77777777" w:rsidR="00EA097B" w:rsidRDefault="00EA097B" w:rsidP="00EA0758">
            <w:pPr>
              <w:rPr>
                <w:sz w:val="22"/>
              </w:rPr>
            </w:pPr>
          </w:p>
        </w:tc>
        <w:tc>
          <w:tcPr>
            <w:tcW w:w="1758" w:type="dxa"/>
          </w:tcPr>
          <w:p w14:paraId="2247EA60" w14:textId="77777777" w:rsidR="00EA097B" w:rsidRDefault="00A46F33" w:rsidP="00EA0758">
            <w:pPr>
              <w:rPr>
                <w:sz w:val="22"/>
              </w:rPr>
            </w:pPr>
            <w:r>
              <w:rPr>
                <w:rFonts w:hint="eastAsia"/>
                <w:sz w:val="22"/>
              </w:rPr>
              <w:t>3</w:t>
            </w:r>
          </w:p>
        </w:tc>
        <w:tc>
          <w:tcPr>
            <w:tcW w:w="5216" w:type="dxa"/>
          </w:tcPr>
          <w:p w14:paraId="3BF727F0" w14:textId="77777777" w:rsidR="00EA097B" w:rsidRDefault="00A46F33" w:rsidP="00EA0758">
            <w:pPr>
              <w:rPr>
                <w:sz w:val="22"/>
              </w:rPr>
            </w:pPr>
            <w:r>
              <w:rPr>
                <w:rFonts w:hint="eastAsia"/>
                <w:sz w:val="22"/>
              </w:rPr>
              <w:t>系统检测</w:t>
            </w:r>
            <w:r>
              <w:rPr>
                <w:sz w:val="22"/>
              </w:rPr>
              <w:t>系统是否有空闲的资源</w:t>
            </w:r>
            <w:r>
              <w:rPr>
                <w:rFonts w:hint="eastAsia"/>
                <w:sz w:val="22"/>
              </w:rPr>
              <w:t>；</w:t>
            </w:r>
          </w:p>
        </w:tc>
      </w:tr>
      <w:tr w:rsidR="00A46F33" w:rsidRPr="00EA097B" w14:paraId="1141F4DE" w14:textId="77777777" w:rsidTr="0042759D">
        <w:trPr>
          <w:trHeight w:val="78"/>
        </w:trPr>
        <w:tc>
          <w:tcPr>
            <w:tcW w:w="1923" w:type="dxa"/>
            <w:vMerge/>
          </w:tcPr>
          <w:p w14:paraId="5E2D26CB" w14:textId="77777777" w:rsidR="00A46F33" w:rsidRDefault="00A46F33" w:rsidP="00EA0758">
            <w:pPr>
              <w:rPr>
                <w:sz w:val="22"/>
              </w:rPr>
            </w:pPr>
          </w:p>
        </w:tc>
        <w:tc>
          <w:tcPr>
            <w:tcW w:w="1758" w:type="dxa"/>
          </w:tcPr>
          <w:p w14:paraId="05362F8A" w14:textId="77777777" w:rsidR="00A46F33" w:rsidRDefault="00A46F33" w:rsidP="00EA0758">
            <w:pPr>
              <w:rPr>
                <w:sz w:val="22"/>
              </w:rPr>
            </w:pPr>
            <w:r>
              <w:rPr>
                <w:rFonts w:hint="eastAsia"/>
                <w:sz w:val="22"/>
              </w:rPr>
              <w:t>4</w:t>
            </w:r>
          </w:p>
        </w:tc>
        <w:tc>
          <w:tcPr>
            <w:tcW w:w="5216" w:type="dxa"/>
          </w:tcPr>
          <w:p w14:paraId="0ACA62EE" w14:textId="77777777" w:rsidR="00A46F33" w:rsidRDefault="00A46F33" w:rsidP="00EA0758">
            <w:pPr>
              <w:rPr>
                <w:sz w:val="22"/>
              </w:rPr>
            </w:pPr>
            <w:r>
              <w:rPr>
                <w:rFonts w:hint="eastAsia"/>
                <w:sz w:val="22"/>
              </w:rPr>
              <w:t>开始</w:t>
            </w:r>
            <w:r>
              <w:rPr>
                <w:sz w:val="22"/>
              </w:rPr>
              <w:t>后续</w:t>
            </w:r>
            <w:commentRangeStart w:id="40"/>
            <w:r>
              <w:rPr>
                <w:sz w:val="22"/>
              </w:rPr>
              <w:t>任务的第一个阶段</w:t>
            </w:r>
            <w:commentRangeEnd w:id="40"/>
            <w:r w:rsidR="000A10B9">
              <w:rPr>
                <w:rStyle w:val="a8"/>
              </w:rPr>
              <w:commentReference w:id="40"/>
            </w:r>
          </w:p>
        </w:tc>
      </w:tr>
      <w:tr w:rsidR="007318AE" w14:paraId="4E14785A" w14:textId="77777777" w:rsidTr="0042759D">
        <w:trPr>
          <w:trHeight w:val="157"/>
        </w:trPr>
        <w:tc>
          <w:tcPr>
            <w:tcW w:w="1923" w:type="dxa"/>
            <w:vMerge/>
          </w:tcPr>
          <w:p w14:paraId="2A5BA92A" w14:textId="77777777" w:rsidR="007318AE" w:rsidRDefault="007318AE" w:rsidP="0042759D">
            <w:pPr>
              <w:rPr>
                <w:sz w:val="22"/>
              </w:rPr>
            </w:pPr>
          </w:p>
        </w:tc>
        <w:tc>
          <w:tcPr>
            <w:tcW w:w="1758" w:type="dxa"/>
          </w:tcPr>
          <w:p w14:paraId="197572CC" w14:textId="77777777" w:rsidR="007318AE" w:rsidRDefault="007318AE" w:rsidP="0042759D">
            <w:pPr>
              <w:rPr>
                <w:sz w:val="22"/>
              </w:rPr>
            </w:pPr>
            <w:proofErr w:type="spellStart"/>
            <w:r>
              <w:rPr>
                <w:rFonts w:hint="eastAsia"/>
                <w:sz w:val="22"/>
              </w:rPr>
              <w:t>Postcondition</w:t>
            </w:r>
            <w:proofErr w:type="spellEnd"/>
          </w:p>
          <w:p w14:paraId="49C1BAF9" w14:textId="77777777" w:rsidR="007318AE" w:rsidRDefault="007318AE" w:rsidP="0042759D">
            <w:pPr>
              <w:rPr>
                <w:sz w:val="22"/>
              </w:rPr>
            </w:pPr>
            <w:r>
              <w:rPr>
                <w:sz w:val="22"/>
              </w:rPr>
              <w:t>(Test Oracle)</w:t>
            </w:r>
          </w:p>
        </w:tc>
        <w:tc>
          <w:tcPr>
            <w:tcW w:w="5216" w:type="dxa"/>
          </w:tcPr>
          <w:p w14:paraId="282ECB82" w14:textId="77777777" w:rsidR="007318AE" w:rsidRDefault="00A46F33" w:rsidP="0042759D">
            <w:pPr>
              <w:tabs>
                <w:tab w:val="left" w:pos="1065"/>
              </w:tabs>
              <w:rPr>
                <w:sz w:val="22"/>
              </w:rPr>
            </w:pPr>
            <w:r>
              <w:rPr>
                <w:rFonts w:hint="eastAsia"/>
                <w:sz w:val="22"/>
              </w:rPr>
              <w:t>完成任务</w:t>
            </w:r>
            <w:r>
              <w:rPr>
                <w:sz w:val="22"/>
              </w:rPr>
              <w:t>的执行</w:t>
            </w:r>
            <w:r w:rsidR="007318AE">
              <w:rPr>
                <w:rFonts w:hint="eastAsia"/>
                <w:sz w:val="22"/>
              </w:rPr>
              <w:t>；</w:t>
            </w:r>
          </w:p>
          <w:p w14:paraId="26420708" w14:textId="77777777" w:rsidR="007318AE" w:rsidRDefault="007318AE" w:rsidP="0042759D">
            <w:pPr>
              <w:tabs>
                <w:tab w:val="left" w:pos="1065"/>
              </w:tabs>
              <w:rPr>
                <w:sz w:val="22"/>
              </w:rPr>
            </w:pPr>
          </w:p>
        </w:tc>
      </w:tr>
      <w:tr w:rsidR="007318AE" w14:paraId="0E51A207" w14:textId="77777777" w:rsidTr="0042759D">
        <w:trPr>
          <w:trHeight w:val="421"/>
        </w:trPr>
        <w:tc>
          <w:tcPr>
            <w:tcW w:w="1923" w:type="dxa"/>
            <w:vMerge w:val="restart"/>
          </w:tcPr>
          <w:p w14:paraId="0259E240" w14:textId="77777777" w:rsidR="007318AE" w:rsidRDefault="007318AE" w:rsidP="0042759D">
            <w:pPr>
              <w:rPr>
                <w:sz w:val="22"/>
              </w:rPr>
            </w:pPr>
            <w:r>
              <w:rPr>
                <w:sz w:val="22"/>
              </w:rPr>
              <w:t>Specific Alternative Flows</w:t>
            </w:r>
          </w:p>
          <w:p w14:paraId="4D4964A6" w14:textId="77777777" w:rsidR="007318AE" w:rsidRDefault="007318AE" w:rsidP="0042759D">
            <w:pPr>
              <w:rPr>
                <w:sz w:val="22"/>
              </w:rPr>
            </w:pPr>
            <w:r>
              <w:rPr>
                <w:sz w:val="22"/>
              </w:rPr>
              <w:t>(Test Sequence)</w:t>
            </w:r>
          </w:p>
        </w:tc>
        <w:tc>
          <w:tcPr>
            <w:tcW w:w="6974" w:type="dxa"/>
            <w:gridSpan w:val="2"/>
          </w:tcPr>
          <w:p w14:paraId="13A72560" w14:textId="77777777" w:rsidR="007318AE" w:rsidRDefault="007318AE" w:rsidP="00A46F33">
            <w:pPr>
              <w:ind w:left="110" w:hangingChars="50" w:hanging="110"/>
              <w:rPr>
                <w:sz w:val="22"/>
              </w:rPr>
            </w:pPr>
            <w:r>
              <w:rPr>
                <w:sz w:val="22"/>
              </w:rPr>
              <w:t xml:space="preserve">RFS </w:t>
            </w:r>
            <w:r w:rsidR="00A46F33">
              <w:rPr>
                <w:sz w:val="22"/>
              </w:rPr>
              <w:t>3</w:t>
            </w:r>
          </w:p>
        </w:tc>
      </w:tr>
      <w:tr w:rsidR="007318AE" w14:paraId="5E476468" w14:textId="77777777" w:rsidTr="0042759D">
        <w:trPr>
          <w:trHeight w:val="231"/>
        </w:trPr>
        <w:tc>
          <w:tcPr>
            <w:tcW w:w="1923" w:type="dxa"/>
            <w:vMerge/>
          </w:tcPr>
          <w:p w14:paraId="6CC1AB53" w14:textId="77777777" w:rsidR="007318AE" w:rsidRDefault="007318AE" w:rsidP="0042759D">
            <w:pPr>
              <w:rPr>
                <w:sz w:val="22"/>
              </w:rPr>
            </w:pPr>
          </w:p>
        </w:tc>
        <w:tc>
          <w:tcPr>
            <w:tcW w:w="1758" w:type="dxa"/>
          </w:tcPr>
          <w:p w14:paraId="5CD6859D" w14:textId="77777777" w:rsidR="007318AE" w:rsidRDefault="007318AE" w:rsidP="0042759D">
            <w:pPr>
              <w:ind w:left="110" w:hangingChars="50" w:hanging="110"/>
              <w:rPr>
                <w:sz w:val="22"/>
              </w:rPr>
            </w:pPr>
            <w:r>
              <w:rPr>
                <w:sz w:val="22"/>
              </w:rPr>
              <w:t>1</w:t>
            </w:r>
          </w:p>
        </w:tc>
        <w:tc>
          <w:tcPr>
            <w:tcW w:w="5216" w:type="dxa"/>
          </w:tcPr>
          <w:p w14:paraId="2CD0B89F" w14:textId="77777777" w:rsidR="007318AE" w:rsidRDefault="00A46F33" w:rsidP="0042759D">
            <w:pPr>
              <w:ind w:left="110" w:hangingChars="50" w:hanging="110"/>
              <w:rPr>
                <w:sz w:val="22"/>
              </w:rPr>
            </w:pPr>
            <w:commentRangeStart w:id="41"/>
            <w:r>
              <w:rPr>
                <w:rFonts w:hint="eastAsia"/>
                <w:sz w:val="22"/>
              </w:rPr>
              <w:t>队列中</w:t>
            </w:r>
            <w:r>
              <w:rPr>
                <w:sz w:val="22"/>
              </w:rPr>
              <w:t>正在执行的作业</w:t>
            </w:r>
            <w:commentRangeEnd w:id="41"/>
            <w:r w:rsidR="000A10B9">
              <w:rPr>
                <w:rStyle w:val="a8"/>
              </w:rPr>
              <w:commentReference w:id="41"/>
            </w:r>
            <w:r>
              <w:rPr>
                <w:sz w:val="22"/>
              </w:rPr>
              <w:t>占用了所有的资源</w:t>
            </w:r>
            <w:r w:rsidR="007318AE">
              <w:rPr>
                <w:sz w:val="22"/>
              </w:rPr>
              <w:t>；</w:t>
            </w:r>
          </w:p>
        </w:tc>
      </w:tr>
      <w:tr w:rsidR="007318AE" w14:paraId="576A66B3" w14:textId="77777777" w:rsidTr="0042759D">
        <w:trPr>
          <w:trHeight w:val="143"/>
        </w:trPr>
        <w:tc>
          <w:tcPr>
            <w:tcW w:w="1923" w:type="dxa"/>
            <w:vMerge/>
          </w:tcPr>
          <w:p w14:paraId="73E3CFE8" w14:textId="77777777" w:rsidR="007318AE" w:rsidRDefault="007318AE" w:rsidP="0042759D">
            <w:pPr>
              <w:rPr>
                <w:sz w:val="22"/>
              </w:rPr>
            </w:pPr>
          </w:p>
        </w:tc>
        <w:tc>
          <w:tcPr>
            <w:tcW w:w="1758" w:type="dxa"/>
          </w:tcPr>
          <w:p w14:paraId="05ABE73A" w14:textId="77777777" w:rsidR="007318AE" w:rsidRDefault="007318AE" w:rsidP="0042759D">
            <w:pPr>
              <w:ind w:left="110" w:hangingChars="50" w:hanging="110"/>
              <w:rPr>
                <w:sz w:val="22"/>
              </w:rPr>
            </w:pPr>
            <w:r>
              <w:rPr>
                <w:sz w:val="22"/>
              </w:rPr>
              <w:t>2</w:t>
            </w:r>
          </w:p>
        </w:tc>
        <w:tc>
          <w:tcPr>
            <w:tcW w:w="5216" w:type="dxa"/>
          </w:tcPr>
          <w:p w14:paraId="2ED25DEF" w14:textId="77777777" w:rsidR="007318AE" w:rsidRDefault="00A46F33" w:rsidP="0042759D">
            <w:pPr>
              <w:ind w:left="110" w:hangingChars="50" w:hanging="110"/>
              <w:rPr>
                <w:sz w:val="22"/>
              </w:rPr>
            </w:pPr>
            <w:r w:rsidRPr="00A46F33">
              <w:rPr>
                <w:rFonts w:hint="eastAsia"/>
                <w:sz w:val="22"/>
              </w:rPr>
              <w:t>继续</w:t>
            </w:r>
            <w:r>
              <w:rPr>
                <w:rFonts w:hint="eastAsia"/>
                <w:sz w:val="22"/>
              </w:rPr>
              <w:t>在</w:t>
            </w:r>
            <w:r>
              <w:rPr>
                <w:sz w:val="22"/>
              </w:rPr>
              <w:t>队列中</w:t>
            </w:r>
            <w:r>
              <w:rPr>
                <w:rFonts w:hint="eastAsia"/>
                <w:sz w:val="22"/>
              </w:rPr>
              <w:t>等待</w:t>
            </w:r>
            <w:r>
              <w:rPr>
                <w:sz w:val="22"/>
              </w:rPr>
              <w:t>；</w:t>
            </w:r>
          </w:p>
        </w:tc>
      </w:tr>
      <w:tr w:rsidR="007318AE" w14:paraId="524AAA93" w14:textId="77777777" w:rsidTr="0042759D">
        <w:trPr>
          <w:trHeight w:val="142"/>
        </w:trPr>
        <w:tc>
          <w:tcPr>
            <w:tcW w:w="1923" w:type="dxa"/>
            <w:vMerge/>
          </w:tcPr>
          <w:p w14:paraId="27F2C8CE" w14:textId="77777777" w:rsidR="007318AE" w:rsidRDefault="007318AE" w:rsidP="0042759D">
            <w:pPr>
              <w:rPr>
                <w:sz w:val="22"/>
              </w:rPr>
            </w:pPr>
          </w:p>
        </w:tc>
        <w:tc>
          <w:tcPr>
            <w:tcW w:w="1758" w:type="dxa"/>
          </w:tcPr>
          <w:p w14:paraId="280E5044" w14:textId="77777777" w:rsidR="007318AE" w:rsidRDefault="007318AE" w:rsidP="0042759D">
            <w:pPr>
              <w:ind w:left="110" w:hangingChars="50" w:hanging="110"/>
              <w:rPr>
                <w:sz w:val="22"/>
              </w:rPr>
            </w:pPr>
            <w:proofErr w:type="spellStart"/>
            <w:r>
              <w:rPr>
                <w:sz w:val="22"/>
              </w:rPr>
              <w:t>Postcondition</w:t>
            </w:r>
            <w:proofErr w:type="spellEnd"/>
          </w:p>
          <w:p w14:paraId="482A1AD7" w14:textId="77777777" w:rsidR="007318AE" w:rsidRDefault="007318AE" w:rsidP="0042759D">
            <w:pPr>
              <w:ind w:left="110" w:hangingChars="50" w:hanging="110"/>
              <w:rPr>
                <w:sz w:val="22"/>
              </w:rPr>
            </w:pPr>
            <w:r>
              <w:rPr>
                <w:sz w:val="22"/>
              </w:rPr>
              <w:t>(Test Sequence)</w:t>
            </w:r>
          </w:p>
        </w:tc>
        <w:tc>
          <w:tcPr>
            <w:tcW w:w="5216" w:type="dxa"/>
          </w:tcPr>
          <w:p w14:paraId="125497A7" w14:textId="77777777" w:rsidR="007318AE" w:rsidRDefault="00A46F33" w:rsidP="0042759D">
            <w:pPr>
              <w:ind w:left="110" w:hangingChars="50" w:hanging="110"/>
              <w:rPr>
                <w:sz w:val="22"/>
              </w:rPr>
            </w:pPr>
            <w:r>
              <w:rPr>
                <w:rFonts w:hint="eastAsia"/>
                <w:sz w:val="22"/>
              </w:rPr>
              <w:t>系统</w:t>
            </w:r>
            <w:r>
              <w:rPr>
                <w:sz w:val="22"/>
              </w:rPr>
              <w:t>的队列继续</w:t>
            </w:r>
            <w:r>
              <w:rPr>
                <w:rFonts w:hint="eastAsia"/>
                <w:sz w:val="22"/>
              </w:rPr>
              <w:t>监测</w:t>
            </w:r>
            <w:r>
              <w:rPr>
                <w:sz w:val="22"/>
              </w:rPr>
              <w:t>正在执行的任务的资源占用情况</w:t>
            </w:r>
            <w:r w:rsidR="007318AE">
              <w:rPr>
                <w:sz w:val="22"/>
              </w:rPr>
              <w:t>；</w:t>
            </w:r>
          </w:p>
        </w:tc>
      </w:tr>
      <w:tr w:rsidR="00492995" w14:paraId="0EE7A751" w14:textId="77777777" w:rsidTr="0016343B">
        <w:trPr>
          <w:trHeight w:val="142"/>
        </w:trPr>
        <w:tc>
          <w:tcPr>
            <w:tcW w:w="1923" w:type="dxa"/>
          </w:tcPr>
          <w:p w14:paraId="157E9921" w14:textId="77777777" w:rsidR="00492995" w:rsidRPr="00981A6D" w:rsidRDefault="00492995" w:rsidP="00492995">
            <w:pPr>
              <w:rPr>
                <w:sz w:val="22"/>
              </w:rPr>
            </w:pPr>
            <w:r>
              <w:rPr>
                <w:sz w:val="22"/>
              </w:rPr>
              <w:t>Evaluation C</w:t>
            </w:r>
            <w:r w:rsidRPr="00E70C92">
              <w:rPr>
                <w:sz w:val="22"/>
              </w:rPr>
              <w:t>riterion</w:t>
            </w:r>
          </w:p>
        </w:tc>
        <w:tc>
          <w:tcPr>
            <w:tcW w:w="6974" w:type="dxa"/>
            <w:gridSpan w:val="2"/>
          </w:tcPr>
          <w:p w14:paraId="34C544A8" w14:textId="77777777" w:rsidR="00492995" w:rsidRDefault="00492995" w:rsidP="00492995">
            <w:pPr>
              <w:ind w:left="105" w:hangingChars="50" w:hanging="105"/>
              <w:rPr>
                <w:sz w:val="22"/>
              </w:rPr>
            </w:pPr>
            <w:r>
              <w:rPr>
                <w:rFonts w:ascii="Times New Roman" w:eastAsiaTheme="majorEastAsia" w:hAnsi="Times New Roman" w:cs="Times New Roman" w:hint="eastAsia"/>
              </w:rPr>
              <w:t>实际结果与预期结果一致</w:t>
            </w:r>
          </w:p>
        </w:tc>
      </w:tr>
    </w:tbl>
    <w:p w14:paraId="680A906F" w14:textId="77777777" w:rsidR="00C04F8A" w:rsidRDefault="00C04F8A" w:rsidP="00C04F8A">
      <w:pPr>
        <w:pStyle w:val="2"/>
      </w:pPr>
      <w:bookmarkStart w:id="42" w:name="_Toc483505174"/>
      <w:r>
        <w:rPr>
          <w:rFonts w:hint="eastAsia"/>
        </w:rPr>
        <w:t>2</w:t>
      </w:r>
      <w:r>
        <w:t>.</w:t>
      </w:r>
      <w:r>
        <w:rPr>
          <w:rFonts w:hint="eastAsia"/>
        </w:rPr>
        <w:t>5</w:t>
      </w:r>
      <w:r>
        <w:rPr>
          <w:rFonts w:hint="eastAsia"/>
        </w:rPr>
        <w:t>窗口支持</w:t>
      </w:r>
      <w:r>
        <w:t>测试</w:t>
      </w:r>
      <w:bookmarkEnd w:id="42"/>
    </w:p>
    <w:p w14:paraId="7853F37F" w14:textId="77777777" w:rsidR="00C04F8A" w:rsidRDefault="00C04F8A" w:rsidP="00C04F8A">
      <w:pPr>
        <w:pStyle w:val="3"/>
      </w:pPr>
      <w:bookmarkStart w:id="43" w:name="_Toc483505175"/>
      <w:r>
        <w:t>2</w:t>
      </w:r>
      <w:r>
        <w:rPr>
          <w:rFonts w:hint="eastAsia"/>
        </w:rPr>
        <w:t>.</w:t>
      </w:r>
      <w:r>
        <w:t>5.1</w:t>
      </w:r>
      <w:r>
        <w:rPr>
          <w:rFonts w:hint="eastAsia"/>
        </w:rPr>
        <w:t>测试策略</w:t>
      </w:r>
      <w:r>
        <w:t>描述</w:t>
      </w:r>
      <w:bookmarkEnd w:id="43"/>
    </w:p>
    <w:p w14:paraId="47B15509" w14:textId="77777777" w:rsidR="00C04F8A" w:rsidRPr="0038273F" w:rsidRDefault="00C04F8A" w:rsidP="00C04F8A">
      <w:pPr>
        <w:ind w:firstLineChars="200" w:firstLine="420"/>
        <w:jc w:val="left"/>
      </w:pPr>
      <w:r>
        <w:rPr>
          <w:rFonts w:hint="eastAsia"/>
        </w:rPr>
        <w:t>用例</w:t>
      </w:r>
      <w:r>
        <w:t>的目的是测试</w:t>
      </w:r>
      <w:r>
        <w:t>spark streaming</w:t>
      </w:r>
      <w:r>
        <w:t>应用能否支持不同的窗口大小</w:t>
      </w:r>
      <w:r>
        <w:rPr>
          <w:rFonts w:hint="eastAsia"/>
        </w:rPr>
        <w:t>，在数据入库后，</w:t>
      </w:r>
      <w:r>
        <w:t>设置多种不同大小的窗口对应用程序的数据进行操作</w:t>
      </w:r>
      <w:r>
        <w:rPr>
          <w:rFonts w:hint="eastAsia"/>
        </w:rPr>
        <w:t>，</w:t>
      </w:r>
      <w:r>
        <w:t>查看其正确性</w:t>
      </w:r>
      <w:r>
        <w:rPr>
          <w:rFonts w:hint="eastAsia"/>
        </w:rPr>
        <w:t>。</w:t>
      </w:r>
    </w:p>
    <w:p w14:paraId="79180485" w14:textId="77777777" w:rsidR="00C04F8A" w:rsidRDefault="00C04F8A" w:rsidP="00C04F8A">
      <w:pPr>
        <w:pStyle w:val="3"/>
      </w:pPr>
      <w:bookmarkStart w:id="44" w:name="_Toc483505176"/>
      <w:r>
        <w:t>2</w:t>
      </w:r>
      <w:r>
        <w:rPr>
          <w:rFonts w:hint="eastAsia"/>
        </w:rPr>
        <w:t>.</w:t>
      </w:r>
      <w:r>
        <w:t>5</w:t>
      </w:r>
      <w:r>
        <w:rPr>
          <w:rFonts w:hint="eastAsia"/>
        </w:rPr>
        <w:t>.2</w:t>
      </w:r>
      <w:r>
        <w:rPr>
          <w:rFonts w:hint="eastAsia"/>
        </w:rPr>
        <w:t>测试用例</w:t>
      </w:r>
      <w:bookmarkEnd w:id="4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C04F8A" w:rsidRPr="00781D1E" w14:paraId="2442F9C1" w14:textId="77777777" w:rsidTr="0042759D">
        <w:tc>
          <w:tcPr>
            <w:tcW w:w="8897" w:type="dxa"/>
            <w:gridSpan w:val="3"/>
          </w:tcPr>
          <w:p w14:paraId="297262BF" w14:textId="77777777" w:rsidR="00C04F8A" w:rsidRPr="00781D1E" w:rsidRDefault="00C04F8A" w:rsidP="0042759D">
            <w:pPr>
              <w:jc w:val="center"/>
              <w:rPr>
                <w:b/>
                <w:sz w:val="22"/>
              </w:rPr>
            </w:pPr>
            <w:r w:rsidRPr="00781D1E">
              <w:rPr>
                <w:b/>
                <w:sz w:val="22"/>
              </w:rPr>
              <w:t>Test Case Specification</w:t>
            </w:r>
          </w:p>
        </w:tc>
      </w:tr>
      <w:tr w:rsidR="00C04F8A" w:rsidRPr="00781D1E" w14:paraId="21F566CB" w14:textId="77777777" w:rsidTr="0042759D">
        <w:tc>
          <w:tcPr>
            <w:tcW w:w="1923" w:type="dxa"/>
          </w:tcPr>
          <w:p w14:paraId="387415B7" w14:textId="77777777" w:rsidR="00C04F8A" w:rsidRPr="00781D1E" w:rsidRDefault="00C04F8A" w:rsidP="0042759D">
            <w:pPr>
              <w:rPr>
                <w:sz w:val="22"/>
              </w:rPr>
            </w:pPr>
            <w:r w:rsidRPr="00781D1E">
              <w:rPr>
                <w:sz w:val="22"/>
              </w:rPr>
              <w:t>Name</w:t>
            </w:r>
          </w:p>
        </w:tc>
        <w:tc>
          <w:tcPr>
            <w:tcW w:w="6974" w:type="dxa"/>
            <w:gridSpan w:val="2"/>
          </w:tcPr>
          <w:p w14:paraId="5871D496" w14:textId="77777777" w:rsidR="00C04F8A" w:rsidRPr="00781D1E" w:rsidRDefault="00C04F8A" w:rsidP="0042759D">
            <w:pPr>
              <w:rPr>
                <w:sz w:val="22"/>
              </w:rPr>
            </w:pPr>
            <w:r>
              <w:rPr>
                <w:rFonts w:hint="eastAsia"/>
                <w:sz w:val="22"/>
              </w:rPr>
              <w:t>窗口支持测试</w:t>
            </w:r>
          </w:p>
        </w:tc>
      </w:tr>
      <w:tr w:rsidR="00C04F8A" w:rsidRPr="00781D1E" w14:paraId="7391D464" w14:textId="77777777" w:rsidTr="0042759D">
        <w:tc>
          <w:tcPr>
            <w:tcW w:w="1923" w:type="dxa"/>
          </w:tcPr>
          <w:p w14:paraId="5E754D97" w14:textId="77777777" w:rsidR="00C04F8A" w:rsidRPr="00781D1E" w:rsidRDefault="00C04F8A" w:rsidP="0042759D">
            <w:pPr>
              <w:rPr>
                <w:sz w:val="22"/>
              </w:rPr>
            </w:pPr>
            <w:r w:rsidRPr="00781D1E">
              <w:rPr>
                <w:rFonts w:hint="eastAsia"/>
                <w:sz w:val="22"/>
              </w:rPr>
              <w:t>Brief</w:t>
            </w:r>
            <w:r w:rsidRPr="00781D1E">
              <w:rPr>
                <w:sz w:val="22"/>
              </w:rPr>
              <w:t xml:space="preserve"> Description</w:t>
            </w:r>
          </w:p>
        </w:tc>
        <w:tc>
          <w:tcPr>
            <w:tcW w:w="6974" w:type="dxa"/>
            <w:gridSpan w:val="2"/>
          </w:tcPr>
          <w:p w14:paraId="552E7D82" w14:textId="77777777" w:rsidR="00C04F8A" w:rsidRPr="00781D1E" w:rsidRDefault="00C04F8A" w:rsidP="0042759D">
            <w:pPr>
              <w:rPr>
                <w:sz w:val="22"/>
              </w:rPr>
            </w:pPr>
            <w:r w:rsidRPr="00781D1E">
              <w:rPr>
                <w:rFonts w:hint="eastAsia"/>
                <w:sz w:val="22"/>
              </w:rPr>
              <w:t>测试</w:t>
            </w:r>
            <w:r>
              <w:rPr>
                <w:sz w:val="22"/>
              </w:rPr>
              <w:t>能否以不同大小的窗口对数据进行操作</w:t>
            </w:r>
          </w:p>
        </w:tc>
      </w:tr>
      <w:tr w:rsidR="00C04F8A" w:rsidRPr="00781D1E" w14:paraId="3F5B965B" w14:textId="77777777" w:rsidTr="0042759D">
        <w:tc>
          <w:tcPr>
            <w:tcW w:w="1923" w:type="dxa"/>
          </w:tcPr>
          <w:p w14:paraId="3C8DFD4F" w14:textId="77777777" w:rsidR="00C04F8A" w:rsidRPr="00781D1E" w:rsidRDefault="00C04F8A" w:rsidP="0042759D">
            <w:pPr>
              <w:rPr>
                <w:sz w:val="22"/>
              </w:rPr>
            </w:pPr>
            <w:r w:rsidRPr="00781D1E">
              <w:rPr>
                <w:rFonts w:hint="eastAsia"/>
                <w:sz w:val="22"/>
              </w:rPr>
              <w:t>Precondition</w:t>
            </w:r>
          </w:p>
        </w:tc>
        <w:tc>
          <w:tcPr>
            <w:tcW w:w="6974" w:type="dxa"/>
            <w:gridSpan w:val="2"/>
          </w:tcPr>
          <w:p w14:paraId="2E3B98A4" w14:textId="77777777" w:rsidR="00C04F8A" w:rsidRPr="00781D1E" w:rsidRDefault="00C04F8A" w:rsidP="0042759D">
            <w:pPr>
              <w:rPr>
                <w:sz w:val="22"/>
              </w:rPr>
            </w:pPr>
            <w:r>
              <w:rPr>
                <w:sz w:val="22"/>
              </w:rPr>
              <w:t>K</w:t>
            </w:r>
            <w:r>
              <w:rPr>
                <w:rFonts w:hint="eastAsia"/>
                <w:sz w:val="22"/>
              </w:rPr>
              <w:t>afka</w:t>
            </w:r>
            <w:r>
              <w:rPr>
                <w:rFonts w:hint="eastAsia"/>
                <w:sz w:val="22"/>
              </w:rPr>
              <w:t>、</w:t>
            </w:r>
            <w:r>
              <w:rPr>
                <w:rFonts w:hint="eastAsia"/>
                <w:sz w:val="22"/>
              </w:rPr>
              <w:t>spark</w:t>
            </w:r>
            <w:r>
              <w:rPr>
                <w:rFonts w:hint="eastAsia"/>
                <w:sz w:val="22"/>
              </w:rPr>
              <w:t>可以正常运行</w:t>
            </w:r>
          </w:p>
        </w:tc>
      </w:tr>
      <w:tr w:rsidR="00C04F8A" w:rsidRPr="00781D1E" w14:paraId="707915EE" w14:textId="77777777" w:rsidTr="0042759D">
        <w:tc>
          <w:tcPr>
            <w:tcW w:w="1923" w:type="dxa"/>
          </w:tcPr>
          <w:p w14:paraId="37A4058A" w14:textId="77777777" w:rsidR="00C04F8A" w:rsidRPr="00781D1E" w:rsidRDefault="00C04F8A" w:rsidP="0042759D">
            <w:pPr>
              <w:rPr>
                <w:sz w:val="22"/>
              </w:rPr>
            </w:pPr>
            <w:r w:rsidRPr="00781D1E">
              <w:rPr>
                <w:sz w:val="22"/>
              </w:rPr>
              <w:t>Tester</w:t>
            </w:r>
          </w:p>
        </w:tc>
        <w:tc>
          <w:tcPr>
            <w:tcW w:w="6974" w:type="dxa"/>
            <w:gridSpan w:val="2"/>
          </w:tcPr>
          <w:p w14:paraId="2A7548DD" w14:textId="77777777" w:rsidR="00C04F8A" w:rsidRPr="00781D1E" w:rsidRDefault="00C04F8A" w:rsidP="0042759D">
            <w:pPr>
              <w:rPr>
                <w:sz w:val="22"/>
              </w:rPr>
            </w:pPr>
            <w:r w:rsidRPr="00781D1E">
              <w:rPr>
                <w:sz w:val="22"/>
              </w:rPr>
              <w:t>测试员</w:t>
            </w:r>
          </w:p>
        </w:tc>
      </w:tr>
      <w:tr w:rsidR="00C04F8A" w:rsidRPr="00781D1E" w14:paraId="637F0077" w14:textId="77777777" w:rsidTr="0042759D">
        <w:tc>
          <w:tcPr>
            <w:tcW w:w="1923" w:type="dxa"/>
          </w:tcPr>
          <w:p w14:paraId="704B4EE2" w14:textId="77777777" w:rsidR="00C04F8A" w:rsidRPr="00781D1E" w:rsidRDefault="00C04F8A" w:rsidP="0042759D">
            <w:pPr>
              <w:rPr>
                <w:sz w:val="22"/>
              </w:rPr>
            </w:pPr>
            <w:r w:rsidRPr="00781D1E">
              <w:rPr>
                <w:rFonts w:hint="eastAsia"/>
                <w:sz w:val="22"/>
              </w:rPr>
              <w:t>Dependency</w:t>
            </w:r>
          </w:p>
        </w:tc>
        <w:tc>
          <w:tcPr>
            <w:tcW w:w="6974" w:type="dxa"/>
            <w:gridSpan w:val="2"/>
          </w:tcPr>
          <w:p w14:paraId="141E2506" w14:textId="77777777" w:rsidR="00C04F8A" w:rsidRPr="00781D1E" w:rsidRDefault="00C04F8A" w:rsidP="0042759D">
            <w:pPr>
              <w:rPr>
                <w:sz w:val="22"/>
              </w:rPr>
            </w:pPr>
            <w:r w:rsidRPr="00781D1E">
              <w:rPr>
                <w:rFonts w:hint="eastAsia"/>
                <w:sz w:val="22"/>
              </w:rPr>
              <w:t>None</w:t>
            </w:r>
          </w:p>
        </w:tc>
      </w:tr>
      <w:tr w:rsidR="00C04F8A" w:rsidRPr="00781D1E" w14:paraId="5BE32FAB" w14:textId="77777777" w:rsidTr="0042759D">
        <w:tc>
          <w:tcPr>
            <w:tcW w:w="1923" w:type="dxa"/>
            <w:vMerge w:val="restart"/>
          </w:tcPr>
          <w:p w14:paraId="1A41B24B" w14:textId="77777777" w:rsidR="00C04F8A" w:rsidRPr="00781D1E" w:rsidRDefault="00C04F8A" w:rsidP="0042759D">
            <w:pPr>
              <w:rPr>
                <w:sz w:val="22"/>
              </w:rPr>
            </w:pPr>
            <w:r w:rsidRPr="00781D1E">
              <w:rPr>
                <w:sz w:val="22"/>
              </w:rPr>
              <w:t>Test Setup</w:t>
            </w:r>
          </w:p>
        </w:tc>
        <w:tc>
          <w:tcPr>
            <w:tcW w:w="1758" w:type="dxa"/>
          </w:tcPr>
          <w:p w14:paraId="6561B1A6" w14:textId="77777777" w:rsidR="00C04F8A" w:rsidRPr="00781D1E" w:rsidRDefault="00C04F8A" w:rsidP="0042759D">
            <w:pPr>
              <w:rPr>
                <w:sz w:val="22"/>
              </w:rPr>
            </w:pPr>
            <w:r w:rsidRPr="00781D1E">
              <w:rPr>
                <w:rFonts w:hint="eastAsia"/>
                <w:sz w:val="22"/>
              </w:rPr>
              <w:t>Name</w:t>
            </w:r>
          </w:p>
        </w:tc>
        <w:tc>
          <w:tcPr>
            <w:tcW w:w="5216" w:type="dxa"/>
          </w:tcPr>
          <w:p w14:paraId="6FE9154D" w14:textId="77777777" w:rsidR="00C04F8A" w:rsidRPr="00781D1E" w:rsidRDefault="00C04F8A" w:rsidP="0042759D">
            <w:pPr>
              <w:rPr>
                <w:sz w:val="22"/>
              </w:rPr>
            </w:pPr>
            <w:r>
              <w:rPr>
                <w:rFonts w:hint="eastAsia"/>
                <w:sz w:val="22"/>
              </w:rPr>
              <w:t>测试数据完全入库，设置窗口大小</w:t>
            </w:r>
          </w:p>
        </w:tc>
      </w:tr>
      <w:tr w:rsidR="00C04F8A" w:rsidRPr="00781D1E" w14:paraId="504873C7" w14:textId="77777777" w:rsidTr="0042759D">
        <w:tc>
          <w:tcPr>
            <w:tcW w:w="1923" w:type="dxa"/>
            <w:vMerge/>
          </w:tcPr>
          <w:p w14:paraId="35A8A756" w14:textId="77777777" w:rsidR="00C04F8A" w:rsidRPr="00781D1E" w:rsidRDefault="00C04F8A" w:rsidP="0042759D">
            <w:pPr>
              <w:rPr>
                <w:sz w:val="22"/>
              </w:rPr>
            </w:pPr>
          </w:p>
        </w:tc>
        <w:tc>
          <w:tcPr>
            <w:tcW w:w="1758" w:type="dxa"/>
          </w:tcPr>
          <w:p w14:paraId="22285D85" w14:textId="77777777" w:rsidR="00C04F8A" w:rsidRPr="00781D1E" w:rsidRDefault="00C04F8A" w:rsidP="0042759D">
            <w:pPr>
              <w:rPr>
                <w:sz w:val="22"/>
              </w:rPr>
            </w:pPr>
            <w:r w:rsidRPr="00781D1E">
              <w:rPr>
                <w:sz w:val="22"/>
              </w:rPr>
              <w:t>Description</w:t>
            </w:r>
          </w:p>
        </w:tc>
        <w:tc>
          <w:tcPr>
            <w:tcW w:w="5216" w:type="dxa"/>
          </w:tcPr>
          <w:p w14:paraId="0198718A" w14:textId="5270E1C2" w:rsidR="00C04F8A" w:rsidRPr="00781D1E" w:rsidRDefault="00C04F8A" w:rsidP="0042759D">
            <w:pPr>
              <w:rPr>
                <w:sz w:val="22"/>
              </w:rPr>
            </w:pPr>
            <w:r>
              <w:rPr>
                <w:rFonts w:hint="eastAsia"/>
                <w:sz w:val="22"/>
              </w:rPr>
              <w:t>将要进行窗口化操作的数据</w:t>
            </w:r>
            <w:commentRangeStart w:id="45"/>
            <w:r>
              <w:rPr>
                <w:rFonts w:hint="eastAsia"/>
                <w:sz w:val="22"/>
              </w:rPr>
              <w:t>完全处理</w:t>
            </w:r>
            <w:commentRangeEnd w:id="45"/>
            <w:r w:rsidR="000F5D74">
              <w:rPr>
                <w:rStyle w:val="a8"/>
              </w:rPr>
              <w:commentReference w:id="45"/>
            </w:r>
            <w:commentRangeStart w:id="46"/>
            <w:ins w:id="47" w:author="liuchao" w:date="2017-05-26T15:44:00Z">
              <w:r w:rsidR="000F5D74">
                <w:rPr>
                  <w:rFonts w:hint="eastAsia"/>
                  <w:sz w:val="22"/>
                </w:rPr>
                <w:t>并</w:t>
              </w:r>
              <w:commentRangeEnd w:id="46"/>
              <w:r w:rsidR="000F5D74">
                <w:rPr>
                  <w:rStyle w:val="a8"/>
                </w:rPr>
                <w:commentReference w:id="46"/>
              </w:r>
            </w:ins>
            <w:r>
              <w:rPr>
                <w:rFonts w:hint="eastAsia"/>
                <w:sz w:val="22"/>
              </w:rPr>
              <w:t>存入数据库，</w:t>
            </w:r>
            <w:r>
              <w:rPr>
                <w:rFonts w:hint="eastAsia"/>
                <w:sz w:val="22"/>
              </w:rPr>
              <w:lastRenderedPageBreak/>
              <w:t>并</w:t>
            </w:r>
            <w:commentRangeStart w:id="48"/>
            <w:r>
              <w:rPr>
                <w:rFonts w:hint="eastAsia"/>
                <w:sz w:val="22"/>
              </w:rPr>
              <w:t>设置多个大小</w:t>
            </w:r>
            <w:commentRangeEnd w:id="48"/>
            <w:r w:rsidR="000F5D74">
              <w:rPr>
                <w:rStyle w:val="a8"/>
              </w:rPr>
              <w:commentReference w:id="48"/>
            </w:r>
            <w:r>
              <w:rPr>
                <w:rFonts w:hint="eastAsia"/>
                <w:sz w:val="22"/>
              </w:rPr>
              <w:t>的测试窗口</w:t>
            </w:r>
          </w:p>
        </w:tc>
      </w:tr>
      <w:tr w:rsidR="00C04F8A" w:rsidRPr="00781D1E" w14:paraId="42E6B5CA" w14:textId="77777777" w:rsidTr="0042759D">
        <w:tc>
          <w:tcPr>
            <w:tcW w:w="1923" w:type="dxa"/>
            <w:vMerge w:val="restart"/>
          </w:tcPr>
          <w:p w14:paraId="068E7F6D" w14:textId="77777777" w:rsidR="00C04F8A" w:rsidRPr="00781D1E" w:rsidRDefault="00C04F8A" w:rsidP="0042759D">
            <w:pPr>
              <w:rPr>
                <w:sz w:val="22"/>
              </w:rPr>
            </w:pPr>
            <w:r w:rsidRPr="00781D1E">
              <w:rPr>
                <w:rFonts w:hint="eastAsia"/>
                <w:sz w:val="22"/>
              </w:rPr>
              <w:lastRenderedPageBreak/>
              <w:t>Basic Flow</w:t>
            </w:r>
          </w:p>
          <w:p w14:paraId="23BB2748" w14:textId="77777777" w:rsidR="00C04F8A" w:rsidRPr="00781D1E" w:rsidRDefault="00C04F8A" w:rsidP="0042759D">
            <w:pPr>
              <w:rPr>
                <w:sz w:val="22"/>
              </w:rPr>
            </w:pPr>
            <w:r w:rsidRPr="00781D1E">
              <w:rPr>
                <w:rFonts w:hint="eastAsia"/>
                <w:sz w:val="22"/>
              </w:rPr>
              <w:t>(</w:t>
            </w:r>
            <w:r w:rsidRPr="00781D1E">
              <w:rPr>
                <w:sz w:val="22"/>
              </w:rPr>
              <w:t>Test Setup</w:t>
            </w:r>
            <w:r w:rsidRPr="00781D1E">
              <w:rPr>
                <w:rFonts w:hint="eastAsia"/>
                <w:sz w:val="22"/>
              </w:rPr>
              <w:t>)</w:t>
            </w:r>
          </w:p>
        </w:tc>
        <w:tc>
          <w:tcPr>
            <w:tcW w:w="6974" w:type="dxa"/>
            <w:gridSpan w:val="2"/>
          </w:tcPr>
          <w:p w14:paraId="5DDEAED9" w14:textId="77777777" w:rsidR="00C04F8A" w:rsidRPr="00781D1E" w:rsidRDefault="00C04F8A" w:rsidP="0042759D">
            <w:pPr>
              <w:rPr>
                <w:sz w:val="22"/>
              </w:rPr>
            </w:pPr>
            <w:r w:rsidRPr="00781D1E">
              <w:rPr>
                <w:rFonts w:hint="eastAsia"/>
                <w:sz w:val="22"/>
              </w:rPr>
              <w:t>Steps</w:t>
            </w:r>
          </w:p>
        </w:tc>
      </w:tr>
      <w:tr w:rsidR="00C04F8A" w:rsidRPr="00781D1E" w14:paraId="0198BC38" w14:textId="77777777" w:rsidTr="0042759D">
        <w:tc>
          <w:tcPr>
            <w:tcW w:w="1923" w:type="dxa"/>
            <w:vMerge/>
          </w:tcPr>
          <w:p w14:paraId="27D8E2FF" w14:textId="77777777" w:rsidR="00C04F8A" w:rsidRPr="00781D1E" w:rsidRDefault="00C04F8A" w:rsidP="0042759D">
            <w:pPr>
              <w:rPr>
                <w:sz w:val="22"/>
              </w:rPr>
            </w:pPr>
          </w:p>
        </w:tc>
        <w:tc>
          <w:tcPr>
            <w:tcW w:w="1758" w:type="dxa"/>
          </w:tcPr>
          <w:p w14:paraId="46891798" w14:textId="77777777" w:rsidR="00C04F8A" w:rsidRPr="00781D1E" w:rsidRDefault="00C04F8A" w:rsidP="0042759D">
            <w:pPr>
              <w:rPr>
                <w:sz w:val="22"/>
              </w:rPr>
            </w:pPr>
            <w:r w:rsidRPr="00781D1E">
              <w:rPr>
                <w:rFonts w:hint="eastAsia"/>
                <w:sz w:val="22"/>
              </w:rPr>
              <w:t>1</w:t>
            </w:r>
          </w:p>
        </w:tc>
        <w:tc>
          <w:tcPr>
            <w:tcW w:w="5216" w:type="dxa"/>
          </w:tcPr>
          <w:p w14:paraId="145AFC96" w14:textId="77777777" w:rsidR="00C04F8A" w:rsidRPr="00781D1E" w:rsidRDefault="00C04F8A" w:rsidP="0042759D">
            <w:pPr>
              <w:rPr>
                <w:sz w:val="22"/>
              </w:rPr>
            </w:pPr>
            <w:r>
              <w:rPr>
                <w:rFonts w:hint="eastAsia"/>
                <w:sz w:val="22"/>
              </w:rPr>
              <w:t>准备</w:t>
            </w:r>
            <w:commentRangeStart w:id="49"/>
            <w:r>
              <w:rPr>
                <w:rFonts w:hint="eastAsia"/>
                <w:sz w:val="22"/>
              </w:rPr>
              <w:t>测试数据</w:t>
            </w:r>
            <w:commentRangeEnd w:id="49"/>
            <w:r w:rsidR="000F5D74">
              <w:rPr>
                <w:rStyle w:val="a8"/>
              </w:rPr>
              <w:commentReference w:id="49"/>
            </w:r>
          </w:p>
        </w:tc>
      </w:tr>
      <w:tr w:rsidR="00C04F8A" w:rsidRPr="00781D1E" w14:paraId="2467F374" w14:textId="77777777" w:rsidTr="0042759D">
        <w:tc>
          <w:tcPr>
            <w:tcW w:w="1923" w:type="dxa"/>
            <w:vMerge/>
          </w:tcPr>
          <w:p w14:paraId="5B796CE2" w14:textId="77777777" w:rsidR="00C04F8A" w:rsidRPr="00781D1E" w:rsidRDefault="00C04F8A" w:rsidP="0042759D">
            <w:pPr>
              <w:rPr>
                <w:sz w:val="22"/>
              </w:rPr>
            </w:pPr>
          </w:p>
        </w:tc>
        <w:tc>
          <w:tcPr>
            <w:tcW w:w="1758" w:type="dxa"/>
          </w:tcPr>
          <w:p w14:paraId="5C531150" w14:textId="77777777" w:rsidR="00C04F8A" w:rsidRPr="00781D1E" w:rsidRDefault="00C04F8A" w:rsidP="0042759D">
            <w:pPr>
              <w:rPr>
                <w:sz w:val="22"/>
              </w:rPr>
            </w:pPr>
            <w:r>
              <w:rPr>
                <w:rFonts w:hint="eastAsia"/>
                <w:sz w:val="22"/>
              </w:rPr>
              <w:t>2</w:t>
            </w:r>
          </w:p>
        </w:tc>
        <w:tc>
          <w:tcPr>
            <w:tcW w:w="5216" w:type="dxa"/>
          </w:tcPr>
          <w:p w14:paraId="79CC0EFD" w14:textId="77777777" w:rsidR="00C04F8A" w:rsidRPr="00781D1E" w:rsidRDefault="00C04F8A" w:rsidP="0042759D">
            <w:pPr>
              <w:rPr>
                <w:sz w:val="22"/>
              </w:rPr>
            </w:pPr>
            <w:r>
              <w:rPr>
                <w:rFonts w:hint="eastAsia"/>
                <w:sz w:val="22"/>
              </w:rPr>
              <w:t>启动</w:t>
            </w:r>
            <w:proofErr w:type="spellStart"/>
            <w:r>
              <w:rPr>
                <w:rFonts w:hint="eastAsia"/>
                <w:sz w:val="22"/>
              </w:rPr>
              <w:t>kafka</w:t>
            </w:r>
            <w:proofErr w:type="spellEnd"/>
            <w:r>
              <w:rPr>
                <w:rFonts w:hint="eastAsia"/>
                <w:sz w:val="22"/>
              </w:rPr>
              <w:t>和</w:t>
            </w:r>
            <w:r>
              <w:rPr>
                <w:rFonts w:hint="eastAsia"/>
                <w:sz w:val="22"/>
              </w:rPr>
              <w:t>spark</w:t>
            </w:r>
            <w:r>
              <w:rPr>
                <w:sz w:val="22"/>
              </w:rPr>
              <w:t xml:space="preserve"> streaming</w:t>
            </w:r>
            <w:r>
              <w:rPr>
                <w:rFonts w:hint="eastAsia"/>
                <w:sz w:val="22"/>
              </w:rPr>
              <w:t>，</w:t>
            </w:r>
            <w:r>
              <w:rPr>
                <w:sz w:val="22"/>
              </w:rPr>
              <w:t>进行数据处理和入库</w:t>
            </w:r>
          </w:p>
        </w:tc>
      </w:tr>
      <w:tr w:rsidR="00C04F8A" w:rsidRPr="00781D1E" w14:paraId="21D2846C" w14:textId="77777777" w:rsidTr="0042759D">
        <w:tc>
          <w:tcPr>
            <w:tcW w:w="1923" w:type="dxa"/>
            <w:vMerge/>
          </w:tcPr>
          <w:p w14:paraId="42F36037" w14:textId="77777777" w:rsidR="00C04F8A" w:rsidRPr="00781D1E" w:rsidRDefault="00C04F8A" w:rsidP="0042759D">
            <w:pPr>
              <w:rPr>
                <w:sz w:val="22"/>
              </w:rPr>
            </w:pPr>
          </w:p>
        </w:tc>
        <w:tc>
          <w:tcPr>
            <w:tcW w:w="1758" w:type="dxa"/>
          </w:tcPr>
          <w:p w14:paraId="0DBEE4DE" w14:textId="77777777" w:rsidR="00C04F8A" w:rsidRPr="00781D1E" w:rsidRDefault="00C04F8A" w:rsidP="0042759D">
            <w:pPr>
              <w:rPr>
                <w:sz w:val="22"/>
              </w:rPr>
            </w:pPr>
            <w:r>
              <w:rPr>
                <w:rFonts w:hint="eastAsia"/>
                <w:sz w:val="22"/>
              </w:rPr>
              <w:t>3</w:t>
            </w:r>
          </w:p>
        </w:tc>
        <w:tc>
          <w:tcPr>
            <w:tcW w:w="5216" w:type="dxa"/>
          </w:tcPr>
          <w:p w14:paraId="6F5EC5AE" w14:textId="77777777" w:rsidR="00C04F8A" w:rsidRPr="00781D1E" w:rsidRDefault="00C04F8A" w:rsidP="0042759D">
            <w:pPr>
              <w:rPr>
                <w:sz w:val="22"/>
              </w:rPr>
            </w:pPr>
            <w:r>
              <w:rPr>
                <w:rFonts w:hint="eastAsia"/>
                <w:sz w:val="22"/>
              </w:rPr>
              <w:t>选定要测试的窗口大小</w:t>
            </w:r>
          </w:p>
        </w:tc>
      </w:tr>
      <w:tr w:rsidR="00C04F8A" w:rsidRPr="00781D1E" w14:paraId="216BF4AE" w14:textId="77777777" w:rsidTr="0042759D">
        <w:tc>
          <w:tcPr>
            <w:tcW w:w="1923" w:type="dxa"/>
            <w:vMerge/>
          </w:tcPr>
          <w:p w14:paraId="242EDF67" w14:textId="77777777" w:rsidR="00C04F8A" w:rsidRPr="00781D1E" w:rsidRDefault="00C04F8A" w:rsidP="0042759D">
            <w:pPr>
              <w:rPr>
                <w:sz w:val="22"/>
              </w:rPr>
            </w:pPr>
          </w:p>
        </w:tc>
        <w:tc>
          <w:tcPr>
            <w:tcW w:w="1758" w:type="dxa"/>
          </w:tcPr>
          <w:p w14:paraId="353D46CA" w14:textId="77777777" w:rsidR="00C04F8A" w:rsidRPr="00781D1E" w:rsidRDefault="00C04F8A" w:rsidP="0042759D">
            <w:pPr>
              <w:rPr>
                <w:sz w:val="22"/>
              </w:rPr>
            </w:pPr>
            <w:proofErr w:type="spellStart"/>
            <w:r w:rsidRPr="00781D1E">
              <w:rPr>
                <w:rFonts w:hint="eastAsia"/>
                <w:sz w:val="22"/>
              </w:rPr>
              <w:t>Postconditio</w:t>
            </w:r>
            <w:r w:rsidRPr="00781D1E">
              <w:rPr>
                <w:sz w:val="22"/>
              </w:rPr>
              <w:t>n</w:t>
            </w:r>
            <w:proofErr w:type="spellEnd"/>
          </w:p>
        </w:tc>
        <w:tc>
          <w:tcPr>
            <w:tcW w:w="5216" w:type="dxa"/>
          </w:tcPr>
          <w:p w14:paraId="0AD17B18" w14:textId="77777777" w:rsidR="00C04F8A" w:rsidRPr="00781D1E" w:rsidRDefault="00C04F8A" w:rsidP="0042759D">
            <w:pPr>
              <w:rPr>
                <w:sz w:val="22"/>
              </w:rPr>
            </w:pPr>
            <w:r>
              <w:rPr>
                <w:rFonts w:hint="eastAsia"/>
                <w:sz w:val="22"/>
              </w:rPr>
              <w:t>测试数据准备完成，各个窗口大小已选定</w:t>
            </w:r>
            <w:r w:rsidRPr="00781D1E">
              <w:rPr>
                <w:rFonts w:hint="eastAsia"/>
                <w:sz w:val="22"/>
              </w:rPr>
              <w:t>；</w:t>
            </w:r>
          </w:p>
        </w:tc>
      </w:tr>
      <w:tr w:rsidR="00C04F8A" w:rsidRPr="00781D1E" w14:paraId="4A244F6A" w14:textId="77777777" w:rsidTr="0042759D">
        <w:trPr>
          <w:trHeight w:val="81"/>
        </w:trPr>
        <w:tc>
          <w:tcPr>
            <w:tcW w:w="1923" w:type="dxa"/>
            <w:vMerge w:val="restart"/>
          </w:tcPr>
          <w:p w14:paraId="45966A16" w14:textId="77777777" w:rsidR="00C04F8A" w:rsidRPr="00781D1E" w:rsidRDefault="00C04F8A" w:rsidP="0042759D">
            <w:pPr>
              <w:rPr>
                <w:sz w:val="22"/>
              </w:rPr>
            </w:pPr>
            <w:r w:rsidRPr="00781D1E">
              <w:rPr>
                <w:rFonts w:hint="eastAsia"/>
                <w:sz w:val="22"/>
              </w:rPr>
              <w:t>Basic Flow</w:t>
            </w:r>
          </w:p>
          <w:p w14:paraId="3670B4A5" w14:textId="77777777" w:rsidR="00C04F8A" w:rsidRPr="00781D1E" w:rsidRDefault="00C04F8A" w:rsidP="0042759D">
            <w:pPr>
              <w:rPr>
                <w:sz w:val="22"/>
              </w:rPr>
            </w:pPr>
            <w:r w:rsidRPr="00781D1E">
              <w:rPr>
                <w:sz w:val="22"/>
              </w:rPr>
              <w:t>(Test Sequence)</w:t>
            </w:r>
          </w:p>
        </w:tc>
        <w:tc>
          <w:tcPr>
            <w:tcW w:w="6974" w:type="dxa"/>
            <w:gridSpan w:val="2"/>
          </w:tcPr>
          <w:p w14:paraId="1CCEF1F0" w14:textId="77777777" w:rsidR="00C04F8A" w:rsidRPr="00781D1E" w:rsidRDefault="00C04F8A" w:rsidP="0042759D">
            <w:pPr>
              <w:rPr>
                <w:sz w:val="22"/>
              </w:rPr>
            </w:pPr>
            <w:r w:rsidRPr="00781D1E">
              <w:rPr>
                <w:rFonts w:hint="eastAsia"/>
                <w:sz w:val="22"/>
              </w:rPr>
              <w:t>Steps</w:t>
            </w:r>
          </w:p>
        </w:tc>
      </w:tr>
      <w:tr w:rsidR="00C04F8A" w:rsidRPr="00781D1E" w14:paraId="29BB9634" w14:textId="77777777" w:rsidTr="0042759D">
        <w:trPr>
          <w:trHeight w:val="78"/>
        </w:trPr>
        <w:tc>
          <w:tcPr>
            <w:tcW w:w="1923" w:type="dxa"/>
            <w:vMerge/>
          </w:tcPr>
          <w:p w14:paraId="6E077D6E" w14:textId="77777777" w:rsidR="00C04F8A" w:rsidRPr="00781D1E" w:rsidRDefault="00C04F8A" w:rsidP="0042759D">
            <w:pPr>
              <w:rPr>
                <w:sz w:val="22"/>
              </w:rPr>
            </w:pPr>
          </w:p>
        </w:tc>
        <w:tc>
          <w:tcPr>
            <w:tcW w:w="1758" w:type="dxa"/>
          </w:tcPr>
          <w:p w14:paraId="3063E2B1" w14:textId="77777777" w:rsidR="00C04F8A" w:rsidRPr="00781D1E" w:rsidRDefault="00C04F8A" w:rsidP="0042759D">
            <w:pPr>
              <w:rPr>
                <w:sz w:val="22"/>
              </w:rPr>
            </w:pPr>
            <w:r w:rsidRPr="00781D1E">
              <w:rPr>
                <w:rFonts w:hint="eastAsia"/>
                <w:sz w:val="22"/>
              </w:rPr>
              <w:t>1</w:t>
            </w:r>
          </w:p>
        </w:tc>
        <w:tc>
          <w:tcPr>
            <w:tcW w:w="5216" w:type="dxa"/>
          </w:tcPr>
          <w:p w14:paraId="02FC725A" w14:textId="77777777" w:rsidR="00C04F8A" w:rsidRPr="00781D1E" w:rsidRDefault="00C04F8A" w:rsidP="0042759D">
            <w:pPr>
              <w:rPr>
                <w:sz w:val="22"/>
              </w:rPr>
            </w:pPr>
            <w:r>
              <w:rPr>
                <w:rFonts w:hint="eastAsia"/>
                <w:sz w:val="22"/>
              </w:rPr>
              <w:t>选择</w:t>
            </w:r>
            <w:commentRangeStart w:id="50"/>
            <w:r>
              <w:rPr>
                <w:rFonts w:hint="eastAsia"/>
                <w:sz w:val="22"/>
              </w:rPr>
              <w:t>一个大小</w:t>
            </w:r>
            <w:commentRangeEnd w:id="50"/>
            <w:r w:rsidR="000F5D74">
              <w:rPr>
                <w:rStyle w:val="a8"/>
              </w:rPr>
              <w:commentReference w:id="50"/>
            </w:r>
            <w:r>
              <w:rPr>
                <w:rFonts w:hint="eastAsia"/>
                <w:sz w:val="22"/>
              </w:rPr>
              <w:t>的窗口</w:t>
            </w:r>
            <w:r w:rsidRPr="00781D1E">
              <w:rPr>
                <w:sz w:val="22"/>
              </w:rPr>
              <w:t>；</w:t>
            </w:r>
          </w:p>
        </w:tc>
      </w:tr>
      <w:tr w:rsidR="00C04F8A" w:rsidRPr="00781D1E" w14:paraId="08294680" w14:textId="77777777" w:rsidTr="0042759D">
        <w:trPr>
          <w:trHeight w:val="78"/>
        </w:trPr>
        <w:tc>
          <w:tcPr>
            <w:tcW w:w="1923" w:type="dxa"/>
            <w:vMerge/>
          </w:tcPr>
          <w:p w14:paraId="1C7E0284" w14:textId="77777777" w:rsidR="00C04F8A" w:rsidRPr="00781D1E" w:rsidRDefault="00C04F8A" w:rsidP="0042759D">
            <w:pPr>
              <w:rPr>
                <w:sz w:val="22"/>
              </w:rPr>
            </w:pPr>
          </w:p>
        </w:tc>
        <w:tc>
          <w:tcPr>
            <w:tcW w:w="1758" w:type="dxa"/>
          </w:tcPr>
          <w:p w14:paraId="29334038" w14:textId="77777777" w:rsidR="00C04F8A" w:rsidRPr="00781D1E" w:rsidRDefault="00C04F8A" w:rsidP="0042759D">
            <w:pPr>
              <w:rPr>
                <w:sz w:val="22"/>
              </w:rPr>
            </w:pPr>
            <w:r w:rsidRPr="00781D1E">
              <w:rPr>
                <w:rFonts w:hint="eastAsia"/>
                <w:sz w:val="22"/>
              </w:rPr>
              <w:t>2</w:t>
            </w:r>
          </w:p>
        </w:tc>
        <w:tc>
          <w:tcPr>
            <w:tcW w:w="5216" w:type="dxa"/>
          </w:tcPr>
          <w:p w14:paraId="2E337C03" w14:textId="77777777" w:rsidR="00C04F8A" w:rsidRPr="00781D1E" w:rsidRDefault="00C04F8A" w:rsidP="0042759D">
            <w:pPr>
              <w:rPr>
                <w:sz w:val="22"/>
              </w:rPr>
            </w:pPr>
            <w:r>
              <w:rPr>
                <w:sz w:val="22"/>
              </w:rPr>
              <w:t>窗口在数据块上滑动</w:t>
            </w:r>
            <w:r w:rsidRPr="00781D1E">
              <w:rPr>
                <w:sz w:val="22"/>
              </w:rPr>
              <w:t>；</w:t>
            </w:r>
          </w:p>
        </w:tc>
      </w:tr>
      <w:tr w:rsidR="00C04F8A" w:rsidRPr="00781D1E" w14:paraId="730EB63A" w14:textId="77777777" w:rsidTr="0042759D">
        <w:trPr>
          <w:trHeight w:val="78"/>
        </w:trPr>
        <w:tc>
          <w:tcPr>
            <w:tcW w:w="1923" w:type="dxa"/>
            <w:vMerge/>
          </w:tcPr>
          <w:p w14:paraId="328253F3" w14:textId="77777777" w:rsidR="00C04F8A" w:rsidRPr="00781D1E" w:rsidRDefault="00C04F8A" w:rsidP="0042759D">
            <w:pPr>
              <w:rPr>
                <w:sz w:val="22"/>
              </w:rPr>
            </w:pPr>
          </w:p>
        </w:tc>
        <w:tc>
          <w:tcPr>
            <w:tcW w:w="1758" w:type="dxa"/>
          </w:tcPr>
          <w:p w14:paraId="4CDB54A3" w14:textId="77777777" w:rsidR="00C04F8A" w:rsidRPr="00781D1E" w:rsidRDefault="00C04F8A" w:rsidP="0042759D">
            <w:pPr>
              <w:rPr>
                <w:sz w:val="22"/>
              </w:rPr>
            </w:pPr>
            <w:r w:rsidRPr="00781D1E">
              <w:rPr>
                <w:rFonts w:hint="eastAsia"/>
                <w:sz w:val="22"/>
              </w:rPr>
              <w:t>3</w:t>
            </w:r>
          </w:p>
        </w:tc>
        <w:tc>
          <w:tcPr>
            <w:tcW w:w="5216" w:type="dxa"/>
          </w:tcPr>
          <w:p w14:paraId="154AD65F" w14:textId="77777777" w:rsidR="00C04F8A" w:rsidRPr="00781D1E" w:rsidRDefault="00C04F8A" w:rsidP="0042759D">
            <w:pPr>
              <w:rPr>
                <w:sz w:val="22"/>
              </w:rPr>
            </w:pPr>
            <w:r>
              <w:rPr>
                <w:rFonts w:hint="eastAsia"/>
                <w:sz w:val="22"/>
              </w:rPr>
              <w:t>合并窗口内的数据块</w:t>
            </w:r>
            <w:r w:rsidRPr="00781D1E">
              <w:rPr>
                <w:sz w:val="22"/>
              </w:rPr>
              <w:t>；</w:t>
            </w:r>
          </w:p>
        </w:tc>
      </w:tr>
      <w:tr w:rsidR="00C04F8A" w:rsidRPr="00781D1E" w14:paraId="468DAFD7" w14:textId="77777777" w:rsidTr="0042759D">
        <w:trPr>
          <w:trHeight w:val="157"/>
        </w:trPr>
        <w:tc>
          <w:tcPr>
            <w:tcW w:w="1923" w:type="dxa"/>
            <w:vMerge/>
          </w:tcPr>
          <w:p w14:paraId="1671C65C" w14:textId="77777777" w:rsidR="00C04F8A" w:rsidRPr="00781D1E" w:rsidRDefault="00C04F8A" w:rsidP="0042759D">
            <w:pPr>
              <w:rPr>
                <w:sz w:val="22"/>
              </w:rPr>
            </w:pPr>
          </w:p>
        </w:tc>
        <w:tc>
          <w:tcPr>
            <w:tcW w:w="1758" w:type="dxa"/>
          </w:tcPr>
          <w:p w14:paraId="25D3717E" w14:textId="77777777" w:rsidR="00C04F8A" w:rsidRPr="00781D1E" w:rsidRDefault="00C04F8A" w:rsidP="0042759D">
            <w:pPr>
              <w:rPr>
                <w:sz w:val="22"/>
              </w:rPr>
            </w:pPr>
            <w:r>
              <w:rPr>
                <w:rFonts w:hint="eastAsia"/>
                <w:sz w:val="22"/>
              </w:rPr>
              <w:t>4</w:t>
            </w:r>
          </w:p>
        </w:tc>
        <w:tc>
          <w:tcPr>
            <w:tcW w:w="5216" w:type="dxa"/>
          </w:tcPr>
          <w:p w14:paraId="3BB5BFD9" w14:textId="77777777" w:rsidR="00C04F8A" w:rsidRPr="00781D1E" w:rsidRDefault="00C04F8A" w:rsidP="0042759D">
            <w:pPr>
              <w:rPr>
                <w:sz w:val="22"/>
              </w:rPr>
            </w:pPr>
            <w:r>
              <w:rPr>
                <w:rFonts w:hint="eastAsia"/>
                <w:sz w:val="22"/>
              </w:rPr>
              <w:t>判断合并后的数据</w:t>
            </w:r>
            <w:proofErr w:type="gramStart"/>
            <w:r>
              <w:rPr>
                <w:rFonts w:hint="eastAsia"/>
                <w:sz w:val="22"/>
              </w:rPr>
              <w:t>块是否</w:t>
            </w:r>
            <w:proofErr w:type="gramEnd"/>
            <w:r>
              <w:rPr>
                <w:rFonts w:hint="eastAsia"/>
                <w:sz w:val="22"/>
              </w:rPr>
              <w:t>正确</w:t>
            </w:r>
          </w:p>
        </w:tc>
      </w:tr>
      <w:tr w:rsidR="00C04F8A" w:rsidRPr="00781D1E" w14:paraId="44F3664C" w14:textId="77777777" w:rsidTr="0042759D">
        <w:trPr>
          <w:trHeight w:val="157"/>
        </w:trPr>
        <w:tc>
          <w:tcPr>
            <w:tcW w:w="1923" w:type="dxa"/>
            <w:vMerge/>
          </w:tcPr>
          <w:p w14:paraId="449F93F0" w14:textId="77777777" w:rsidR="00C04F8A" w:rsidRPr="00781D1E" w:rsidRDefault="00C04F8A" w:rsidP="0042759D">
            <w:pPr>
              <w:rPr>
                <w:sz w:val="22"/>
              </w:rPr>
            </w:pPr>
          </w:p>
        </w:tc>
        <w:tc>
          <w:tcPr>
            <w:tcW w:w="1758" w:type="dxa"/>
          </w:tcPr>
          <w:p w14:paraId="38FB26F2" w14:textId="77777777" w:rsidR="00C04F8A" w:rsidRPr="00781D1E" w:rsidRDefault="00C04F8A" w:rsidP="0042759D">
            <w:pPr>
              <w:rPr>
                <w:sz w:val="22"/>
              </w:rPr>
            </w:pPr>
            <w:r>
              <w:rPr>
                <w:rFonts w:hint="eastAsia"/>
                <w:sz w:val="22"/>
              </w:rPr>
              <w:t>5</w:t>
            </w:r>
          </w:p>
        </w:tc>
        <w:tc>
          <w:tcPr>
            <w:tcW w:w="5216" w:type="dxa"/>
          </w:tcPr>
          <w:p w14:paraId="1611D3B4" w14:textId="144C412A" w:rsidR="00C04F8A" w:rsidRPr="00781D1E" w:rsidRDefault="00C04F8A" w:rsidP="0042759D">
            <w:pPr>
              <w:rPr>
                <w:sz w:val="22"/>
              </w:rPr>
            </w:pPr>
            <w:r>
              <w:rPr>
                <w:rFonts w:hint="eastAsia"/>
                <w:sz w:val="22"/>
              </w:rPr>
              <w:t>循环执行</w:t>
            </w:r>
            <w:r>
              <w:rPr>
                <w:rFonts w:hint="eastAsia"/>
                <w:sz w:val="22"/>
              </w:rPr>
              <w:t>1-</w:t>
            </w:r>
            <w:r>
              <w:rPr>
                <w:sz w:val="22"/>
              </w:rPr>
              <w:t>4</w:t>
            </w:r>
            <w:r>
              <w:rPr>
                <w:rFonts w:hint="eastAsia"/>
                <w:sz w:val="22"/>
              </w:rPr>
              <w:t>，</w:t>
            </w:r>
            <w:r>
              <w:rPr>
                <w:sz w:val="22"/>
              </w:rPr>
              <w:t>直至</w:t>
            </w:r>
            <w:del w:id="51" w:author="liuchao" w:date="2017-05-26T15:45:00Z">
              <w:r w:rsidDel="000F5D74">
                <w:rPr>
                  <w:rFonts w:hint="eastAsia"/>
                  <w:sz w:val="22"/>
                </w:rPr>
                <w:delText>各个</w:delText>
              </w:r>
            </w:del>
            <w:commentRangeStart w:id="52"/>
            <w:ins w:id="53" w:author="liuchao" w:date="2017-05-26T15:45:00Z">
              <w:r w:rsidR="000F5D74">
                <w:rPr>
                  <w:rFonts w:hint="eastAsia"/>
                  <w:sz w:val="22"/>
                </w:rPr>
                <w:t>每个</w:t>
              </w:r>
              <w:commentRangeEnd w:id="52"/>
              <w:r w:rsidR="000F5D74">
                <w:rPr>
                  <w:rStyle w:val="a8"/>
                </w:rPr>
                <w:commentReference w:id="52"/>
              </w:r>
            </w:ins>
            <w:r>
              <w:rPr>
                <w:sz w:val="22"/>
              </w:rPr>
              <w:t>选定大小的窗口测试完毕</w:t>
            </w:r>
          </w:p>
        </w:tc>
      </w:tr>
      <w:tr w:rsidR="00C04F8A" w:rsidRPr="00781D1E" w14:paraId="6B090DDC" w14:textId="77777777" w:rsidTr="0042759D">
        <w:trPr>
          <w:trHeight w:val="157"/>
        </w:trPr>
        <w:tc>
          <w:tcPr>
            <w:tcW w:w="1923" w:type="dxa"/>
            <w:vMerge/>
          </w:tcPr>
          <w:p w14:paraId="48A85D82" w14:textId="77777777" w:rsidR="00C04F8A" w:rsidRPr="00781D1E" w:rsidRDefault="00C04F8A" w:rsidP="0042759D">
            <w:pPr>
              <w:rPr>
                <w:sz w:val="22"/>
              </w:rPr>
            </w:pPr>
          </w:p>
        </w:tc>
        <w:tc>
          <w:tcPr>
            <w:tcW w:w="1758" w:type="dxa"/>
          </w:tcPr>
          <w:p w14:paraId="7E180D47" w14:textId="77777777" w:rsidR="00C04F8A" w:rsidRPr="00781D1E" w:rsidRDefault="00C04F8A" w:rsidP="0042759D">
            <w:pPr>
              <w:rPr>
                <w:sz w:val="22"/>
              </w:rPr>
            </w:pPr>
            <w:proofErr w:type="spellStart"/>
            <w:r w:rsidRPr="00781D1E">
              <w:rPr>
                <w:rFonts w:hint="eastAsia"/>
                <w:sz w:val="22"/>
              </w:rPr>
              <w:t>Postcondition</w:t>
            </w:r>
            <w:proofErr w:type="spellEnd"/>
          </w:p>
        </w:tc>
        <w:tc>
          <w:tcPr>
            <w:tcW w:w="5216" w:type="dxa"/>
          </w:tcPr>
          <w:p w14:paraId="7BC260D0" w14:textId="77777777" w:rsidR="00C04F8A" w:rsidRPr="00781D1E" w:rsidRDefault="00C04F8A" w:rsidP="0042759D">
            <w:pPr>
              <w:rPr>
                <w:sz w:val="22"/>
              </w:rPr>
            </w:pPr>
            <w:r>
              <w:rPr>
                <w:rFonts w:hint="eastAsia"/>
                <w:sz w:val="22"/>
              </w:rPr>
              <w:t>窗口支持功能是否正常</w:t>
            </w:r>
            <w:r w:rsidRPr="00781D1E">
              <w:rPr>
                <w:sz w:val="22"/>
              </w:rPr>
              <w:t>；</w:t>
            </w:r>
          </w:p>
        </w:tc>
      </w:tr>
      <w:tr w:rsidR="00E27221" w:rsidRPr="00781D1E" w14:paraId="2BB9A5DE" w14:textId="77777777" w:rsidTr="0016343B">
        <w:trPr>
          <w:trHeight w:val="157"/>
        </w:trPr>
        <w:tc>
          <w:tcPr>
            <w:tcW w:w="1923" w:type="dxa"/>
          </w:tcPr>
          <w:p w14:paraId="5565AC54" w14:textId="77777777" w:rsidR="00E27221" w:rsidRPr="00981A6D" w:rsidRDefault="00E27221" w:rsidP="00492995">
            <w:pPr>
              <w:rPr>
                <w:sz w:val="22"/>
              </w:rPr>
            </w:pPr>
            <w:r>
              <w:rPr>
                <w:sz w:val="22"/>
              </w:rPr>
              <w:t>Evaluation C</w:t>
            </w:r>
            <w:r w:rsidRPr="00E70C92">
              <w:rPr>
                <w:sz w:val="22"/>
              </w:rPr>
              <w:t>riterion</w:t>
            </w:r>
          </w:p>
        </w:tc>
        <w:tc>
          <w:tcPr>
            <w:tcW w:w="6974" w:type="dxa"/>
            <w:gridSpan w:val="2"/>
          </w:tcPr>
          <w:p w14:paraId="3890F2A6" w14:textId="77777777" w:rsidR="00E27221" w:rsidRDefault="00E27221" w:rsidP="00492995">
            <w:pPr>
              <w:rPr>
                <w:sz w:val="22"/>
              </w:rPr>
            </w:pPr>
            <w:r>
              <w:rPr>
                <w:rFonts w:ascii="Times New Roman" w:eastAsiaTheme="majorEastAsia" w:hAnsi="Times New Roman" w:cs="Times New Roman" w:hint="eastAsia"/>
              </w:rPr>
              <w:t>实际结果与预期结果一致</w:t>
            </w:r>
          </w:p>
        </w:tc>
      </w:tr>
    </w:tbl>
    <w:p w14:paraId="0C1D0E24" w14:textId="77777777" w:rsidR="002A5A4E" w:rsidRDefault="00971E5D" w:rsidP="002A5A4E">
      <w:pPr>
        <w:pStyle w:val="1"/>
        <w:ind w:left="142"/>
      </w:pPr>
      <w:bookmarkStart w:id="54" w:name="_Toc483505177"/>
      <w:r>
        <w:rPr>
          <w:rFonts w:hint="eastAsia"/>
        </w:rPr>
        <w:t>3</w:t>
      </w:r>
      <w:r>
        <w:rPr>
          <w:rFonts w:hint="eastAsia"/>
        </w:rPr>
        <w:t>非</w:t>
      </w:r>
      <w:r w:rsidR="002A5A4E">
        <w:rPr>
          <w:rFonts w:hint="eastAsia"/>
        </w:rPr>
        <w:t>功能</w:t>
      </w:r>
      <w:r w:rsidR="002A5A4E">
        <w:t>需求模块</w:t>
      </w:r>
      <w:bookmarkEnd w:id="54"/>
    </w:p>
    <w:p w14:paraId="51B44269" w14:textId="77777777" w:rsidR="00314264" w:rsidRPr="003975AF" w:rsidRDefault="00314264" w:rsidP="003975AF">
      <w:pPr>
        <w:pStyle w:val="2"/>
      </w:pPr>
      <w:bookmarkStart w:id="55" w:name="_Toc483505178"/>
      <w:r w:rsidRPr="003975AF">
        <w:t>3</w:t>
      </w:r>
      <w:r w:rsidRPr="003975AF">
        <w:rPr>
          <w:rFonts w:hint="eastAsia"/>
        </w:rPr>
        <w:t>.</w:t>
      </w:r>
      <w:r w:rsidRPr="003975AF">
        <w:t xml:space="preserve">1 </w:t>
      </w:r>
      <w:r w:rsidRPr="003975AF">
        <w:t>实时性测试</w:t>
      </w:r>
      <w:bookmarkEnd w:id="55"/>
    </w:p>
    <w:p w14:paraId="0B648CFD" w14:textId="77777777" w:rsidR="00314264" w:rsidRPr="003975AF" w:rsidRDefault="00314264" w:rsidP="003975AF">
      <w:pPr>
        <w:pStyle w:val="3"/>
      </w:pPr>
      <w:bookmarkStart w:id="56" w:name="_Toc483505179"/>
      <w:r w:rsidRPr="003975AF">
        <w:t>3</w:t>
      </w:r>
      <w:r w:rsidRPr="003975AF">
        <w:rPr>
          <w:rFonts w:hint="eastAsia"/>
        </w:rPr>
        <w:t>.</w:t>
      </w:r>
      <w:r w:rsidRPr="003975AF">
        <w:t>1</w:t>
      </w:r>
      <w:r w:rsidRPr="003975AF">
        <w:rPr>
          <w:rFonts w:hint="eastAsia"/>
        </w:rPr>
        <w:t>.1</w:t>
      </w:r>
      <w:r w:rsidRPr="003975AF">
        <w:rPr>
          <w:rFonts w:hint="eastAsia"/>
        </w:rPr>
        <w:t>测试策略</w:t>
      </w:r>
      <w:r w:rsidRPr="003975AF">
        <w:t>描述</w:t>
      </w:r>
      <w:bookmarkEnd w:id="56"/>
    </w:p>
    <w:p w14:paraId="2B818D65" w14:textId="77777777" w:rsidR="00314264" w:rsidRPr="00111650" w:rsidRDefault="00314264" w:rsidP="00314264">
      <w:pPr>
        <w:ind w:firstLineChars="200" w:firstLine="420"/>
      </w:pPr>
      <w:r w:rsidRPr="00111650">
        <w:rPr>
          <w:rFonts w:hint="eastAsia"/>
        </w:rPr>
        <w:t>用例</w:t>
      </w:r>
      <w:r w:rsidRPr="00111650">
        <w:t>的目的是</w:t>
      </w:r>
      <w:r>
        <w:rPr>
          <w:rFonts w:hint="eastAsia"/>
        </w:rPr>
        <w:t>spark</w:t>
      </w:r>
      <w:r>
        <w:t xml:space="preserve"> streaming</w:t>
      </w:r>
      <w:r>
        <w:t>应用能否满足实时性的要求</w:t>
      </w:r>
      <w:r>
        <w:rPr>
          <w:rFonts w:hint="eastAsia"/>
        </w:rPr>
        <w:t>，</w:t>
      </w:r>
      <w:r>
        <w:t>即测试系统输入数据后</w:t>
      </w:r>
      <w:r>
        <w:rPr>
          <w:rFonts w:hint="eastAsia"/>
        </w:rPr>
        <w:t>，</w:t>
      </w:r>
      <w:r>
        <w:t>到处理完成所需的时间</w:t>
      </w:r>
      <w:r w:rsidRPr="00111650">
        <w:t>。</w:t>
      </w:r>
      <w:r>
        <w:t>设置多个批次</w:t>
      </w:r>
      <w:proofErr w:type="gramStart"/>
      <w:r>
        <w:t>的微博数据</w:t>
      </w:r>
      <w:proofErr w:type="gramEnd"/>
      <w:r>
        <w:rPr>
          <w:rFonts w:hint="eastAsia"/>
        </w:rPr>
        <w:t>，对每批次数据发送到处理完成的用时，进而判断</w:t>
      </w:r>
      <w:proofErr w:type="gramStart"/>
      <w:r>
        <w:rPr>
          <w:rFonts w:hint="eastAsia"/>
        </w:rPr>
        <w:t>其实时</w:t>
      </w:r>
      <w:proofErr w:type="gramEnd"/>
      <w:r>
        <w:rPr>
          <w:rFonts w:hint="eastAsia"/>
        </w:rPr>
        <w:t>性是否满足要求。</w:t>
      </w:r>
    </w:p>
    <w:p w14:paraId="241A1A1C" w14:textId="77777777" w:rsidR="00314264" w:rsidRPr="003975AF" w:rsidRDefault="00314264" w:rsidP="003975AF">
      <w:pPr>
        <w:pStyle w:val="3"/>
      </w:pPr>
      <w:bookmarkStart w:id="57" w:name="_Toc483505180"/>
      <w:r w:rsidRPr="003975AF">
        <w:t>3</w:t>
      </w:r>
      <w:r w:rsidRPr="003975AF">
        <w:rPr>
          <w:rFonts w:hint="eastAsia"/>
        </w:rPr>
        <w:t>.</w:t>
      </w:r>
      <w:r w:rsidRPr="003975AF">
        <w:t>1</w:t>
      </w:r>
      <w:r w:rsidRPr="003975AF">
        <w:rPr>
          <w:rFonts w:hint="eastAsia"/>
        </w:rPr>
        <w:t>.2</w:t>
      </w:r>
      <w:r w:rsidRPr="003975AF">
        <w:rPr>
          <w:rFonts w:hint="eastAsia"/>
        </w:rPr>
        <w:t>测试用例</w:t>
      </w:r>
      <w:bookmarkEnd w:id="5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14264" w:rsidRPr="00111650" w14:paraId="77BA98AB" w14:textId="77777777" w:rsidTr="0042759D">
        <w:tc>
          <w:tcPr>
            <w:tcW w:w="8897" w:type="dxa"/>
            <w:gridSpan w:val="3"/>
          </w:tcPr>
          <w:p w14:paraId="1868636A" w14:textId="77777777" w:rsidR="00314264" w:rsidRPr="00111650" w:rsidRDefault="00314264" w:rsidP="0042759D">
            <w:pPr>
              <w:jc w:val="center"/>
              <w:rPr>
                <w:b/>
                <w:sz w:val="22"/>
              </w:rPr>
            </w:pPr>
            <w:r w:rsidRPr="00111650">
              <w:rPr>
                <w:b/>
                <w:sz w:val="22"/>
              </w:rPr>
              <w:t>Test Case Specification</w:t>
            </w:r>
          </w:p>
        </w:tc>
      </w:tr>
      <w:tr w:rsidR="00314264" w:rsidRPr="00111650" w14:paraId="71317BE4" w14:textId="77777777" w:rsidTr="0042759D">
        <w:tc>
          <w:tcPr>
            <w:tcW w:w="1923" w:type="dxa"/>
          </w:tcPr>
          <w:p w14:paraId="4C7FDD0B" w14:textId="77777777" w:rsidR="00314264" w:rsidRPr="00111650" w:rsidRDefault="00314264" w:rsidP="0042759D">
            <w:pPr>
              <w:rPr>
                <w:sz w:val="22"/>
              </w:rPr>
            </w:pPr>
            <w:r w:rsidRPr="00111650">
              <w:rPr>
                <w:sz w:val="22"/>
              </w:rPr>
              <w:t>Name</w:t>
            </w:r>
          </w:p>
        </w:tc>
        <w:tc>
          <w:tcPr>
            <w:tcW w:w="6974" w:type="dxa"/>
            <w:gridSpan w:val="2"/>
          </w:tcPr>
          <w:p w14:paraId="604FD1D3" w14:textId="77777777" w:rsidR="00314264" w:rsidRPr="00111650" w:rsidRDefault="00314264" w:rsidP="0042759D">
            <w:pPr>
              <w:rPr>
                <w:sz w:val="22"/>
              </w:rPr>
            </w:pPr>
            <w:r>
              <w:rPr>
                <w:rFonts w:hint="eastAsia"/>
                <w:sz w:val="22"/>
              </w:rPr>
              <w:t>实时性</w:t>
            </w:r>
            <w:r w:rsidRPr="00111650">
              <w:rPr>
                <w:sz w:val="22"/>
              </w:rPr>
              <w:t>测试</w:t>
            </w:r>
          </w:p>
        </w:tc>
      </w:tr>
      <w:tr w:rsidR="00314264" w:rsidRPr="00111650" w14:paraId="0C6D3390" w14:textId="77777777" w:rsidTr="0042759D">
        <w:tc>
          <w:tcPr>
            <w:tcW w:w="1923" w:type="dxa"/>
          </w:tcPr>
          <w:p w14:paraId="126ADDC8" w14:textId="77777777" w:rsidR="00314264" w:rsidRPr="00111650" w:rsidRDefault="00314264" w:rsidP="0042759D">
            <w:pPr>
              <w:rPr>
                <w:sz w:val="22"/>
              </w:rPr>
            </w:pPr>
            <w:r w:rsidRPr="00111650">
              <w:rPr>
                <w:rFonts w:hint="eastAsia"/>
                <w:sz w:val="22"/>
              </w:rPr>
              <w:t>Brief</w:t>
            </w:r>
            <w:r w:rsidRPr="00111650">
              <w:rPr>
                <w:sz w:val="22"/>
              </w:rPr>
              <w:t xml:space="preserve"> Description</w:t>
            </w:r>
          </w:p>
        </w:tc>
        <w:tc>
          <w:tcPr>
            <w:tcW w:w="6974" w:type="dxa"/>
            <w:gridSpan w:val="2"/>
          </w:tcPr>
          <w:p w14:paraId="28CAF030" w14:textId="5704A67A" w:rsidR="00314264" w:rsidRPr="00111650" w:rsidRDefault="00314264" w:rsidP="0042759D">
            <w:pPr>
              <w:rPr>
                <w:sz w:val="22"/>
              </w:rPr>
            </w:pPr>
            <w:r w:rsidRPr="00111650">
              <w:rPr>
                <w:rFonts w:hint="eastAsia"/>
                <w:sz w:val="22"/>
              </w:rPr>
              <w:t>测试</w:t>
            </w:r>
            <w:ins w:id="58" w:author="liuchao" w:date="2017-05-26T15:46:00Z">
              <w:r w:rsidR="000F5D74">
                <w:rPr>
                  <w:rFonts w:hint="eastAsia"/>
                  <w:sz w:val="22"/>
                </w:rPr>
                <w:t>从</w:t>
              </w:r>
            </w:ins>
            <w:r>
              <w:rPr>
                <w:sz w:val="22"/>
              </w:rPr>
              <w:t>数据输入</w:t>
            </w:r>
            <w:ins w:id="59" w:author="liuchao" w:date="2017-05-26T15:46:00Z">
              <w:r w:rsidR="000F5D74">
                <w:rPr>
                  <w:rFonts w:hint="eastAsia"/>
                  <w:sz w:val="22"/>
                </w:rPr>
                <w:t>开始</w:t>
              </w:r>
            </w:ins>
            <w:r>
              <w:rPr>
                <w:sz w:val="22"/>
              </w:rPr>
              <w:t>到数据处理</w:t>
            </w:r>
            <w:ins w:id="60" w:author="liuchao" w:date="2017-05-26T15:46:00Z">
              <w:r w:rsidR="000F5D74">
                <w:rPr>
                  <w:rFonts w:hint="eastAsia"/>
                  <w:sz w:val="22"/>
                </w:rPr>
                <w:t>结束</w:t>
              </w:r>
            </w:ins>
            <w:r>
              <w:rPr>
                <w:sz w:val="22"/>
              </w:rPr>
              <w:t>的时间</w:t>
            </w:r>
          </w:p>
        </w:tc>
      </w:tr>
      <w:tr w:rsidR="00314264" w:rsidRPr="00111650" w14:paraId="466F971A" w14:textId="77777777" w:rsidTr="0042759D">
        <w:tc>
          <w:tcPr>
            <w:tcW w:w="1923" w:type="dxa"/>
          </w:tcPr>
          <w:p w14:paraId="545FD1C9" w14:textId="77777777" w:rsidR="00314264" w:rsidRPr="00111650" w:rsidRDefault="00314264" w:rsidP="0042759D">
            <w:pPr>
              <w:rPr>
                <w:sz w:val="22"/>
              </w:rPr>
            </w:pPr>
            <w:r w:rsidRPr="00111650">
              <w:rPr>
                <w:rFonts w:hint="eastAsia"/>
                <w:sz w:val="22"/>
              </w:rPr>
              <w:t>Precondition</w:t>
            </w:r>
          </w:p>
        </w:tc>
        <w:tc>
          <w:tcPr>
            <w:tcW w:w="6974" w:type="dxa"/>
            <w:gridSpan w:val="2"/>
          </w:tcPr>
          <w:p w14:paraId="7AFFE7E1" w14:textId="77777777" w:rsidR="00314264" w:rsidRPr="00111650" w:rsidRDefault="00314264" w:rsidP="0042759D">
            <w:pPr>
              <w:rPr>
                <w:sz w:val="22"/>
              </w:rPr>
            </w:pPr>
            <w:r>
              <w:rPr>
                <w:sz w:val="22"/>
              </w:rPr>
              <w:t>K</w:t>
            </w:r>
            <w:r>
              <w:rPr>
                <w:rFonts w:hint="eastAsia"/>
                <w:sz w:val="22"/>
              </w:rPr>
              <w:t>afka</w:t>
            </w:r>
            <w:r>
              <w:rPr>
                <w:rFonts w:hint="eastAsia"/>
                <w:sz w:val="22"/>
              </w:rPr>
              <w:t>和</w:t>
            </w:r>
            <w:r>
              <w:rPr>
                <w:rFonts w:hint="eastAsia"/>
                <w:sz w:val="22"/>
              </w:rPr>
              <w:t>spark</w:t>
            </w:r>
            <w:r>
              <w:rPr>
                <w:rFonts w:hint="eastAsia"/>
                <w:sz w:val="22"/>
              </w:rPr>
              <w:t>运行正常</w:t>
            </w:r>
          </w:p>
        </w:tc>
      </w:tr>
      <w:tr w:rsidR="00314264" w:rsidRPr="00111650" w14:paraId="6B779C29" w14:textId="77777777" w:rsidTr="0042759D">
        <w:tc>
          <w:tcPr>
            <w:tcW w:w="1923" w:type="dxa"/>
          </w:tcPr>
          <w:p w14:paraId="42049DBB" w14:textId="77777777" w:rsidR="00314264" w:rsidRPr="00111650" w:rsidRDefault="00314264" w:rsidP="0042759D">
            <w:pPr>
              <w:rPr>
                <w:sz w:val="22"/>
              </w:rPr>
            </w:pPr>
            <w:r w:rsidRPr="00111650">
              <w:rPr>
                <w:sz w:val="22"/>
              </w:rPr>
              <w:t>Tester</w:t>
            </w:r>
          </w:p>
        </w:tc>
        <w:tc>
          <w:tcPr>
            <w:tcW w:w="6974" w:type="dxa"/>
            <w:gridSpan w:val="2"/>
          </w:tcPr>
          <w:p w14:paraId="4623EE3E" w14:textId="77777777" w:rsidR="00314264" w:rsidRPr="00111650" w:rsidRDefault="00314264" w:rsidP="0042759D">
            <w:pPr>
              <w:rPr>
                <w:sz w:val="22"/>
              </w:rPr>
            </w:pPr>
            <w:r w:rsidRPr="00111650">
              <w:rPr>
                <w:sz w:val="22"/>
              </w:rPr>
              <w:t>测试员</w:t>
            </w:r>
          </w:p>
        </w:tc>
      </w:tr>
      <w:tr w:rsidR="00314264" w:rsidRPr="00111650" w14:paraId="45F02C06" w14:textId="77777777" w:rsidTr="0042759D">
        <w:tc>
          <w:tcPr>
            <w:tcW w:w="1923" w:type="dxa"/>
          </w:tcPr>
          <w:p w14:paraId="66AEB05A" w14:textId="77777777" w:rsidR="00314264" w:rsidRPr="00111650" w:rsidRDefault="00314264" w:rsidP="0042759D">
            <w:pPr>
              <w:rPr>
                <w:sz w:val="22"/>
              </w:rPr>
            </w:pPr>
            <w:r w:rsidRPr="00111650">
              <w:rPr>
                <w:rFonts w:hint="eastAsia"/>
                <w:sz w:val="22"/>
              </w:rPr>
              <w:t>Dependency</w:t>
            </w:r>
          </w:p>
        </w:tc>
        <w:tc>
          <w:tcPr>
            <w:tcW w:w="6974" w:type="dxa"/>
            <w:gridSpan w:val="2"/>
          </w:tcPr>
          <w:p w14:paraId="56B0566B" w14:textId="77777777" w:rsidR="00314264" w:rsidRPr="00111650" w:rsidRDefault="00314264" w:rsidP="0042759D">
            <w:pPr>
              <w:rPr>
                <w:sz w:val="22"/>
              </w:rPr>
            </w:pPr>
            <w:r w:rsidRPr="00111650">
              <w:rPr>
                <w:rFonts w:hint="eastAsia"/>
                <w:sz w:val="22"/>
              </w:rPr>
              <w:t>None</w:t>
            </w:r>
          </w:p>
        </w:tc>
      </w:tr>
      <w:tr w:rsidR="00314264" w:rsidRPr="00111650" w14:paraId="41274601" w14:textId="77777777" w:rsidTr="0042759D">
        <w:tc>
          <w:tcPr>
            <w:tcW w:w="1923" w:type="dxa"/>
            <w:vMerge w:val="restart"/>
          </w:tcPr>
          <w:p w14:paraId="29D5C443" w14:textId="77777777" w:rsidR="00314264" w:rsidRPr="00111650" w:rsidRDefault="00314264" w:rsidP="0042759D">
            <w:pPr>
              <w:rPr>
                <w:sz w:val="22"/>
              </w:rPr>
            </w:pPr>
            <w:r w:rsidRPr="00111650">
              <w:rPr>
                <w:sz w:val="22"/>
              </w:rPr>
              <w:t>Test Setup</w:t>
            </w:r>
          </w:p>
        </w:tc>
        <w:tc>
          <w:tcPr>
            <w:tcW w:w="1758" w:type="dxa"/>
          </w:tcPr>
          <w:p w14:paraId="08D70F44" w14:textId="77777777" w:rsidR="00314264" w:rsidRPr="00111650" w:rsidRDefault="00314264" w:rsidP="0042759D">
            <w:pPr>
              <w:rPr>
                <w:sz w:val="22"/>
              </w:rPr>
            </w:pPr>
            <w:r w:rsidRPr="00111650">
              <w:rPr>
                <w:rFonts w:hint="eastAsia"/>
                <w:sz w:val="22"/>
              </w:rPr>
              <w:t>Name</w:t>
            </w:r>
          </w:p>
        </w:tc>
        <w:tc>
          <w:tcPr>
            <w:tcW w:w="5216" w:type="dxa"/>
          </w:tcPr>
          <w:p w14:paraId="3D715DC6" w14:textId="77777777" w:rsidR="00314264" w:rsidRPr="00111650" w:rsidRDefault="00314264" w:rsidP="0042759D">
            <w:pPr>
              <w:rPr>
                <w:sz w:val="22"/>
              </w:rPr>
            </w:pPr>
            <w:r>
              <w:rPr>
                <w:sz w:val="22"/>
              </w:rPr>
              <w:t>准备待发送的文本</w:t>
            </w:r>
          </w:p>
        </w:tc>
      </w:tr>
      <w:tr w:rsidR="00314264" w:rsidRPr="00111650" w14:paraId="4DBA725B" w14:textId="77777777" w:rsidTr="0042759D">
        <w:tc>
          <w:tcPr>
            <w:tcW w:w="1923" w:type="dxa"/>
            <w:vMerge/>
          </w:tcPr>
          <w:p w14:paraId="1AB55C5F" w14:textId="77777777" w:rsidR="00314264" w:rsidRPr="00111650" w:rsidRDefault="00314264" w:rsidP="0042759D">
            <w:pPr>
              <w:rPr>
                <w:sz w:val="22"/>
              </w:rPr>
            </w:pPr>
          </w:p>
        </w:tc>
        <w:tc>
          <w:tcPr>
            <w:tcW w:w="1758" w:type="dxa"/>
          </w:tcPr>
          <w:p w14:paraId="3AA57158" w14:textId="77777777" w:rsidR="00314264" w:rsidRPr="00111650" w:rsidRDefault="00314264" w:rsidP="0042759D">
            <w:pPr>
              <w:rPr>
                <w:sz w:val="22"/>
              </w:rPr>
            </w:pPr>
            <w:r w:rsidRPr="00111650">
              <w:rPr>
                <w:sz w:val="22"/>
              </w:rPr>
              <w:t>Description</w:t>
            </w:r>
          </w:p>
        </w:tc>
        <w:tc>
          <w:tcPr>
            <w:tcW w:w="5216" w:type="dxa"/>
          </w:tcPr>
          <w:p w14:paraId="77FA05B9" w14:textId="58A3EAB4" w:rsidR="00314264" w:rsidRPr="00111650" w:rsidRDefault="00314264" w:rsidP="0042759D">
            <w:pPr>
              <w:rPr>
                <w:sz w:val="22"/>
              </w:rPr>
            </w:pPr>
            <w:r>
              <w:rPr>
                <w:rFonts w:hint="eastAsia"/>
                <w:sz w:val="22"/>
              </w:rPr>
              <w:t>准备待发送</w:t>
            </w:r>
            <w:proofErr w:type="gramStart"/>
            <w:ins w:id="61" w:author="liuchao" w:date="2017-05-26T15:47:00Z">
              <w:r w:rsidR="000F5D74">
                <w:rPr>
                  <w:rFonts w:hint="eastAsia"/>
                  <w:sz w:val="22"/>
                </w:rPr>
                <w:t>的</w:t>
              </w:r>
            </w:ins>
            <w:r>
              <w:rPr>
                <w:rFonts w:hint="eastAsia"/>
                <w:sz w:val="22"/>
              </w:rPr>
              <w:t>微博文本文件</w:t>
            </w:r>
            <w:proofErr w:type="gramEnd"/>
          </w:p>
        </w:tc>
      </w:tr>
      <w:tr w:rsidR="00314264" w:rsidRPr="00111650" w14:paraId="33DA2061" w14:textId="77777777" w:rsidTr="0042759D">
        <w:tc>
          <w:tcPr>
            <w:tcW w:w="1923" w:type="dxa"/>
            <w:vMerge w:val="restart"/>
          </w:tcPr>
          <w:p w14:paraId="04C1F97C" w14:textId="77777777" w:rsidR="00314264" w:rsidRPr="00111650" w:rsidRDefault="00314264" w:rsidP="0042759D">
            <w:pPr>
              <w:rPr>
                <w:sz w:val="22"/>
              </w:rPr>
            </w:pPr>
            <w:r w:rsidRPr="00111650">
              <w:rPr>
                <w:rFonts w:hint="eastAsia"/>
                <w:sz w:val="22"/>
              </w:rPr>
              <w:t>Basic Flow</w:t>
            </w:r>
          </w:p>
          <w:p w14:paraId="208CB728" w14:textId="77777777" w:rsidR="00314264" w:rsidRPr="00111650" w:rsidRDefault="00314264" w:rsidP="0042759D">
            <w:pPr>
              <w:rPr>
                <w:sz w:val="22"/>
              </w:rPr>
            </w:pPr>
            <w:r w:rsidRPr="00111650">
              <w:rPr>
                <w:rFonts w:hint="eastAsia"/>
                <w:sz w:val="22"/>
              </w:rPr>
              <w:t>(</w:t>
            </w:r>
            <w:r w:rsidRPr="00111650">
              <w:rPr>
                <w:sz w:val="22"/>
              </w:rPr>
              <w:t>Test Setup</w:t>
            </w:r>
            <w:r w:rsidRPr="00111650">
              <w:rPr>
                <w:rFonts w:hint="eastAsia"/>
                <w:sz w:val="22"/>
              </w:rPr>
              <w:t>)</w:t>
            </w:r>
          </w:p>
        </w:tc>
        <w:tc>
          <w:tcPr>
            <w:tcW w:w="6974" w:type="dxa"/>
            <w:gridSpan w:val="2"/>
          </w:tcPr>
          <w:p w14:paraId="515B3A58" w14:textId="77777777" w:rsidR="00314264" w:rsidRPr="00111650" w:rsidRDefault="00314264" w:rsidP="0042759D">
            <w:pPr>
              <w:rPr>
                <w:sz w:val="22"/>
              </w:rPr>
            </w:pPr>
            <w:r w:rsidRPr="00111650">
              <w:rPr>
                <w:rFonts w:hint="eastAsia"/>
                <w:sz w:val="22"/>
              </w:rPr>
              <w:t>Steps</w:t>
            </w:r>
          </w:p>
        </w:tc>
      </w:tr>
      <w:tr w:rsidR="00314264" w:rsidRPr="00111650" w14:paraId="14489D35" w14:textId="77777777" w:rsidTr="0042759D">
        <w:tc>
          <w:tcPr>
            <w:tcW w:w="1923" w:type="dxa"/>
            <w:vMerge/>
          </w:tcPr>
          <w:p w14:paraId="5218FDFB" w14:textId="77777777" w:rsidR="00314264" w:rsidRPr="00111650" w:rsidRDefault="00314264" w:rsidP="0042759D">
            <w:pPr>
              <w:rPr>
                <w:sz w:val="22"/>
              </w:rPr>
            </w:pPr>
          </w:p>
        </w:tc>
        <w:tc>
          <w:tcPr>
            <w:tcW w:w="1758" w:type="dxa"/>
          </w:tcPr>
          <w:p w14:paraId="23D470BC" w14:textId="77777777" w:rsidR="00314264" w:rsidRPr="00111650" w:rsidRDefault="00314264" w:rsidP="0042759D">
            <w:pPr>
              <w:rPr>
                <w:sz w:val="22"/>
              </w:rPr>
            </w:pPr>
            <w:r w:rsidRPr="00111650">
              <w:rPr>
                <w:rFonts w:hint="eastAsia"/>
                <w:sz w:val="22"/>
              </w:rPr>
              <w:t>1</w:t>
            </w:r>
          </w:p>
        </w:tc>
        <w:tc>
          <w:tcPr>
            <w:tcW w:w="5216" w:type="dxa"/>
          </w:tcPr>
          <w:p w14:paraId="27F59B03" w14:textId="591FDFC1" w:rsidR="00314264" w:rsidRPr="00111650" w:rsidRDefault="00314264" w:rsidP="0042759D">
            <w:pPr>
              <w:rPr>
                <w:sz w:val="22"/>
              </w:rPr>
            </w:pPr>
            <w:commentRangeStart w:id="62"/>
            <w:r>
              <w:rPr>
                <w:rFonts w:hint="eastAsia"/>
                <w:sz w:val="22"/>
              </w:rPr>
              <w:t>准备待发送</w:t>
            </w:r>
            <w:proofErr w:type="gramStart"/>
            <w:ins w:id="63" w:author="liuchao" w:date="2017-05-26T15:48:00Z">
              <w:r w:rsidR="000F5D74">
                <w:rPr>
                  <w:rFonts w:hint="eastAsia"/>
                  <w:sz w:val="22"/>
                </w:rPr>
                <w:t>的</w:t>
              </w:r>
            </w:ins>
            <w:r>
              <w:rPr>
                <w:rFonts w:hint="eastAsia"/>
                <w:sz w:val="22"/>
              </w:rPr>
              <w:t>微博文本文件</w:t>
            </w:r>
            <w:commentRangeEnd w:id="62"/>
            <w:proofErr w:type="gramEnd"/>
            <w:r w:rsidR="000F5D74">
              <w:rPr>
                <w:rStyle w:val="a8"/>
              </w:rPr>
              <w:commentReference w:id="62"/>
            </w:r>
          </w:p>
        </w:tc>
      </w:tr>
      <w:tr w:rsidR="00314264" w:rsidRPr="00111650" w14:paraId="1BC6AB47" w14:textId="77777777" w:rsidTr="0042759D">
        <w:tc>
          <w:tcPr>
            <w:tcW w:w="1923" w:type="dxa"/>
            <w:vMerge/>
          </w:tcPr>
          <w:p w14:paraId="40C3A8EF" w14:textId="77777777" w:rsidR="00314264" w:rsidRPr="00111650" w:rsidRDefault="00314264" w:rsidP="0042759D">
            <w:pPr>
              <w:rPr>
                <w:sz w:val="22"/>
              </w:rPr>
            </w:pPr>
          </w:p>
        </w:tc>
        <w:tc>
          <w:tcPr>
            <w:tcW w:w="1758" w:type="dxa"/>
          </w:tcPr>
          <w:p w14:paraId="2D34B8E2" w14:textId="77777777" w:rsidR="00314264" w:rsidRPr="00111650" w:rsidRDefault="00314264" w:rsidP="0042759D">
            <w:pPr>
              <w:rPr>
                <w:sz w:val="22"/>
              </w:rPr>
            </w:pPr>
            <w:r>
              <w:rPr>
                <w:rFonts w:hint="eastAsia"/>
                <w:sz w:val="22"/>
              </w:rPr>
              <w:t>2</w:t>
            </w:r>
          </w:p>
        </w:tc>
        <w:tc>
          <w:tcPr>
            <w:tcW w:w="5216" w:type="dxa"/>
          </w:tcPr>
          <w:p w14:paraId="5AA58AB2" w14:textId="77777777" w:rsidR="00314264" w:rsidRPr="00111650" w:rsidRDefault="00314264" w:rsidP="0042759D">
            <w:pPr>
              <w:rPr>
                <w:sz w:val="22"/>
              </w:rPr>
            </w:pPr>
            <w:r>
              <w:rPr>
                <w:rFonts w:hint="eastAsia"/>
                <w:sz w:val="22"/>
              </w:rPr>
              <w:t>确保</w:t>
            </w:r>
            <w:proofErr w:type="spellStart"/>
            <w:r>
              <w:rPr>
                <w:rFonts w:hint="eastAsia"/>
                <w:sz w:val="22"/>
              </w:rPr>
              <w:t>kafka</w:t>
            </w:r>
            <w:proofErr w:type="spellEnd"/>
            <w:r>
              <w:rPr>
                <w:rFonts w:hint="eastAsia"/>
                <w:sz w:val="22"/>
              </w:rPr>
              <w:t>和</w:t>
            </w:r>
            <w:r>
              <w:rPr>
                <w:rFonts w:hint="eastAsia"/>
                <w:sz w:val="22"/>
              </w:rPr>
              <w:t>spark</w:t>
            </w:r>
            <w:r w:rsidR="0077037B">
              <w:rPr>
                <w:rFonts w:hint="eastAsia"/>
                <w:sz w:val="22"/>
              </w:rPr>
              <w:t>处于运行状态</w:t>
            </w:r>
          </w:p>
        </w:tc>
      </w:tr>
      <w:tr w:rsidR="00314264" w:rsidRPr="00111650" w14:paraId="192EE7BF" w14:textId="77777777" w:rsidTr="0042759D">
        <w:tc>
          <w:tcPr>
            <w:tcW w:w="1923" w:type="dxa"/>
            <w:vMerge/>
          </w:tcPr>
          <w:p w14:paraId="2FA589C0" w14:textId="77777777" w:rsidR="00314264" w:rsidRPr="00111650" w:rsidRDefault="00314264" w:rsidP="0042759D">
            <w:pPr>
              <w:rPr>
                <w:sz w:val="22"/>
              </w:rPr>
            </w:pPr>
          </w:p>
        </w:tc>
        <w:tc>
          <w:tcPr>
            <w:tcW w:w="1758" w:type="dxa"/>
          </w:tcPr>
          <w:p w14:paraId="7CA2651C" w14:textId="77777777" w:rsidR="00314264" w:rsidRPr="00111650" w:rsidRDefault="00314264" w:rsidP="0042759D">
            <w:pPr>
              <w:rPr>
                <w:sz w:val="22"/>
              </w:rPr>
            </w:pPr>
            <w:proofErr w:type="spellStart"/>
            <w:r w:rsidRPr="00111650">
              <w:rPr>
                <w:rFonts w:hint="eastAsia"/>
                <w:sz w:val="22"/>
              </w:rPr>
              <w:t>Postconditio</w:t>
            </w:r>
            <w:r w:rsidRPr="00111650">
              <w:rPr>
                <w:sz w:val="22"/>
              </w:rPr>
              <w:t>n</w:t>
            </w:r>
            <w:proofErr w:type="spellEnd"/>
          </w:p>
        </w:tc>
        <w:tc>
          <w:tcPr>
            <w:tcW w:w="5216" w:type="dxa"/>
          </w:tcPr>
          <w:p w14:paraId="7D0DE59E" w14:textId="77777777" w:rsidR="00314264" w:rsidRPr="00111650" w:rsidRDefault="00314264" w:rsidP="0042759D">
            <w:pPr>
              <w:rPr>
                <w:sz w:val="22"/>
              </w:rPr>
            </w:pPr>
            <w:r>
              <w:rPr>
                <w:rFonts w:hint="eastAsia"/>
                <w:sz w:val="22"/>
              </w:rPr>
              <w:t>K</w:t>
            </w:r>
            <w:r>
              <w:rPr>
                <w:sz w:val="22"/>
              </w:rPr>
              <w:t>afka</w:t>
            </w:r>
            <w:r>
              <w:rPr>
                <w:rFonts w:hint="eastAsia"/>
                <w:sz w:val="22"/>
              </w:rPr>
              <w:t>和</w:t>
            </w:r>
            <w:r>
              <w:rPr>
                <w:sz w:val="22"/>
              </w:rPr>
              <w:t>Spark</w:t>
            </w:r>
            <w:r>
              <w:rPr>
                <w:sz w:val="22"/>
              </w:rPr>
              <w:t>功能正常，数据准备完毕</w:t>
            </w:r>
          </w:p>
        </w:tc>
      </w:tr>
      <w:tr w:rsidR="00314264" w:rsidRPr="00111650" w14:paraId="475AF3A5" w14:textId="77777777" w:rsidTr="0042759D">
        <w:trPr>
          <w:trHeight w:val="81"/>
        </w:trPr>
        <w:tc>
          <w:tcPr>
            <w:tcW w:w="1923" w:type="dxa"/>
            <w:vMerge w:val="restart"/>
          </w:tcPr>
          <w:p w14:paraId="377D3BEA" w14:textId="77777777" w:rsidR="00314264" w:rsidRPr="00111650" w:rsidRDefault="00314264" w:rsidP="0042759D">
            <w:pPr>
              <w:rPr>
                <w:sz w:val="22"/>
              </w:rPr>
            </w:pPr>
            <w:r w:rsidRPr="00111650">
              <w:rPr>
                <w:rFonts w:hint="eastAsia"/>
                <w:sz w:val="22"/>
              </w:rPr>
              <w:t>Basic Flow</w:t>
            </w:r>
          </w:p>
          <w:p w14:paraId="5A705C51" w14:textId="77777777" w:rsidR="00314264" w:rsidRPr="00111650" w:rsidRDefault="00314264" w:rsidP="0042759D">
            <w:pPr>
              <w:rPr>
                <w:sz w:val="22"/>
              </w:rPr>
            </w:pPr>
            <w:r w:rsidRPr="00111650">
              <w:rPr>
                <w:sz w:val="22"/>
              </w:rPr>
              <w:t>(Test Sequence)</w:t>
            </w:r>
          </w:p>
        </w:tc>
        <w:tc>
          <w:tcPr>
            <w:tcW w:w="6974" w:type="dxa"/>
            <w:gridSpan w:val="2"/>
          </w:tcPr>
          <w:p w14:paraId="2392873D" w14:textId="77777777" w:rsidR="00314264" w:rsidRPr="00111650" w:rsidRDefault="00314264" w:rsidP="0042759D">
            <w:pPr>
              <w:rPr>
                <w:sz w:val="22"/>
              </w:rPr>
            </w:pPr>
            <w:r w:rsidRPr="00111650">
              <w:rPr>
                <w:rFonts w:hint="eastAsia"/>
                <w:sz w:val="22"/>
              </w:rPr>
              <w:t>Steps</w:t>
            </w:r>
          </w:p>
        </w:tc>
      </w:tr>
      <w:tr w:rsidR="00314264" w:rsidRPr="00111650" w14:paraId="4135E389" w14:textId="77777777" w:rsidTr="0042759D">
        <w:trPr>
          <w:trHeight w:val="78"/>
        </w:trPr>
        <w:tc>
          <w:tcPr>
            <w:tcW w:w="1923" w:type="dxa"/>
            <w:vMerge/>
          </w:tcPr>
          <w:p w14:paraId="0741DB89" w14:textId="77777777" w:rsidR="00314264" w:rsidRPr="00111650" w:rsidRDefault="00314264" w:rsidP="0042759D">
            <w:pPr>
              <w:rPr>
                <w:sz w:val="22"/>
              </w:rPr>
            </w:pPr>
          </w:p>
        </w:tc>
        <w:tc>
          <w:tcPr>
            <w:tcW w:w="1758" w:type="dxa"/>
          </w:tcPr>
          <w:p w14:paraId="048FBB0A" w14:textId="77777777" w:rsidR="00314264" w:rsidRPr="00111650" w:rsidRDefault="00314264" w:rsidP="0042759D">
            <w:pPr>
              <w:rPr>
                <w:sz w:val="22"/>
              </w:rPr>
            </w:pPr>
            <w:r w:rsidRPr="00111650">
              <w:rPr>
                <w:rFonts w:hint="eastAsia"/>
                <w:sz w:val="22"/>
              </w:rPr>
              <w:t>1</w:t>
            </w:r>
          </w:p>
        </w:tc>
        <w:tc>
          <w:tcPr>
            <w:tcW w:w="5216" w:type="dxa"/>
          </w:tcPr>
          <w:p w14:paraId="19071ED0" w14:textId="77777777" w:rsidR="00314264" w:rsidRPr="00111650" w:rsidRDefault="00314264" w:rsidP="0042759D">
            <w:pPr>
              <w:rPr>
                <w:sz w:val="22"/>
              </w:rPr>
            </w:pPr>
            <w:r>
              <w:rPr>
                <w:rFonts w:hint="eastAsia"/>
                <w:sz w:val="22"/>
              </w:rPr>
              <w:t>启动</w:t>
            </w:r>
            <w:proofErr w:type="spellStart"/>
            <w:r>
              <w:rPr>
                <w:rFonts w:hint="eastAsia"/>
                <w:sz w:val="22"/>
              </w:rPr>
              <w:t>kafka</w:t>
            </w:r>
            <w:commentRangeStart w:id="64"/>
            <w:proofErr w:type="spellEnd"/>
            <w:r>
              <w:rPr>
                <w:rFonts w:hint="eastAsia"/>
                <w:sz w:val="22"/>
              </w:rPr>
              <w:t>数据发送程序</w:t>
            </w:r>
            <w:commentRangeEnd w:id="64"/>
            <w:r w:rsidR="000F5D74">
              <w:rPr>
                <w:rStyle w:val="a8"/>
              </w:rPr>
              <w:commentReference w:id="64"/>
            </w:r>
            <w:r>
              <w:rPr>
                <w:rFonts w:hint="eastAsia"/>
                <w:sz w:val="22"/>
              </w:rPr>
              <w:t>，设置发送数据批数</w:t>
            </w:r>
          </w:p>
        </w:tc>
      </w:tr>
      <w:tr w:rsidR="00314264" w:rsidRPr="00111650" w14:paraId="1F77990C" w14:textId="77777777" w:rsidTr="0042759D">
        <w:trPr>
          <w:trHeight w:val="78"/>
        </w:trPr>
        <w:tc>
          <w:tcPr>
            <w:tcW w:w="1923" w:type="dxa"/>
            <w:vMerge/>
          </w:tcPr>
          <w:p w14:paraId="4B66CDAB" w14:textId="77777777" w:rsidR="00314264" w:rsidRPr="00111650" w:rsidRDefault="00314264" w:rsidP="0042759D">
            <w:pPr>
              <w:rPr>
                <w:sz w:val="22"/>
              </w:rPr>
            </w:pPr>
          </w:p>
        </w:tc>
        <w:tc>
          <w:tcPr>
            <w:tcW w:w="1758" w:type="dxa"/>
          </w:tcPr>
          <w:p w14:paraId="41ECFD3A" w14:textId="77777777" w:rsidR="00314264" w:rsidRPr="00111650" w:rsidRDefault="00314264" w:rsidP="0042759D">
            <w:pPr>
              <w:rPr>
                <w:sz w:val="22"/>
              </w:rPr>
            </w:pPr>
            <w:r w:rsidRPr="00111650">
              <w:rPr>
                <w:rFonts w:hint="eastAsia"/>
                <w:sz w:val="22"/>
              </w:rPr>
              <w:t>2</w:t>
            </w:r>
          </w:p>
        </w:tc>
        <w:tc>
          <w:tcPr>
            <w:tcW w:w="5216" w:type="dxa"/>
          </w:tcPr>
          <w:p w14:paraId="3BBB6752" w14:textId="77777777" w:rsidR="00314264" w:rsidRPr="00111650" w:rsidRDefault="00314264" w:rsidP="0042759D">
            <w:pPr>
              <w:rPr>
                <w:sz w:val="22"/>
              </w:rPr>
            </w:pPr>
            <w:r>
              <w:rPr>
                <w:sz w:val="22"/>
              </w:rPr>
              <w:t>启动</w:t>
            </w:r>
            <w:r>
              <w:rPr>
                <w:sz w:val="22"/>
              </w:rPr>
              <w:t>spark</w:t>
            </w:r>
            <w:commentRangeStart w:id="65"/>
            <w:r>
              <w:rPr>
                <w:sz w:val="22"/>
              </w:rPr>
              <w:t>测试程序</w:t>
            </w:r>
            <w:commentRangeEnd w:id="65"/>
            <w:r w:rsidR="000F5D74">
              <w:rPr>
                <w:rStyle w:val="a8"/>
              </w:rPr>
              <w:commentReference w:id="65"/>
            </w:r>
          </w:p>
        </w:tc>
      </w:tr>
      <w:tr w:rsidR="00314264" w:rsidRPr="00111650" w14:paraId="4147776E" w14:textId="77777777" w:rsidTr="0042759D">
        <w:trPr>
          <w:trHeight w:val="78"/>
        </w:trPr>
        <w:tc>
          <w:tcPr>
            <w:tcW w:w="1923" w:type="dxa"/>
            <w:vMerge/>
          </w:tcPr>
          <w:p w14:paraId="4A37162F" w14:textId="77777777" w:rsidR="00314264" w:rsidRPr="00111650" w:rsidRDefault="00314264" w:rsidP="0042759D">
            <w:pPr>
              <w:rPr>
                <w:sz w:val="22"/>
              </w:rPr>
            </w:pPr>
          </w:p>
        </w:tc>
        <w:tc>
          <w:tcPr>
            <w:tcW w:w="1758" w:type="dxa"/>
          </w:tcPr>
          <w:p w14:paraId="3E5AE516" w14:textId="77777777" w:rsidR="00314264" w:rsidRPr="00111650" w:rsidRDefault="00314264" w:rsidP="0042759D">
            <w:pPr>
              <w:rPr>
                <w:sz w:val="22"/>
              </w:rPr>
            </w:pPr>
            <w:r w:rsidRPr="00111650">
              <w:rPr>
                <w:rFonts w:hint="eastAsia"/>
                <w:sz w:val="22"/>
              </w:rPr>
              <w:t>3</w:t>
            </w:r>
          </w:p>
        </w:tc>
        <w:tc>
          <w:tcPr>
            <w:tcW w:w="5216" w:type="dxa"/>
          </w:tcPr>
          <w:p w14:paraId="401358EE" w14:textId="77777777" w:rsidR="00314264" w:rsidRPr="00111650" w:rsidRDefault="00314264" w:rsidP="0042759D">
            <w:pPr>
              <w:rPr>
                <w:sz w:val="22"/>
              </w:rPr>
            </w:pPr>
            <w:r>
              <w:rPr>
                <w:rFonts w:hint="eastAsia"/>
                <w:sz w:val="22"/>
              </w:rPr>
              <w:t>每批次数据处理完毕，记录该批次处理时间</w:t>
            </w:r>
          </w:p>
        </w:tc>
      </w:tr>
      <w:tr w:rsidR="00314264" w:rsidRPr="00111650" w14:paraId="67FD1593" w14:textId="77777777" w:rsidTr="0042759D">
        <w:trPr>
          <w:trHeight w:val="157"/>
        </w:trPr>
        <w:tc>
          <w:tcPr>
            <w:tcW w:w="1923" w:type="dxa"/>
            <w:vMerge/>
          </w:tcPr>
          <w:p w14:paraId="6DBD900C" w14:textId="77777777" w:rsidR="00314264" w:rsidRPr="00111650" w:rsidRDefault="00314264" w:rsidP="0042759D">
            <w:pPr>
              <w:rPr>
                <w:sz w:val="22"/>
              </w:rPr>
            </w:pPr>
          </w:p>
        </w:tc>
        <w:tc>
          <w:tcPr>
            <w:tcW w:w="1758" w:type="dxa"/>
          </w:tcPr>
          <w:p w14:paraId="1C4C1B71" w14:textId="77777777" w:rsidR="00314264" w:rsidRPr="00111650" w:rsidRDefault="00314264" w:rsidP="0042759D">
            <w:pPr>
              <w:rPr>
                <w:sz w:val="22"/>
              </w:rPr>
            </w:pPr>
            <w:r>
              <w:rPr>
                <w:rFonts w:hint="eastAsia"/>
                <w:sz w:val="22"/>
              </w:rPr>
              <w:t>4</w:t>
            </w:r>
          </w:p>
        </w:tc>
        <w:tc>
          <w:tcPr>
            <w:tcW w:w="5216" w:type="dxa"/>
          </w:tcPr>
          <w:p w14:paraId="2EC573ED" w14:textId="77777777" w:rsidR="00314264" w:rsidRPr="00111650" w:rsidRDefault="00314264" w:rsidP="0042759D">
            <w:pPr>
              <w:tabs>
                <w:tab w:val="left" w:pos="1065"/>
              </w:tabs>
              <w:rPr>
                <w:sz w:val="22"/>
              </w:rPr>
            </w:pPr>
            <w:r>
              <w:rPr>
                <w:rFonts w:hint="eastAsia"/>
                <w:sz w:val="22"/>
              </w:rPr>
              <w:t>计算批次平均处理时间</w:t>
            </w:r>
          </w:p>
        </w:tc>
      </w:tr>
      <w:tr w:rsidR="00314264" w:rsidRPr="00111650" w14:paraId="270F8FFE" w14:textId="77777777" w:rsidTr="0042759D">
        <w:trPr>
          <w:trHeight w:val="157"/>
        </w:trPr>
        <w:tc>
          <w:tcPr>
            <w:tcW w:w="1923" w:type="dxa"/>
            <w:vMerge/>
          </w:tcPr>
          <w:p w14:paraId="7331975E" w14:textId="77777777" w:rsidR="00314264" w:rsidRPr="00111650" w:rsidRDefault="00314264" w:rsidP="0042759D">
            <w:pPr>
              <w:rPr>
                <w:sz w:val="22"/>
              </w:rPr>
            </w:pPr>
          </w:p>
        </w:tc>
        <w:tc>
          <w:tcPr>
            <w:tcW w:w="1758" w:type="dxa"/>
          </w:tcPr>
          <w:p w14:paraId="5088F1BA" w14:textId="77777777" w:rsidR="00314264" w:rsidRPr="00111650" w:rsidRDefault="00314264" w:rsidP="0042759D">
            <w:pPr>
              <w:rPr>
                <w:sz w:val="22"/>
              </w:rPr>
            </w:pPr>
            <w:proofErr w:type="spellStart"/>
            <w:r w:rsidRPr="00111650">
              <w:rPr>
                <w:rFonts w:hint="eastAsia"/>
                <w:sz w:val="22"/>
              </w:rPr>
              <w:t>Postcondition</w:t>
            </w:r>
            <w:proofErr w:type="spellEnd"/>
          </w:p>
        </w:tc>
        <w:tc>
          <w:tcPr>
            <w:tcW w:w="5216" w:type="dxa"/>
          </w:tcPr>
          <w:p w14:paraId="30AE3AB9" w14:textId="77777777" w:rsidR="00314264" w:rsidRPr="00111650" w:rsidRDefault="00314264" w:rsidP="0042759D">
            <w:pPr>
              <w:tabs>
                <w:tab w:val="left" w:pos="1065"/>
              </w:tabs>
              <w:rPr>
                <w:sz w:val="22"/>
              </w:rPr>
            </w:pPr>
            <w:r>
              <w:rPr>
                <w:rFonts w:hint="eastAsia"/>
                <w:sz w:val="22"/>
              </w:rPr>
              <w:t>实时性是否符合</w:t>
            </w:r>
            <w:commentRangeStart w:id="66"/>
            <w:r>
              <w:rPr>
                <w:rFonts w:hint="eastAsia"/>
                <w:sz w:val="22"/>
              </w:rPr>
              <w:t>实际要求</w:t>
            </w:r>
            <w:commentRangeEnd w:id="66"/>
            <w:r w:rsidR="000F5D74">
              <w:rPr>
                <w:rStyle w:val="a8"/>
              </w:rPr>
              <w:commentReference w:id="66"/>
            </w:r>
            <w:r w:rsidRPr="00111650">
              <w:rPr>
                <w:sz w:val="22"/>
              </w:rPr>
              <w:t>；</w:t>
            </w:r>
          </w:p>
        </w:tc>
      </w:tr>
      <w:tr w:rsidR="00EF2F49" w:rsidRPr="00111650" w14:paraId="4C8CCBDB" w14:textId="77777777" w:rsidTr="0016343B">
        <w:trPr>
          <w:trHeight w:val="157"/>
        </w:trPr>
        <w:tc>
          <w:tcPr>
            <w:tcW w:w="1923" w:type="dxa"/>
          </w:tcPr>
          <w:p w14:paraId="1B13D360" w14:textId="77777777" w:rsidR="00EF2F49" w:rsidRPr="00981A6D" w:rsidRDefault="00EF2F49" w:rsidP="00492995">
            <w:pPr>
              <w:rPr>
                <w:sz w:val="22"/>
              </w:rPr>
            </w:pPr>
            <w:r>
              <w:rPr>
                <w:sz w:val="22"/>
              </w:rPr>
              <w:t>Evaluation C</w:t>
            </w:r>
            <w:r w:rsidRPr="00E70C92">
              <w:rPr>
                <w:sz w:val="22"/>
              </w:rPr>
              <w:t>riterion</w:t>
            </w:r>
          </w:p>
        </w:tc>
        <w:tc>
          <w:tcPr>
            <w:tcW w:w="6974" w:type="dxa"/>
            <w:gridSpan w:val="2"/>
          </w:tcPr>
          <w:p w14:paraId="62A0C404" w14:textId="77777777" w:rsidR="00EF2F49" w:rsidRDefault="00EF2F49" w:rsidP="00492995">
            <w:pPr>
              <w:tabs>
                <w:tab w:val="left" w:pos="1065"/>
              </w:tabs>
              <w:rPr>
                <w:sz w:val="22"/>
              </w:rPr>
            </w:pPr>
            <w:r>
              <w:rPr>
                <w:rFonts w:ascii="Times New Roman" w:eastAsiaTheme="majorEastAsia" w:hAnsi="Times New Roman" w:cs="Times New Roman" w:hint="eastAsia"/>
              </w:rPr>
              <w:t>实际结果与预期结果一致</w:t>
            </w:r>
          </w:p>
        </w:tc>
      </w:tr>
    </w:tbl>
    <w:p w14:paraId="50757ACE" w14:textId="77777777" w:rsidR="006E1B15" w:rsidRDefault="006E1B15" w:rsidP="006E1B15">
      <w:pPr>
        <w:pStyle w:val="2"/>
      </w:pPr>
      <w:bookmarkStart w:id="67" w:name="_Toc483505181"/>
      <w:r>
        <w:t>3</w:t>
      </w:r>
      <w:r>
        <w:rPr>
          <w:rFonts w:hint="eastAsia"/>
        </w:rPr>
        <w:t>.</w:t>
      </w:r>
      <w:r w:rsidR="00BF043D">
        <w:t>2</w:t>
      </w:r>
      <w:r w:rsidR="00BE25C0" w:rsidRPr="00BE25C0">
        <w:rPr>
          <w:rFonts w:hint="eastAsia"/>
        </w:rPr>
        <w:t xml:space="preserve"> </w:t>
      </w:r>
      <w:r w:rsidR="001B05B0">
        <w:rPr>
          <w:rFonts w:hint="eastAsia"/>
        </w:rPr>
        <w:t>Spark Streaming</w:t>
      </w:r>
      <w:r w:rsidR="00BE25C0" w:rsidRPr="00BE25C0">
        <w:rPr>
          <w:rFonts w:hint="eastAsia"/>
        </w:rPr>
        <w:t>的可扩展性测试</w:t>
      </w:r>
      <w:bookmarkEnd w:id="67"/>
    </w:p>
    <w:p w14:paraId="45F52067" w14:textId="77777777" w:rsidR="006E1B15" w:rsidRDefault="006E1B15" w:rsidP="006E1B15">
      <w:pPr>
        <w:pStyle w:val="3"/>
      </w:pPr>
      <w:bookmarkStart w:id="68" w:name="_Toc483505182"/>
      <w:r>
        <w:t>3</w:t>
      </w:r>
      <w:r>
        <w:rPr>
          <w:rFonts w:hint="eastAsia"/>
        </w:rPr>
        <w:t>.</w:t>
      </w:r>
      <w:r w:rsidR="00BF043D">
        <w:t>2</w:t>
      </w:r>
      <w:r>
        <w:rPr>
          <w:rFonts w:hint="eastAsia"/>
        </w:rPr>
        <w:t>.1</w:t>
      </w:r>
      <w:r>
        <w:rPr>
          <w:rFonts w:hint="eastAsia"/>
        </w:rPr>
        <w:t>测试策略</w:t>
      </w:r>
      <w:r>
        <w:t>描述</w:t>
      </w:r>
      <w:bookmarkEnd w:id="68"/>
    </w:p>
    <w:p w14:paraId="67E8FB03" w14:textId="77777777" w:rsidR="00BE25C0" w:rsidRDefault="00BE25C0" w:rsidP="00BE25C0">
      <w:pPr>
        <w:ind w:firstLineChars="200" w:firstLine="420"/>
      </w:pPr>
      <w:r>
        <w:rPr>
          <w:rFonts w:hint="eastAsia"/>
        </w:rPr>
        <w:t>在</w:t>
      </w:r>
      <w:r>
        <w:t>集群现有规模下再添加一台机器，做可扩展性测试</w:t>
      </w:r>
      <w:r>
        <w:rPr>
          <w:rFonts w:hint="eastAsia"/>
        </w:rPr>
        <w:t>。</w:t>
      </w:r>
    </w:p>
    <w:p w14:paraId="6FF29BFF" w14:textId="77777777" w:rsidR="007C3AEE" w:rsidRDefault="006E1B15" w:rsidP="00BB1EDA">
      <w:pPr>
        <w:pStyle w:val="3"/>
      </w:pPr>
      <w:bookmarkStart w:id="69" w:name="_Toc483505183"/>
      <w:r>
        <w:t>3</w:t>
      </w:r>
      <w:r>
        <w:rPr>
          <w:rFonts w:hint="eastAsia"/>
        </w:rPr>
        <w:t>.</w:t>
      </w:r>
      <w:r w:rsidR="00BF043D">
        <w:t>2</w:t>
      </w:r>
      <w:r>
        <w:rPr>
          <w:rFonts w:hint="eastAsia"/>
        </w:rPr>
        <w:t>.2</w:t>
      </w:r>
      <w:r>
        <w:rPr>
          <w:rFonts w:hint="eastAsia"/>
        </w:rPr>
        <w:t>测试用例</w:t>
      </w:r>
      <w:bookmarkEnd w:id="6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7C3AEE" w:rsidRPr="00981A6D" w14:paraId="3B019A18" w14:textId="77777777" w:rsidTr="0042759D">
        <w:tc>
          <w:tcPr>
            <w:tcW w:w="8897" w:type="dxa"/>
            <w:gridSpan w:val="3"/>
          </w:tcPr>
          <w:p w14:paraId="495773C8" w14:textId="77777777" w:rsidR="007C3AEE" w:rsidRPr="00981A6D" w:rsidRDefault="007C3AEE" w:rsidP="0042759D">
            <w:pPr>
              <w:jc w:val="center"/>
              <w:rPr>
                <w:b/>
                <w:sz w:val="22"/>
              </w:rPr>
            </w:pPr>
            <w:r w:rsidRPr="00981A6D">
              <w:rPr>
                <w:b/>
                <w:sz w:val="22"/>
              </w:rPr>
              <w:t>Test Case Specification</w:t>
            </w:r>
          </w:p>
        </w:tc>
      </w:tr>
      <w:tr w:rsidR="007C3AEE" w:rsidRPr="00981A6D" w14:paraId="4F2FF4B4" w14:textId="77777777" w:rsidTr="0042759D">
        <w:tc>
          <w:tcPr>
            <w:tcW w:w="1923" w:type="dxa"/>
          </w:tcPr>
          <w:p w14:paraId="47816DC6" w14:textId="77777777" w:rsidR="007C3AEE" w:rsidRPr="00981A6D" w:rsidRDefault="007C3AEE" w:rsidP="0042759D">
            <w:pPr>
              <w:rPr>
                <w:sz w:val="22"/>
              </w:rPr>
            </w:pPr>
            <w:r w:rsidRPr="00981A6D">
              <w:rPr>
                <w:sz w:val="22"/>
              </w:rPr>
              <w:t>Name</w:t>
            </w:r>
          </w:p>
        </w:tc>
        <w:tc>
          <w:tcPr>
            <w:tcW w:w="6974" w:type="dxa"/>
            <w:gridSpan w:val="2"/>
          </w:tcPr>
          <w:p w14:paraId="4B5D23B7" w14:textId="77777777" w:rsidR="007C3AEE" w:rsidRPr="00981A6D" w:rsidRDefault="001B05B0" w:rsidP="0042759D">
            <w:pPr>
              <w:rPr>
                <w:sz w:val="22"/>
              </w:rPr>
            </w:pPr>
            <w:r>
              <w:rPr>
                <w:sz w:val="22"/>
              </w:rPr>
              <w:t>Spark Streaming</w:t>
            </w:r>
            <w:r w:rsidR="007C3AEE">
              <w:rPr>
                <w:rFonts w:hint="eastAsia"/>
                <w:sz w:val="22"/>
              </w:rPr>
              <w:t>的可扩展性</w:t>
            </w:r>
            <w:r w:rsidR="007C3AEE">
              <w:rPr>
                <w:sz w:val="22"/>
              </w:rPr>
              <w:t>测试</w:t>
            </w:r>
          </w:p>
        </w:tc>
      </w:tr>
      <w:tr w:rsidR="007C3AEE" w:rsidRPr="00981A6D" w14:paraId="0753370A" w14:textId="77777777" w:rsidTr="0042759D">
        <w:tc>
          <w:tcPr>
            <w:tcW w:w="1923" w:type="dxa"/>
          </w:tcPr>
          <w:p w14:paraId="7DCB7354" w14:textId="77777777" w:rsidR="007C3AEE" w:rsidRPr="00981A6D" w:rsidRDefault="007C3AEE" w:rsidP="0042759D">
            <w:pPr>
              <w:rPr>
                <w:sz w:val="22"/>
              </w:rPr>
            </w:pPr>
            <w:r w:rsidRPr="00981A6D">
              <w:rPr>
                <w:rFonts w:hint="eastAsia"/>
                <w:sz w:val="22"/>
              </w:rPr>
              <w:t>Brief</w:t>
            </w:r>
            <w:r w:rsidRPr="00981A6D">
              <w:rPr>
                <w:sz w:val="22"/>
              </w:rPr>
              <w:t xml:space="preserve"> Description</w:t>
            </w:r>
          </w:p>
        </w:tc>
        <w:tc>
          <w:tcPr>
            <w:tcW w:w="6974" w:type="dxa"/>
            <w:gridSpan w:val="2"/>
          </w:tcPr>
          <w:p w14:paraId="01146AD6" w14:textId="77777777" w:rsidR="007C3AEE" w:rsidRPr="00981A6D" w:rsidRDefault="007C3AEE" w:rsidP="0042759D">
            <w:pPr>
              <w:rPr>
                <w:sz w:val="22"/>
              </w:rPr>
            </w:pPr>
            <w:r>
              <w:rPr>
                <w:rFonts w:hint="eastAsia"/>
                <w:sz w:val="22"/>
              </w:rPr>
              <w:t>向</w:t>
            </w:r>
            <w:r>
              <w:rPr>
                <w:rFonts w:hint="eastAsia"/>
                <w:sz w:val="22"/>
              </w:rPr>
              <w:t>S</w:t>
            </w:r>
            <w:r>
              <w:rPr>
                <w:sz w:val="22"/>
              </w:rPr>
              <w:t>park</w:t>
            </w:r>
            <w:r>
              <w:rPr>
                <w:sz w:val="22"/>
              </w:rPr>
              <w:t>集群中</w:t>
            </w:r>
            <w:r>
              <w:rPr>
                <w:rFonts w:hint="eastAsia"/>
                <w:sz w:val="22"/>
              </w:rPr>
              <w:t>新增</w:t>
            </w:r>
            <w:r>
              <w:rPr>
                <w:sz w:val="22"/>
              </w:rPr>
              <w:t>一台机器，经少量配置，完成集群扩展，达到可用</w:t>
            </w:r>
          </w:p>
        </w:tc>
      </w:tr>
      <w:tr w:rsidR="007C3AEE" w:rsidRPr="00981A6D" w14:paraId="16EEF00C" w14:textId="77777777" w:rsidTr="0042759D">
        <w:tc>
          <w:tcPr>
            <w:tcW w:w="1923" w:type="dxa"/>
          </w:tcPr>
          <w:p w14:paraId="1E731CF4" w14:textId="77777777" w:rsidR="007C3AEE" w:rsidRPr="00981A6D" w:rsidRDefault="007C3AEE" w:rsidP="0042759D">
            <w:pPr>
              <w:rPr>
                <w:sz w:val="22"/>
              </w:rPr>
            </w:pPr>
            <w:r w:rsidRPr="00981A6D">
              <w:rPr>
                <w:rFonts w:hint="eastAsia"/>
                <w:sz w:val="22"/>
              </w:rPr>
              <w:t>Precondition</w:t>
            </w:r>
          </w:p>
        </w:tc>
        <w:tc>
          <w:tcPr>
            <w:tcW w:w="6974" w:type="dxa"/>
            <w:gridSpan w:val="2"/>
          </w:tcPr>
          <w:p w14:paraId="412A82F6" w14:textId="77777777" w:rsidR="007C3AEE" w:rsidRPr="00981A6D" w:rsidRDefault="007C3AEE" w:rsidP="0042759D">
            <w:pPr>
              <w:rPr>
                <w:sz w:val="22"/>
              </w:rPr>
            </w:pPr>
            <w:r>
              <w:rPr>
                <w:rFonts w:hint="eastAsia"/>
                <w:sz w:val="22"/>
              </w:rPr>
              <w:t>S</w:t>
            </w:r>
            <w:r>
              <w:rPr>
                <w:sz w:val="22"/>
              </w:rPr>
              <w:t>park</w:t>
            </w:r>
            <w:r>
              <w:rPr>
                <w:sz w:val="22"/>
              </w:rPr>
              <w:t>集群正常运行</w:t>
            </w:r>
          </w:p>
        </w:tc>
      </w:tr>
      <w:tr w:rsidR="007C3AEE" w:rsidRPr="00981A6D" w14:paraId="15B6498D" w14:textId="77777777" w:rsidTr="0042759D">
        <w:tc>
          <w:tcPr>
            <w:tcW w:w="1923" w:type="dxa"/>
          </w:tcPr>
          <w:p w14:paraId="677BC1E4" w14:textId="77777777" w:rsidR="007C3AEE" w:rsidRPr="00981A6D" w:rsidRDefault="007C3AEE" w:rsidP="0042759D">
            <w:pPr>
              <w:rPr>
                <w:sz w:val="22"/>
              </w:rPr>
            </w:pPr>
            <w:r w:rsidRPr="00981A6D">
              <w:rPr>
                <w:sz w:val="22"/>
              </w:rPr>
              <w:t>Tester</w:t>
            </w:r>
          </w:p>
        </w:tc>
        <w:tc>
          <w:tcPr>
            <w:tcW w:w="6974" w:type="dxa"/>
            <w:gridSpan w:val="2"/>
          </w:tcPr>
          <w:p w14:paraId="11CA3740" w14:textId="77777777" w:rsidR="007C3AEE" w:rsidRPr="00981A6D" w:rsidRDefault="007C3AEE" w:rsidP="0042759D">
            <w:pPr>
              <w:rPr>
                <w:sz w:val="22"/>
              </w:rPr>
            </w:pPr>
            <w:r w:rsidRPr="00981A6D">
              <w:rPr>
                <w:rFonts w:hint="eastAsia"/>
                <w:sz w:val="22"/>
              </w:rPr>
              <w:t>测试员</w:t>
            </w:r>
          </w:p>
        </w:tc>
      </w:tr>
      <w:tr w:rsidR="007C3AEE" w:rsidRPr="00981A6D" w14:paraId="01B7E294" w14:textId="77777777" w:rsidTr="0042759D">
        <w:tc>
          <w:tcPr>
            <w:tcW w:w="1923" w:type="dxa"/>
          </w:tcPr>
          <w:p w14:paraId="0D305BA6" w14:textId="77777777" w:rsidR="007C3AEE" w:rsidRPr="00981A6D" w:rsidRDefault="007C3AEE" w:rsidP="0042759D">
            <w:pPr>
              <w:rPr>
                <w:sz w:val="22"/>
              </w:rPr>
            </w:pPr>
            <w:r w:rsidRPr="00981A6D">
              <w:rPr>
                <w:rFonts w:hint="eastAsia"/>
                <w:sz w:val="22"/>
              </w:rPr>
              <w:t>Dependency</w:t>
            </w:r>
          </w:p>
        </w:tc>
        <w:tc>
          <w:tcPr>
            <w:tcW w:w="6974" w:type="dxa"/>
            <w:gridSpan w:val="2"/>
          </w:tcPr>
          <w:p w14:paraId="1338B657" w14:textId="77777777" w:rsidR="007C3AEE" w:rsidRPr="00981A6D" w:rsidRDefault="007C3AEE" w:rsidP="0042759D">
            <w:pPr>
              <w:rPr>
                <w:sz w:val="22"/>
              </w:rPr>
            </w:pPr>
            <w:r w:rsidRPr="00981A6D">
              <w:rPr>
                <w:rFonts w:hint="eastAsia"/>
                <w:sz w:val="22"/>
              </w:rPr>
              <w:t>None</w:t>
            </w:r>
          </w:p>
        </w:tc>
      </w:tr>
      <w:tr w:rsidR="007C3AEE" w:rsidRPr="00981A6D" w14:paraId="7FF9DB06" w14:textId="77777777" w:rsidTr="0042759D">
        <w:tc>
          <w:tcPr>
            <w:tcW w:w="1923" w:type="dxa"/>
            <w:vMerge w:val="restart"/>
          </w:tcPr>
          <w:p w14:paraId="067BF95F" w14:textId="77777777" w:rsidR="007C3AEE" w:rsidRPr="00981A6D" w:rsidRDefault="007C3AEE" w:rsidP="0042759D">
            <w:pPr>
              <w:rPr>
                <w:sz w:val="22"/>
              </w:rPr>
            </w:pPr>
            <w:r w:rsidRPr="00981A6D">
              <w:rPr>
                <w:sz w:val="22"/>
              </w:rPr>
              <w:t>Test Setup</w:t>
            </w:r>
          </w:p>
        </w:tc>
        <w:tc>
          <w:tcPr>
            <w:tcW w:w="1758" w:type="dxa"/>
          </w:tcPr>
          <w:p w14:paraId="5D1A6E6E" w14:textId="77777777" w:rsidR="007C3AEE" w:rsidRPr="00981A6D" w:rsidRDefault="007C3AEE" w:rsidP="0042759D">
            <w:pPr>
              <w:rPr>
                <w:sz w:val="22"/>
              </w:rPr>
            </w:pPr>
            <w:r w:rsidRPr="00981A6D">
              <w:rPr>
                <w:rFonts w:hint="eastAsia"/>
                <w:sz w:val="22"/>
              </w:rPr>
              <w:t>Name</w:t>
            </w:r>
          </w:p>
        </w:tc>
        <w:tc>
          <w:tcPr>
            <w:tcW w:w="5216" w:type="dxa"/>
          </w:tcPr>
          <w:p w14:paraId="5A0B5647" w14:textId="77777777" w:rsidR="007C3AEE" w:rsidRPr="00981A6D" w:rsidRDefault="007C3AEE" w:rsidP="0042759D">
            <w:pPr>
              <w:rPr>
                <w:sz w:val="22"/>
              </w:rPr>
            </w:pPr>
            <w:bookmarkStart w:id="70" w:name="OLE_LINK3"/>
            <w:bookmarkStart w:id="71" w:name="OLE_LINK4"/>
            <w:r>
              <w:rPr>
                <w:rFonts w:hint="eastAsia"/>
                <w:sz w:val="22"/>
              </w:rPr>
              <w:t>确认</w:t>
            </w:r>
            <w:r>
              <w:rPr>
                <w:rFonts w:hint="eastAsia"/>
                <w:sz w:val="22"/>
              </w:rPr>
              <w:t>S</w:t>
            </w:r>
            <w:r>
              <w:rPr>
                <w:sz w:val="22"/>
              </w:rPr>
              <w:t>park</w:t>
            </w:r>
            <w:r>
              <w:rPr>
                <w:sz w:val="22"/>
              </w:rPr>
              <w:t>集群运行情况</w:t>
            </w:r>
            <w:bookmarkEnd w:id="70"/>
            <w:bookmarkEnd w:id="71"/>
          </w:p>
        </w:tc>
      </w:tr>
      <w:tr w:rsidR="007C3AEE" w:rsidRPr="00981A6D" w14:paraId="527B9574" w14:textId="77777777" w:rsidTr="0042759D">
        <w:tc>
          <w:tcPr>
            <w:tcW w:w="1923" w:type="dxa"/>
            <w:vMerge/>
          </w:tcPr>
          <w:p w14:paraId="2F547156" w14:textId="77777777" w:rsidR="007C3AEE" w:rsidRPr="00981A6D" w:rsidRDefault="007C3AEE" w:rsidP="0042759D">
            <w:pPr>
              <w:rPr>
                <w:sz w:val="22"/>
              </w:rPr>
            </w:pPr>
          </w:p>
        </w:tc>
        <w:tc>
          <w:tcPr>
            <w:tcW w:w="1758" w:type="dxa"/>
          </w:tcPr>
          <w:p w14:paraId="558CC955" w14:textId="77777777" w:rsidR="007C3AEE" w:rsidRPr="00981A6D" w:rsidRDefault="007C3AEE" w:rsidP="0042759D">
            <w:pPr>
              <w:rPr>
                <w:sz w:val="22"/>
              </w:rPr>
            </w:pPr>
            <w:r w:rsidRPr="00981A6D">
              <w:rPr>
                <w:sz w:val="22"/>
              </w:rPr>
              <w:t>Description</w:t>
            </w:r>
          </w:p>
        </w:tc>
        <w:tc>
          <w:tcPr>
            <w:tcW w:w="5216" w:type="dxa"/>
          </w:tcPr>
          <w:p w14:paraId="15149A99" w14:textId="77777777" w:rsidR="007C3AEE" w:rsidRPr="00981A6D" w:rsidRDefault="007C3AEE" w:rsidP="0042759D">
            <w:pPr>
              <w:rPr>
                <w:sz w:val="22"/>
              </w:rPr>
            </w:pPr>
            <w:r>
              <w:rPr>
                <w:rFonts w:hint="eastAsia"/>
                <w:sz w:val="22"/>
              </w:rPr>
              <w:t>确认</w:t>
            </w:r>
            <w:r>
              <w:rPr>
                <w:rFonts w:hint="eastAsia"/>
                <w:sz w:val="22"/>
              </w:rPr>
              <w:t>S</w:t>
            </w:r>
            <w:r>
              <w:rPr>
                <w:sz w:val="22"/>
              </w:rPr>
              <w:t>park</w:t>
            </w:r>
            <w:r>
              <w:rPr>
                <w:sz w:val="22"/>
              </w:rPr>
              <w:t>集群运行情况</w:t>
            </w:r>
          </w:p>
        </w:tc>
      </w:tr>
      <w:tr w:rsidR="007C3AEE" w:rsidRPr="00981A6D" w14:paraId="54DD52C0" w14:textId="77777777" w:rsidTr="0042759D">
        <w:tc>
          <w:tcPr>
            <w:tcW w:w="1923" w:type="dxa"/>
            <w:vMerge w:val="restart"/>
          </w:tcPr>
          <w:p w14:paraId="6A2173FB" w14:textId="77777777" w:rsidR="007C3AEE" w:rsidRPr="00981A6D" w:rsidRDefault="007C3AEE" w:rsidP="0042759D">
            <w:pPr>
              <w:rPr>
                <w:sz w:val="22"/>
              </w:rPr>
            </w:pPr>
            <w:r w:rsidRPr="00981A6D">
              <w:rPr>
                <w:rFonts w:hint="eastAsia"/>
                <w:sz w:val="22"/>
              </w:rPr>
              <w:t>Basic Flow</w:t>
            </w:r>
          </w:p>
          <w:p w14:paraId="206B5328" w14:textId="77777777" w:rsidR="007C3AEE" w:rsidRPr="00981A6D" w:rsidRDefault="007C3AEE"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14:paraId="5061D962" w14:textId="77777777" w:rsidR="007C3AEE" w:rsidRPr="00981A6D" w:rsidRDefault="007C3AEE" w:rsidP="0042759D">
            <w:pPr>
              <w:rPr>
                <w:sz w:val="22"/>
              </w:rPr>
            </w:pPr>
            <w:r w:rsidRPr="00981A6D">
              <w:rPr>
                <w:rFonts w:hint="eastAsia"/>
                <w:sz w:val="22"/>
              </w:rPr>
              <w:t>Steps</w:t>
            </w:r>
          </w:p>
        </w:tc>
      </w:tr>
      <w:tr w:rsidR="007C3AEE" w:rsidRPr="00981A6D" w14:paraId="0EAAA264" w14:textId="77777777" w:rsidTr="0042759D">
        <w:tc>
          <w:tcPr>
            <w:tcW w:w="1923" w:type="dxa"/>
            <w:vMerge/>
          </w:tcPr>
          <w:p w14:paraId="49BC7AE6" w14:textId="77777777" w:rsidR="007C3AEE" w:rsidRPr="00981A6D" w:rsidRDefault="007C3AEE" w:rsidP="0042759D">
            <w:pPr>
              <w:rPr>
                <w:sz w:val="22"/>
              </w:rPr>
            </w:pPr>
          </w:p>
        </w:tc>
        <w:tc>
          <w:tcPr>
            <w:tcW w:w="1758" w:type="dxa"/>
          </w:tcPr>
          <w:p w14:paraId="5EC399A7" w14:textId="77777777" w:rsidR="007C3AEE" w:rsidRPr="00981A6D" w:rsidRDefault="007C3AEE" w:rsidP="0042759D">
            <w:pPr>
              <w:rPr>
                <w:sz w:val="22"/>
              </w:rPr>
            </w:pPr>
            <w:r w:rsidRPr="00981A6D">
              <w:rPr>
                <w:rFonts w:hint="eastAsia"/>
                <w:sz w:val="22"/>
              </w:rPr>
              <w:t>1</w:t>
            </w:r>
          </w:p>
        </w:tc>
        <w:tc>
          <w:tcPr>
            <w:tcW w:w="5216" w:type="dxa"/>
          </w:tcPr>
          <w:p w14:paraId="10EA7C2E" w14:textId="77777777" w:rsidR="007C3AEE" w:rsidRPr="00981A6D" w:rsidRDefault="007C3AEE" w:rsidP="0042759D">
            <w:pPr>
              <w:rPr>
                <w:sz w:val="22"/>
              </w:rPr>
            </w:pPr>
            <w:r>
              <w:rPr>
                <w:rFonts w:hint="eastAsia"/>
                <w:sz w:val="22"/>
              </w:rPr>
              <w:t>对</w:t>
            </w:r>
            <w:r>
              <w:rPr>
                <w:sz w:val="22"/>
              </w:rPr>
              <w:t>新</w:t>
            </w:r>
            <w:r>
              <w:rPr>
                <w:rFonts w:hint="eastAsia"/>
                <w:sz w:val="22"/>
              </w:rPr>
              <w:t>加入</w:t>
            </w:r>
            <w:r>
              <w:rPr>
                <w:sz w:val="22"/>
              </w:rPr>
              <w:t>的节点</w:t>
            </w:r>
            <w:r>
              <w:rPr>
                <w:rFonts w:hint="eastAsia"/>
                <w:sz w:val="22"/>
              </w:rPr>
              <w:t>进行</w:t>
            </w:r>
            <w:r>
              <w:rPr>
                <w:sz w:val="22"/>
              </w:rPr>
              <w:t>安装配置</w:t>
            </w:r>
          </w:p>
        </w:tc>
      </w:tr>
      <w:tr w:rsidR="007C3AEE" w:rsidRPr="00981A6D" w14:paraId="409F7908" w14:textId="77777777" w:rsidTr="0042759D">
        <w:tc>
          <w:tcPr>
            <w:tcW w:w="1923" w:type="dxa"/>
            <w:vMerge/>
          </w:tcPr>
          <w:p w14:paraId="43249A37" w14:textId="77777777" w:rsidR="007C3AEE" w:rsidRPr="00981A6D" w:rsidRDefault="007C3AEE" w:rsidP="0042759D">
            <w:pPr>
              <w:rPr>
                <w:sz w:val="22"/>
              </w:rPr>
            </w:pPr>
          </w:p>
        </w:tc>
        <w:tc>
          <w:tcPr>
            <w:tcW w:w="1758" w:type="dxa"/>
          </w:tcPr>
          <w:p w14:paraId="6E3CF92F" w14:textId="77777777" w:rsidR="007C3AEE" w:rsidRPr="00981A6D" w:rsidRDefault="007C3AEE" w:rsidP="0042759D">
            <w:pPr>
              <w:rPr>
                <w:sz w:val="22"/>
              </w:rPr>
            </w:pPr>
            <w:r w:rsidRPr="00981A6D">
              <w:rPr>
                <w:sz w:val="22"/>
              </w:rPr>
              <w:t>2</w:t>
            </w:r>
          </w:p>
        </w:tc>
        <w:tc>
          <w:tcPr>
            <w:tcW w:w="5216" w:type="dxa"/>
          </w:tcPr>
          <w:p w14:paraId="34306BAC" w14:textId="77777777" w:rsidR="007C3AEE" w:rsidRPr="00981A6D" w:rsidRDefault="007C3AEE" w:rsidP="0042759D">
            <w:pPr>
              <w:rPr>
                <w:sz w:val="22"/>
              </w:rPr>
            </w:pPr>
            <w:r>
              <w:rPr>
                <w:rFonts w:hint="eastAsia"/>
                <w:sz w:val="22"/>
              </w:rPr>
              <w:t>修改现有集群</w:t>
            </w:r>
            <w:r>
              <w:rPr>
                <w:sz w:val="22"/>
              </w:rPr>
              <w:t>的配置</w:t>
            </w:r>
          </w:p>
        </w:tc>
      </w:tr>
      <w:tr w:rsidR="007C3AEE" w:rsidRPr="00981A6D" w14:paraId="3DDEFB77" w14:textId="77777777" w:rsidTr="0042759D">
        <w:tc>
          <w:tcPr>
            <w:tcW w:w="1923" w:type="dxa"/>
            <w:vMerge/>
          </w:tcPr>
          <w:p w14:paraId="40F2EFB0" w14:textId="77777777" w:rsidR="007C3AEE" w:rsidRPr="00981A6D" w:rsidRDefault="007C3AEE" w:rsidP="0042759D">
            <w:pPr>
              <w:rPr>
                <w:sz w:val="22"/>
              </w:rPr>
            </w:pPr>
          </w:p>
        </w:tc>
        <w:tc>
          <w:tcPr>
            <w:tcW w:w="1758" w:type="dxa"/>
          </w:tcPr>
          <w:p w14:paraId="42E20D3A" w14:textId="77777777" w:rsidR="007C3AEE" w:rsidRPr="00981A6D" w:rsidRDefault="007C3AEE" w:rsidP="0042759D">
            <w:pPr>
              <w:rPr>
                <w:sz w:val="22"/>
              </w:rPr>
            </w:pPr>
            <w:r>
              <w:rPr>
                <w:rFonts w:hint="eastAsia"/>
                <w:sz w:val="22"/>
              </w:rPr>
              <w:t>3</w:t>
            </w:r>
          </w:p>
        </w:tc>
        <w:tc>
          <w:tcPr>
            <w:tcW w:w="5216" w:type="dxa"/>
          </w:tcPr>
          <w:p w14:paraId="75223F30" w14:textId="77777777" w:rsidR="007C3AEE" w:rsidRDefault="007C3AEE" w:rsidP="0042759D">
            <w:pPr>
              <w:rPr>
                <w:sz w:val="22"/>
              </w:rPr>
            </w:pPr>
            <w:r>
              <w:rPr>
                <w:rFonts w:hint="eastAsia"/>
                <w:sz w:val="22"/>
              </w:rPr>
              <w:t>重新启动新集群</w:t>
            </w:r>
          </w:p>
        </w:tc>
      </w:tr>
      <w:tr w:rsidR="007C3AEE" w:rsidRPr="00981A6D" w14:paraId="23EE6783" w14:textId="77777777" w:rsidTr="0042759D">
        <w:tc>
          <w:tcPr>
            <w:tcW w:w="1923" w:type="dxa"/>
            <w:vMerge/>
          </w:tcPr>
          <w:p w14:paraId="2E61D4C8" w14:textId="77777777" w:rsidR="007C3AEE" w:rsidRPr="00981A6D" w:rsidRDefault="007C3AEE" w:rsidP="0042759D">
            <w:pPr>
              <w:rPr>
                <w:sz w:val="22"/>
              </w:rPr>
            </w:pPr>
          </w:p>
        </w:tc>
        <w:tc>
          <w:tcPr>
            <w:tcW w:w="1758" w:type="dxa"/>
          </w:tcPr>
          <w:p w14:paraId="7A2CBA3E" w14:textId="77777777" w:rsidR="007C3AEE" w:rsidRPr="00981A6D" w:rsidRDefault="007C3AEE" w:rsidP="0042759D">
            <w:pPr>
              <w:rPr>
                <w:sz w:val="22"/>
              </w:rPr>
            </w:pPr>
            <w:proofErr w:type="spellStart"/>
            <w:r w:rsidRPr="00981A6D">
              <w:rPr>
                <w:rFonts w:hint="eastAsia"/>
                <w:sz w:val="22"/>
              </w:rPr>
              <w:t>Postconditio</w:t>
            </w:r>
            <w:r w:rsidRPr="00981A6D">
              <w:rPr>
                <w:sz w:val="22"/>
              </w:rPr>
              <w:t>n</w:t>
            </w:r>
            <w:proofErr w:type="spellEnd"/>
          </w:p>
          <w:p w14:paraId="20F1E891" w14:textId="77777777" w:rsidR="007C3AEE" w:rsidRPr="00981A6D" w:rsidRDefault="007C3AEE" w:rsidP="0042759D">
            <w:pPr>
              <w:rPr>
                <w:sz w:val="22"/>
              </w:rPr>
            </w:pPr>
          </w:p>
        </w:tc>
        <w:tc>
          <w:tcPr>
            <w:tcW w:w="5216" w:type="dxa"/>
          </w:tcPr>
          <w:p w14:paraId="7B73C8E1" w14:textId="77777777" w:rsidR="007C3AEE" w:rsidRPr="00981A6D" w:rsidRDefault="007C3AEE" w:rsidP="0042759D">
            <w:pPr>
              <w:rPr>
                <w:sz w:val="22"/>
              </w:rPr>
            </w:pPr>
            <w:r>
              <w:rPr>
                <w:rFonts w:hint="eastAsia"/>
                <w:sz w:val="22"/>
              </w:rPr>
              <w:t>新集群运行</w:t>
            </w:r>
            <w:r>
              <w:rPr>
                <w:sz w:val="22"/>
              </w:rPr>
              <w:t>正常</w:t>
            </w:r>
          </w:p>
        </w:tc>
      </w:tr>
      <w:tr w:rsidR="007C3AEE" w:rsidRPr="00981A6D" w14:paraId="0A9F91B9" w14:textId="77777777" w:rsidTr="0042759D">
        <w:trPr>
          <w:trHeight w:val="81"/>
        </w:trPr>
        <w:tc>
          <w:tcPr>
            <w:tcW w:w="1923" w:type="dxa"/>
            <w:vMerge w:val="restart"/>
          </w:tcPr>
          <w:p w14:paraId="0C05C52A" w14:textId="77777777" w:rsidR="007C3AEE" w:rsidRPr="00981A6D" w:rsidRDefault="007C3AEE" w:rsidP="0042759D">
            <w:pPr>
              <w:rPr>
                <w:sz w:val="22"/>
              </w:rPr>
            </w:pPr>
            <w:r w:rsidRPr="00981A6D">
              <w:rPr>
                <w:rFonts w:hint="eastAsia"/>
                <w:sz w:val="22"/>
              </w:rPr>
              <w:t>Basic Flow</w:t>
            </w:r>
          </w:p>
          <w:p w14:paraId="5469950D" w14:textId="77777777" w:rsidR="007C3AEE" w:rsidRPr="00981A6D" w:rsidRDefault="007C3AEE" w:rsidP="0042759D">
            <w:pPr>
              <w:rPr>
                <w:sz w:val="22"/>
              </w:rPr>
            </w:pPr>
            <w:r w:rsidRPr="00981A6D">
              <w:rPr>
                <w:sz w:val="22"/>
              </w:rPr>
              <w:t>(Test Sequence)</w:t>
            </w:r>
          </w:p>
        </w:tc>
        <w:tc>
          <w:tcPr>
            <w:tcW w:w="6974" w:type="dxa"/>
            <w:gridSpan w:val="2"/>
          </w:tcPr>
          <w:p w14:paraId="718807C9" w14:textId="77777777" w:rsidR="007C3AEE" w:rsidRPr="00981A6D" w:rsidRDefault="007C3AEE" w:rsidP="0042759D">
            <w:pPr>
              <w:rPr>
                <w:sz w:val="22"/>
              </w:rPr>
            </w:pPr>
            <w:r w:rsidRPr="00981A6D">
              <w:rPr>
                <w:rFonts w:hint="eastAsia"/>
                <w:sz w:val="22"/>
              </w:rPr>
              <w:t>Steps</w:t>
            </w:r>
          </w:p>
        </w:tc>
      </w:tr>
      <w:tr w:rsidR="007C3AEE" w:rsidRPr="00C55D47" w14:paraId="4E581C92" w14:textId="77777777" w:rsidTr="0042759D">
        <w:trPr>
          <w:trHeight w:val="78"/>
        </w:trPr>
        <w:tc>
          <w:tcPr>
            <w:tcW w:w="1923" w:type="dxa"/>
            <w:vMerge/>
          </w:tcPr>
          <w:p w14:paraId="26A628AC" w14:textId="77777777" w:rsidR="007C3AEE" w:rsidRPr="00981A6D" w:rsidRDefault="007C3AEE" w:rsidP="0042759D">
            <w:pPr>
              <w:rPr>
                <w:sz w:val="22"/>
              </w:rPr>
            </w:pPr>
          </w:p>
        </w:tc>
        <w:tc>
          <w:tcPr>
            <w:tcW w:w="1758" w:type="dxa"/>
          </w:tcPr>
          <w:p w14:paraId="4F730661" w14:textId="77777777" w:rsidR="007C3AEE" w:rsidRPr="00981A6D" w:rsidRDefault="007C3AEE" w:rsidP="0042759D">
            <w:pPr>
              <w:rPr>
                <w:sz w:val="22"/>
              </w:rPr>
            </w:pPr>
            <w:r w:rsidRPr="00981A6D">
              <w:rPr>
                <w:rFonts w:hint="eastAsia"/>
                <w:sz w:val="22"/>
              </w:rPr>
              <w:t>1</w:t>
            </w:r>
          </w:p>
        </w:tc>
        <w:tc>
          <w:tcPr>
            <w:tcW w:w="5216" w:type="dxa"/>
          </w:tcPr>
          <w:p w14:paraId="0AC8A46A" w14:textId="77777777" w:rsidR="007C3AEE" w:rsidRPr="00981A6D" w:rsidRDefault="007C3AEE" w:rsidP="0042759D">
            <w:pPr>
              <w:rPr>
                <w:sz w:val="22"/>
              </w:rPr>
            </w:pPr>
            <w:r>
              <w:rPr>
                <w:sz w:val="22"/>
              </w:rPr>
              <w:t>启动</w:t>
            </w:r>
            <w:r>
              <w:rPr>
                <w:rFonts w:hint="eastAsia"/>
                <w:sz w:val="22"/>
              </w:rPr>
              <w:t>K</w:t>
            </w:r>
            <w:r>
              <w:rPr>
                <w:sz w:val="22"/>
              </w:rPr>
              <w:t>afka</w:t>
            </w:r>
            <w:r>
              <w:rPr>
                <w:sz w:val="22"/>
              </w:rPr>
              <w:t>数据发送程序</w:t>
            </w:r>
            <w:r>
              <w:rPr>
                <w:rFonts w:hint="eastAsia"/>
                <w:sz w:val="22"/>
              </w:rPr>
              <w:t>，</w:t>
            </w:r>
            <w:r>
              <w:rPr>
                <w:sz w:val="22"/>
              </w:rPr>
              <w:t>设置发送</w:t>
            </w:r>
            <w:r>
              <w:rPr>
                <w:rFonts w:hint="eastAsia"/>
                <w:sz w:val="22"/>
              </w:rPr>
              <w:t>数据</w:t>
            </w:r>
            <w:r>
              <w:rPr>
                <w:sz w:val="22"/>
              </w:rPr>
              <w:t>批数</w:t>
            </w:r>
          </w:p>
        </w:tc>
      </w:tr>
      <w:tr w:rsidR="007C3AEE" w:rsidRPr="00981A6D" w14:paraId="4A3C6262" w14:textId="77777777" w:rsidTr="0042759D">
        <w:trPr>
          <w:trHeight w:val="78"/>
        </w:trPr>
        <w:tc>
          <w:tcPr>
            <w:tcW w:w="1923" w:type="dxa"/>
            <w:vMerge/>
          </w:tcPr>
          <w:p w14:paraId="254CF15F" w14:textId="77777777" w:rsidR="007C3AEE" w:rsidRPr="00981A6D" w:rsidRDefault="007C3AEE" w:rsidP="0042759D">
            <w:pPr>
              <w:rPr>
                <w:sz w:val="22"/>
              </w:rPr>
            </w:pPr>
          </w:p>
        </w:tc>
        <w:tc>
          <w:tcPr>
            <w:tcW w:w="1758" w:type="dxa"/>
          </w:tcPr>
          <w:p w14:paraId="13D4854F" w14:textId="77777777" w:rsidR="007C3AEE" w:rsidRPr="00981A6D" w:rsidRDefault="007C3AEE" w:rsidP="0042759D">
            <w:pPr>
              <w:rPr>
                <w:sz w:val="22"/>
              </w:rPr>
            </w:pPr>
            <w:r w:rsidRPr="00981A6D">
              <w:rPr>
                <w:rFonts w:hint="eastAsia"/>
                <w:sz w:val="22"/>
              </w:rPr>
              <w:t>2</w:t>
            </w:r>
          </w:p>
        </w:tc>
        <w:tc>
          <w:tcPr>
            <w:tcW w:w="5216" w:type="dxa"/>
          </w:tcPr>
          <w:p w14:paraId="5B0AD93A" w14:textId="77777777" w:rsidR="007C3AEE" w:rsidRPr="00981A6D" w:rsidRDefault="007C3AEE" w:rsidP="0042759D">
            <w:pPr>
              <w:rPr>
                <w:sz w:val="22"/>
              </w:rPr>
            </w:pPr>
            <w:r>
              <w:rPr>
                <w:rFonts w:hint="eastAsia"/>
                <w:sz w:val="22"/>
              </w:rPr>
              <w:t>启动</w:t>
            </w:r>
            <w:r>
              <w:rPr>
                <w:rFonts w:hint="eastAsia"/>
                <w:sz w:val="22"/>
              </w:rPr>
              <w:t>S</w:t>
            </w:r>
            <w:r>
              <w:rPr>
                <w:sz w:val="22"/>
              </w:rPr>
              <w:t>park</w:t>
            </w:r>
            <w:r>
              <w:rPr>
                <w:rFonts w:hint="eastAsia"/>
                <w:sz w:val="22"/>
              </w:rPr>
              <w:t>数据接收</w:t>
            </w:r>
            <w:r>
              <w:rPr>
                <w:sz w:val="22"/>
              </w:rPr>
              <w:t>测试程序</w:t>
            </w:r>
          </w:p>
        </w:tc>
      </w:tr>
      <w:tr w:rsidR="007C3AEE" w:rsidRPr="00981A6D" w14:paraId="2A911E19" w14:textId="77777777" w:rsidTr="0042759D">
        <w:trPr>
          <w:trHeight w:val="78"/>
        </w:trPr>
        <w:tc>
          <w:tcPr>
            <w:tcW w:w="1923" w:type="dxa"/>
            <w:vMerge/>
          </w:tcPr>
          <w:p w14:paraId="09971B0D" w14:textId="77777777" w:rsidR="007C3AEE" w:rsidRPr="00981A6D" w:rsidRDefault="007C3AEE" w:rsidP="0042759D">
            <w:pPr>
              <w:rPr>
                <w:sz w:val="22"/>
              </w:rPr>
            </w:pPr>
          </w:p>
        </w:tc>
        <w:tc>
          <w:tcPr>
            <w:tcW w:w="1758" w:type="dxa"/>
          </w:tcPr>
          <w:p w14:paraId="04F58636" w14:textId="77777777" w:rsidR="007C3AEE" w:rsidRPr="00981A6D" w:rsidRDefault="007C3AEE" w:rsidP="0042759D">
            <w:pPr>
              <w:rPr>
                <w:sz w:val="22"/>
              </w:rPr>
            </w:pPr>
            <w:r w:rsidRPr="00981A6D">
              <w:rPr>
                <w:rFonts w:hint="eastAsia"/>
                <w:sz w:val="22"/>
              </w:rPr>
              <w:t>3</w:t>
            </w:r>
          </w:p>
        </w:tc>
        <w:tc>
          <w:tcPr>
            <w:tcW w:w="5216" w:type="dxa"/>
          </w:tcPr>
          <w:p w14:paraId="5A2A79D7" w14:textId="77777777" w:rsidR="007C3AEE" w:rsidRPr="00981A6D" w:rsidRDefault="007C3AEE" w:rsidP="0042759D">
            <w:pPr>
              <w:rPr>
                <w:sz w:val="22"/>
              </w:rPr>
            </w:pPr>
            <w:r>
              <w:rPr>
                <w:rFonts w:hint="eastAsia"/>
                <w:sz w:val="22"/>
              </w:rPr>
              <w:t>查看</w:t>
            </w:r>
            <w:r>
              <w:rPr>
                <w:rFonts w:hint="eastAsia"/>
                <w:sz w:val="22"/>
              </w:rPr>
              <w:t>S</w:t>
            </w:r>
            <w:r>
              <w:rPr>
                <w:sz w:val="22"/>
              </w:rPr>
              <w:t>park Application</w:t>
            </w:r>
            <w:r>
              <w:rPr>
                <w:rFonts w:hint="eastAsia"/>
                <w:sz w:val="22"/>
              </w:rPr>
              <w:t>管理</w:t>
            </w:r>
            <w:r>
              <w:rPr>
                <w:sz w:val="22"/>
              </w:rPr>
              <w:t>页面，检查新节点是否成功运行</w:t>
            </w:r>
          </w:p>
        </w:tc>
      </w:tr>
      <w:tr w:rsidR="007C3AEE" w:rsidRPr="00981A6D" w14:paraId="41EA4D4A" w14:textId="77777777" w:rsidTr="0042759D">
        <w:trPr>
          <w:trHeight w:val="157"/>
        </w:trPr>
        <w:tc>
          <w:tcPr>
            <w:tcW w:w="1923" w:type="dxa"/>
            <w:vMerge/>
          </w:tcPr>
          <w:p w14:paraId="1C3C7BA0" w14:textId="77777777" w:rsidR="007C3AEE" w:rsidRPr="00981A6D" w:rsidRDefault="007C3AEE" w:rsidP="0042759D">
            <w:pPr>
              <w:rPr>
                <w:sz w:val="22"/>
              </w:rPr>
            </w:pPr>
          </w:p>
        </w:tc>
        <w:tc>
          <w:tcPr>
            <w:tcW w:w="1758" w:type="dxa"/>
          </w:tcPr>
          <w:p w14:paraId="575F7B18" w14:textId="77777777" w:rsidR="007C3AEE" w:rsidRPr="00981A6D" w:rsidRDefault="007C3AEE" w:rsidP="0042759D">
            <w:pPr>
              <w:rPr>
                <w:sz w:val="22"/>
              </w:rPr>
            </w:pPr>
            <w:proofErr w:type="spellStart"/>
            <w:r w:rsidRPr="00981A6D">
              <w:rPr>
                <w:rFonts w:hint="eastAsia"/>
                <w:sz w:val="22"/>
              </w:rPr>
              <w:t>Postcondition</w:t>
            </w:r>
            <w:proofErr w:type="spellEnd"/>
          </w:p>
        </w:tc>
        <w:tc>
          <w:tcPr>
            <w:tcW w:w="5216" w:type="dxa"/>
          </w:tcPr>
          <w:p w14:paraId="05023CFC" w14:textId="77777777" w:rsidR="007C3AEE" w:rsidRPr="00981A6D" w:rsidRDefault="007C3AEE" w:rsidP="0042759D">
            <w:pPr>
              <w:rPr>
                <w:sz w:val="22"/>
              </w:rPr>
            </w:pPr>
            <w:r>
              <w:rPr>
                <w:rFonts w:hint="eastAsia"/>
                <w:sz w:val="22"/>
              </w:rPr>
              <w:t>整个集群</w:t>
            </w:r>
            <w:r>
              <w:rPr>
                <w:sz w:val="22"/>
              </w:rPr>
              <w:t>，包括新节点，运行正常</w:t>
            </w:r>
          </w:p>
        </w:tc>
      </w:tr>
      <w:tr w:rsidR="0034691B" w:rsidRPr="00981A6D" w14:paraId="6DE6267E" w14:textId="77777777" w:rsidTr="0016343B">
        <w:trPr>
          <w:trHeight w:val="157"/>
        </w:trPr>
        <w:tc>
          <w:tcPr>
            <w:tcW w:w="1923" w:type="dxa"/>
          </w:tcPr>
          <w:p w14:paraId="54A3DD22" w14:textId="77777777" w:rsidR="0034691B" w:rsidRPr="00981A6D" w:rsidRDefault="0034691B" w:rsidP="00492995">
            <w:pPr>
              <w:rPr>
                <w:sz w:val="22"/>
              </w:rPr>
            </w:pPr>
            <w:r>
              <w:rPr>
                <w:sz w:val="22"/>
              </w:rPr>
              <w:t>Evaluation C</w:t>
            </w:r>
            <w:r w:rsidRPr="00E70C92">
              <w:rPr>
                <w:sz w:val="22"/>
              </w:rPr>
              <w:t>riterion</w:t>
            </w:r>
          </w:p>
        </w:tc>
        <w:tc>
          <w:tcPr>
            <w:tcW w:w="6974" w:type="dxa"/>
            <w:gridSpan w:val="2"/>
          </w:tcPr>
          <w:p w14:paraId="2D67459B" w14:textId="77777777" w:rsidR="0034691B" w:rsidRDefault="0034691B" w:rsidP="00492995">
            <w:pPr>
              <w:rPr>
                <w:sz w:val="22"/>
              </w:rPr>
            </w:pPr>
            <w:r>
              <w:rPr>
                <w:rFonts w:ascii="Times New Roman" w:eastAsiaTheme="majorEastAsia" w:hAnsi="Times New Roman" w:cs="Times New Roman" w:hint="eastAsia"/>
              </w:rPr>
              <w:t>实际结果与预期结果一致</w:t>
            </w:r>
          </w:p>
        </w:tc>
      </w:tr>
    </w:tbl>
    <w:p w14:paraId="315FB226" w14:textId="77777777" w:rsidR="006E1B15" w:rsidRDefault="006E1B15" w:rsidP="006E1B15">
      <w:pPr>
        <w:pStyle w:val="2"/>
      </w:pPr>
      <w:bookmarkStart w:id="72" w:name="_Toc483505184"/>
      <w:r>
        <w:lastRenderedPageBreak/>
        <w:t>3</w:t>
      </w:r>
      <w:r>
        <w:rPr>
          <w:rFonts w:hint="eastAsia"/>
        </w:rPr>
        <w:t>.</w:t>
      </w:r>
      <w:r w:rsidR="002412A1">
        <w:t>3</w:t>
      </w:r>
      <w:r w:rsidR="00C963EF" w:rsidRPr="00C963EF">
        <w:rPr>
          <w:rFonts w:hint="eastAsia"/>
        </w:rPr>
        <w:t xml:space="preserve"> </w:t>
      </w:r>
      <w:r w:rsidR="001B05B0">
        <w:rPr>
          <w:rFonts w:hint="eastAsia"/>
        </w:rPr>
        <w:t>Spark Streaming</w:t>
      </w:r>
      <w:r w:rsidR="00C963EF" w:rsidRPr="00C963EF">
        <w:rPr>
          <w:rFonts w:hint="eastAsia"/>
        </w:rPr>
        <w:t>的吞吐量测试</w:t>
      </w:r>
      <w:bookmarkEnd w:id="72"/>
    </w:p>
    <w:p w14:paraId="3F4237BE" w14:textId="77777777" w:rsidR="006E1B15" w:rsidRDefault="006E1B15" w:rsidP="006E1B15">
      <w:pPr>
        <w:pStyle w:val="3"/>
      </w:pPr>
      <w:bookmarkStart w:id="73" w:name="_Toc483505185"/>
      <w:r>
        <w:t>3</w:t>
      </w:r>
      <w:r>
        <w:rPr>
          <w:rFonts w:hint="eastAsia"/>
        </w:rPr>
        <w:t>.</w:t>
      </w:r>
      <w:r w:rsidR="002412A1">
        <w:t>3</w:t>
      </w:r>
      <w:r>
        <w:rPr>
          <w:rFonts w:hint="eastAsia"/>
        </w:rPr>
        <w:t>.1</w:t>
      </w:r>
      <w:r>
        <w:rPr>
          <w:rFonts w:hint="eastAsia"/>
        </w:rPr>
        <w:t>测试策略</w:t>
      </w:r>
      <w:r>
        <w:t>描述</w:t>
      </w:r>
      <w:bookmarkEnd w:id="73"/>
    </w:p>
    <w:p w14:paraId="6A6148FD" w14:textId="77777777" w:rsidR="005A20B8" w:rsidRDefault="005A20B8" w:rsidP="005A20B8">
      <w:pPr>
        <w:ind w:firstLineChars="200" w:firstLine="420"/>
      </w:pPr>
      <w:r>
        <w:rPr>
          <w:rFonts w:hint="eastAsia"/>
        </w:rPr>
        <w:t>在集群</w:t>
      </w:r>
      <w:r>
        <w:t>正常运行状态下</w:t>
      </w:r>
      <w:r>
        <w:rPr>
          <w:rFonts w:hint="eastAsia"/>
        </w:rPr>
        <w:t>对</w:t>
      </w:r>
      <w:r>
        <w:t>输入数据直接进行输出，</w:t>
      </w:r>
      <w:r>
        <w:rPr>
          <w:rFonts w:hint="eastAsia"/>
        </w:rPr>
        <w:t>从而</w:t>
      </w:r>
      <w:r>
        <w:t>统计</w:t>
      </w:r>
      <w:r>
        <w:rPr>
          <w:rFonts w:hint="eastAsia"/>
        </w:rPr>
        <w:t>系统</w:t>
      </w:r>
      <w:r>
        <w:t>吞吐量</w:t>
      </w:r>
      <w:r>
        <w:rPr>
          <w:rFonts w:hint="eastAsia"/>
        </w:rPr>
        <w:t>。</w:t>
      </w:r>
    </w:p>
    <w:p w14:paraId="313A115D" w14:textId="77777777" w:rsidR="00371755" w:rsidRDefault="006E1B15" w:rsidP="00F277BB">
      <w:pPr>
        <w:pStyle w:val="3"/>
      </w:pPr>
      <w:bookmarkStart w:id="74" w:name="_Toc483505186"/>
      <w:r>
        <w:t>3</w:t>
      </w:r>
      <w:r>
        <w:rPr>
          <w:rFonts w:hint="eastAsia"/>
        </w:rPr>
        <w:t>.</w:t>
      </w:r>
      <w:r w:rsidR="002412A1">
        <w:t>3</w:t>
      </w:r>
      <w:r>
        <w:rPr>
          <w:rFonts w:hint="eastAsia"/>
        </w:rPr>
        <w:t>.2</w:t>
      </w:r>
      <w:r>
        <w:rPr>
          <w:rFonts w:hint="eastAsia"/>
        </w:rPr>
        <w:t>测试用例</w:t>
      </w:r>
      <w:bookmarkEnd w:id="7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71755" w:rsidRPr="00981A6D" w14:paraId="21AF0BBD" w14:textId="77777777" w:rsidTr="0042759D">
        <w:tc>
          <w:tcPr>
            <w:tcW w:w="8897" w:type="dxa"/>
            <w:gridSpan w:val="3"/>
          </w:tcPr>
          <w:p w14:paraId="1BB8F581" w14:textId="77777777" w:rsidR="00371755" w:rsidRPr="00981A6D" w:rsidRDefault="00371755" w:rsidP="0042759D">
            <w:pPr>
              <w:jc w:val="center"/>
              <w:rPr>
                <w:b/>
                <w:sz w:val="22"/>
              </w:rPr>
            </w:pPr>
            <w:r w:rsidRPr="00981A6D">
              <w:rPr>
                <w:b/>
                <w:sz w:val="22"/>
              </w:rPr>
              <w:t>Test Case Specification</w:t>
            </w:r>
          </w:p>
        </w:tc>
      </w:tr>
      <w:tr w:rsidR="00371755" w:rsidRPr="00981A6D" w14:paraId="6E2368C9" w14:textId="77777777" w:rsidTr="0042759D">
        <w:tc>
          <w:tcPr>
            <w:tcW w:w="1923" w:type="dxa"/>
          </w:tcPr>
          <w:p w14:paraId="53621C23" w14:textId="77777777" w:rsidR="00371755" w:rsidRPr="00981A6D" w:rsidRDefault="00371755" w:rsidP="0042759D">
            <w:pPr>
              <w:rPr>
                <w:sz w:val="22"/>
              </w:rPr>
            </w:pPr>
            <w:r w:rsidRPr="00981A6D">
              <w:rPr>
                <w:sz w:val="22"/>
              </w:rPr>
              <w:t>Name</w:t>
            </w:r>
          </w:p>
        </w:tc>
        <w:tc>
          <w:tcPr>
            <w:tcW w:w="6974" w:type="dxa"/>
            <w:gridSpan w:val="2"/>
          </w:tcPr>
          <w:p w14:paraId="75DE59AE" w14:textId="77777777" w:rsidR="00371755" w:rsidRPr="00981A6D" w:rsidRDefault="001B05B0" w:rsidP="0042759D">
            <w:pPr>
              <w:rPr>
                <w:sz w:val="22"/>
              </w:rPr>
            </w:pPr>
            <w:r>
              <w:rPr>
                <w:sz w:val="22"/>
              </w:rPr>
              <w:t>Spark Streaming</w:t>
            </w:r>
            <w:r w:rsidR="00371755">
              <w:rPr>
                <w:rFonts w:hint="eastAsia"/>
                <w:sz w:val="22"/>
              </w:rPr>
              <w:t>的吞吐量测试</w:t>
            </w:r>
          </w:p>
        </w:tc>
      </w:tr>
      <w:tr w:rsidR="00371755" w:rsidRPr="00981A6D" w14:paraId="3E4F868E" w14:textId="77777777" w:rsidTr="0042759D">
        <w:tc>
          <w:tcPr>
            <w:tcW w:w="1923" w:type="dxa"/>
          </w:tcPr>
          <w:p w14:paraId="5F77DB88" w14:textId="77777777" w:rsidR="00371755" w:rsidRPr="00981A6D" w:rsidRDefault="00371755" w:rsidP="0042759D">
            <w:pPr>
              <w:rPr>
                <w:sz w:val="22"/>
              </w:rPr>
            </w:pPr>
            <w:r w:rsidRPr="00981A6D">
              <w:rPr>
                <w:rFonts w:hint="eastAsia"/>
                <w:sz w:val="22"/>
              </w:rPr>
              <w:t>Brief</w:t>
            </w:r>
            <w:r w:rsidRPr="00981A6D">
              <w:rPr>
                <w:sz w:val="22"/>
              </w:rPr>
              <w:t xml:space="preserve"> Description</w:t>
            </w:r>
          </w:p>
        </w:tc>
        <w:tc>
          <w:tcPr>
            <w:tcW w:w="6974" w:type="dxa"/>
            <w:gridSpan w:val="2"/>
          </w:tcPr>
          <w:p w14:paraId="142DDBA2" w14:textId="77777777" w:rsidR="00371755" w:rsidRPr="00981A6D" w:rsidRDefault="00371755" w:rsidP="0042759D">
            <w:pPr>
              <w:rPr>
                <w:sz w:val="22"/>
              </w:rPr>
            </w:pPr>
            <w:r>
              <w:rPr>
                <w:rFonts w:hint="eastAsia"/>
              </w:rPr>
              <w:t>在集群</w:t>
            </w:r>
            <w:r>
              <w:t>正常运行状态下</w:t>
            </w:r>
            <w:r>
              <w:rPr>
                <w:rFonts w:hint="eastAsia"/>
              </w:rPr>
              <w:t>对</w:t>
            </w:r>
            <w:r>
              <w:t>输入数据直接进行输出，</w:t>
            </w:r>
            <w:r>
              <w:rPr>
                <w:rFonts w:hint="eastAsia"/>
              </w:rPr>
              <w:t>从而</w:t>
            </w:r>
            <w:r>
              <w:t>统计</w:t>
            </w:r>
            <w:r>
              <w:rPr>
                <w:rFonts w:hint="eastAsia"/>
              </w:rPr>
              <w:t>系统</w:t>
            </w:r>
            <w:r>
              <w:t>吞吐量</w:t>
            </w:r>
          </w:p>
        </w:tc>
      </w:tr>
      <w:tr w:rsidR="00371755" w:rsidRPr="00981A6D" w14:paraId="5738F2BD" w14:textId="77777777" w:rsidTr="0042759D">
        <w:tc>
          <w:tcPr>
            <w:tcW w:w="1923" w:type="dxa"/>
          </w:tcPr>
          <w:p w14:paraId="0BE9D1FA" w14:textId="77777777" w:rsidR="00371755" w:rsidRPr="00981A6D" w:rsidRDefault="00371755" w:rsidP="0042759D">
            <w:pPr>
              <w:rPr>
                <w:sz w:val="22"/>
              </w:rPr>
            </w:pPr>
            <w:r w:rsidRPr="00981A6D">
              <w:rPr>
                <w:rFonts w:hint="eastAsia"/>
                <w:sz w:val="22"/>
              </w:rPr>
              <w:t>Precondition</w:t>
            </w:r>
          </w:p>
        </w:tc>
        <w:tc>
          <w:tcPr>
            <w:tcW w:w="6974" w:type="dxa"/>
            <w:gridSpan w:val="2"/>
          </w:tcPr>
          <w:p w14:paraId="242915E0" w14:textId="77777777" w:rsidR="00371755" w:rsidRPr="00981A6D" w:rsidRDefault="00371755" w:rsidP="0042759D">
            <w:pPr>
              <w:rPr>
                <w:sz w:val="22"/>
              </w:rPr>
            </w:pPr>
            <w:r>
              <w:rPr>
                <w:rFonts w:hint="eastAsia"/>
                <w:sz w:val="22"/>
              </w:rPr>
              <w:t>S</w:t>
            </w:r>
            <w:r>
              <w:rPr>
                <w:sz w:val="22"/>
              </w:rPr>
              <w:t>park</w:t>
            </w:r>
            <w:r>
              <w:rPr>
                <w:sz w:val="22"/>
              </w:rPr>
              <w:t>集群正常运行</w:t>
            </w:r>
          </w:p>
        </w:tc>
      </w:tr>
      <w:tr w:rsidR="00371755" w:rsidRPr="00981A6D" w14:paraId="5FCFEBBB" w14:textId="77777777" w:rsidTr="0042759D">
        <w:tc>
          <w:tcPr>
            <w:tcW w:w="1923" w:type="dxa"/>
          </w:tcPr>
          <w:p w14:paraId="3EC517A0" w14:textId="77777777" w:rsidR="00371755" w:rsidRPr="00981A6D" w:rsidRDefault="00371755" w:rsidP="0042759D">
            <w:pPr>
              <w:rPr>
                <w:sz w:val="22"/>
              </w:rPr>
            </w:pPr>
            <w:r w:rsidRPr="00981A6D">
              <w:rPr>
                <w:sz w:val="22"/>
              </w:rPr>
              <w:t>Tester</w:t>
            </w:r>
          </w:p>
        </w:tc>
        <w:tc>
          <w:tcPr>
            <w:tcW w:w="6974" w:type="dxa"/>
            <w:gridSpan w:val="2"/>
          </w:tcPr>
          <w:p w14:paraId="2A281C3C" w14:textId="77777777" w:rsidR="00371755" w:rsidRPr="00981A6D" w:rsidRDefault="00371755" w:rsidP="0042759D">
            <w:pPr>
              <w:rPr>
                <w:sz w:val="22"/>
              </w:rPr>
            </w:pPr>
            <w:r w:rsidRPr="00981A6D">
              <w:rPr>
                <w:rFonts w:hint="eastAsia"/>
                <w:sz w:val="22"/>
              </w:rPr>
              <w:t>测试员</w:t>
            </w:r>
          </w:p>
        </w:tc>
      </w:tr>
      <w:tr w:rsidR="00371755" w:rsidRPr="00981A6D" w14:paraId="3F55B51A" w14:textId="77777777" w:rsidTr="0042759D">
        <w:tc>
          <w:tcPr>
            <w:tcW w:w="1923" w:type="dxa"/>
          </w:tcPr>
          <w:p w14:paraId="46935F24" w14:textId="77777777" w:rsidR="00371755" w:rsidRPr="00981A6D" w:rsidRDefault="00371755" w:rsidP="0042759D">
            <w:pPr>
              <w:rPr>
                <w:sz w:val="22"/>
              </w:rPr>
            </w:pPr>
            <w:r w:rsidRPr="00981A6D">
              <w:rPr>
                <w:rFonts w:hint="eastAsia"/>
                <w:sz w:val="22"/>
              </w:rPr>
              <w:t>Dependency</w:t>
            </w:r>
          </w:p>
        </w:tc>
        <w:tc>
          <w:tcPr>
            <w:tcW w:w="6974" w:type="dxa"/>
            <w:gridSpan w:val="2"/>
          </w:tcPr>
          <w:p w14:paraId="1EB5CBBC" w14:textId="77777777" w:rsidR="00371755" w:rsidRPr="00981A6D" w:rsidRDefault="00371755" w:rsidP="0042759D">
            <w:pPr>
              <w:rPr>
                <w:sz w:val="22"/>
              </w:rPr>
            </w:pPr>
            <w:r w:rsidRPr="00981A6D">
              <w:rPr>
                <w:rFonts w:hint="eastAsia"/>
                <w:sz w:val="22"/>
              </w:rPr>
              <w:t>None</w:t>
            </w:r>
          </w:p>
        </w:tc>
      </w:tr>
      <w:tr w:rsidR="00371755" w:rsidRPr="00981A6D" w14:paraId="4B174C75" w14:textId="77777777" w:rsidTr="0042759D">
        <w:tc>
          <w:tcPr>
            <w:tcW w:w="1923" w:type="dxa"/>
            <w:vMerge w:val="restart"/>
          </w:tcPr>
          <w:p w14:paraId="56117D10" w14:textId="77777777" w:rsidR="00371755" w:rsidRPr="00981A6D" w:rsidRDefault="00371755" w:rsidP="0042759D">
            <w:pPr>
              <w:rPr>
                <w:sz w:val="22"/>
              </w:rPr>
            </w:pPr>
            <w:r w:rsidRPr="00981A6D">
              <w:rPr>
                <w:sz w:val="22"/>
              </w:rPr>
              <w:t>Test Setup</w:t>
            </w:r>
          </w:p>
        </w:tc>
        <w:tc>
          <w:tcPr>
            <w:tcW w:w="1758" w:type="dxa"/>
          </w:tcPr>
          <w:p w14:paraId="77F7A7C0" w14:textId="77777777" w:rsidR="00371755" w:rsidRPr="00981A6D" w:rsidRDefault="00371755" w:rsidP="0042759D">
            <w:pPr>
              <w:rPr>
                <w:sz w:val="22"/>
              </w:rPr>
            </w:pPr>
            <w:r w:rsidRPr="00981A6D">
              <w:rPr>
                <w:rFonts w:hint="eastAsia"/>
                <w:sz w:val="22"/>
              </w:rPr>
              <w:t>Name</w:t>
            </w:r>
          </w:p>
        </w:tc>
        <w:tc>
          <w:tcPr>
            <w:tcW w:w="5216" w:type="dxa"/>
          </w:tcPr>
          <w:p w14:paraId="72EB61E4" w14:textId="77777777" w:rsidR="00371755" w:rsidRPr="00981A6D" w:rsidRDefault="00371755" w:rsidP="0042759D">
            <w:pPr>
              <w:rPr>
                <w:sz w:val="22"/>
              </w:rPr>
            </w:pPr>
            <w:r>
              <w:rPr>
                <w:rFonts w:hint="eastAsia"/>
                <w:sz w:val="22"/>
              </w:rPr>
              <w:t>确认</w:t>
            </w:r>
            <w:r>
              <w:rPr>
                <w:rFonts w:hint="eastAsia"/>
                <w:sz w:val="22"/>
              </w:rPr>
              <w:t>S</w:t>
            </w:r>
            <w:r>
              <w:rPr>
                <w:sz w:val="22"/>
              </w:rPr>
              <w:t>park</w:t>
            </w:r>
            <w:r>
              <w:rPr>
                <w:sz w:val="22"/>
              </w:rPr>
              <w:t>集群</w:t>
            </w:r>
            <w:r>
              <w:rPr>
                <w:rFonts w:hint="eastAsia"/>
                <w:sz w:val="22"/>
              </w:rPr>
              <w:t>、</w:t>
            </w:r>
            <w:r>
              <w:rPr>
                <w:rFonts w:hint="eastAsia"/>
                <w:sz w:val="22"/>
              </w:rPr>
              <w:t>K</w:t>
            </w:r>
            <w:r>
              <w:rPr>
                <w:sz w:val="22"/>
              </w:rPr>
              <w:t>afka</w:t>
            </w:r>
            <w:r>
              <w:rPr>
                <w:sz w:val="22"/>
              </w:rPr>
              <w:t>运行情况</w:t>
            </w:r>
          </w:p>
        </w:tc>
      </w:tr>
      <w:tr w:rsidR="00371755" w:rsidRPr="00981A6D" w14:paraId="1A622DA5" w14:textId="77777777" w:rsidTr="0042759D">
        <w:tc>
          <w:tcPr>
            <w:tcW w:w="1923" w:type="dxa"/>
            <w:vMerge/>
          </w:tcPr>
          <w:p w14:paraId="57DCFC3E" w14:textId="77777777" w:rsidR="00371755" w:rsidRPr="00981A6D" w:rsidRDefault="00371755" w:rsidP="0042759D">
            <w:pPr>
              <w:rPr>
                <w:sz w:val="22"/>
              </w:rPr>
            </w:pPr>
          </w:p>
        </w:tc>
        <w:tc>
          <w:tcPr>
            <w:tcW w:w="1758" w:type="dxa"/>
          </w:tcPr>
          <w:p w14:paraId="53C5CB43" w14:textId="77777777" w:rsidR="00371755" w:rsidRPr="00981A6D" w:rsidRDefault="00371755" w:rsidP="0042759D">
            <w:pPr>
              <w:rPr>
                <w:sz w:val="22"/>
              </w:rPr>
            </w:pPr>
            <w:r w:rsidRPr="00981A6D">
              <w:rPr>
                <w:sz w:val="22"/>
              </w:rPr>
              <w:t>Description</w:t>
            </w:r>
          </w:p>
        </w:tc>
        <w:tc>
          <w:tcPr>
            <w:tcW w:w="5216" w:type="dxa"/>
          </w:tcPr>
          <w:p w14:paraId="6613A307" w14:textId="77777777" w:rsidR="00371755" w:rsidRPr="00981A6D" w:rsidRDefault="00371755" w:rsidP="0042759D">
            <w:pPr>
              <w:rPr>
                <w:sz w:val="22"/>
              </w:rPr>
            </w:pPr>
            <w:r>
              <w:rPr>
                <w:rFonts w:hint="eastAsia"/>
                <w:sz w:val="22"/>
              </w:rPr>
              <w:t>确认</w:t>
            </w:r>
            <w:r>
              <w:rPr>
                <w:rFonts w:hint="eastAsia"/>
                <w:sz w:val="22"/>
              </w:rPr>
              <w:t>S</w:t>
            </w:r>
            <w:r>
              <w:rPr>
                <w:sz w:val="22"/>
              </w:rPr>
              <w:t>park</w:t>
            </w:r>
            <w:r>
              <w:rPr>
                <w:rFonts w:hint="eastAsia"/>
                <w:sz w:val="22"/>
              </w:rPr>
              <w:t>、</w:t>
            </w:r>
            <w:r>
              <w:rPr>
                <w:rFonts w:hint="eastAsia"/>
                <w:sz w:val="22"/>
              </w:rPr>
              <w:t>K</w:t>
            </w:r>
            <w:r>
              <w:rPr>
                <w:sz w:val="22"/>
              </w:rPr>
              <w:t>afka</w:t>
            </w:r>
            <w:r>
              <w:rPr>
                <w:sz w:val="22"/>
              </w:rPr>
              <w:t>集群运行情况</w:t>
            </w:r>
          </w:p>
        </w:tc>
      </w:tr>
      <w:tr w:rsidR="00371755" w:rsidRPr="00981A6D" w14:paraId="4FD748C7" w14:textId="77777777" w:rsidTr="0042759D">
        <w:tc>
          <w:tcPr>
            <w:tcW w:w="1923" w:type="dxa"/>
            <w:vMerge w:val="restart"/>
          </w:tcPr>
          <w:p w14:paraId="437DCE36" w14:textId="77777777" w:rsidR="00371755" w:rsidRPr="00981A6D" w:rsidRDefault="00371755" w:rsidP="0042759D">
            <w:pPr>
              <w:rPr>
                <w:sz w:val="22"/>
              </w:rPr>
            </w:pPr>
            <w:r w:rsidRPr="00981A6D">
              <w:rPr>
                <w:rFonts w:hint="eastAsia"/>
                <w:sz w:val="22"/>
              </w:rPr>
              <w:t>Basic Flow</w:t>
            </w:r>
          </w:p>
          <w:p w14:paraId="4C5CBB18" w14:textId="77777777" w:rsidR="00371755" w:rsidRPr="00981A6D" w:rsidRDefault="00371755"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14:paraId="1C825A84" w14:textId="77777777" w:rsidR="00371755" w:rsidRPr="00981A6D" w:rsidRDefault="00371755" w:rsidP="0042759D">
            <w:pPr>
              <w:rPr>
                <w:sz w:val="22"/>
              </w:rPr>
            </w:pPr>
            <w:r w:rsidRPr="00981A6D">
              <w:rPr>
                <w:rFonts w:hint="eastAsia"/>
                <w:sz w:val="22"/>
              </w:rPr>
              <w:t>Steps</w:t>
            </w:r>
          </w:p>
        </w:tc>
      </w:tr>
      <w:tr w:rsidR="00371755" w:rsidRPr="00981A6D" w14:paraId="0A5AB931" w14:textId="77777777" w:rsidTr="0042759D">
        <w:tc>
          <w:tcPr>
            <w:tcW w:w="1923" w:type="dxa"/>
            <w:vMerge/>
          </w:tcPr>
          <w:p w14:paraId="110FD76F" w14:textId="77777777" w:rsidR="00371755" w:rsidRPr="00981A6D" w:rsidRDefault="00371755" w:rsidP="0042759D">
            <w:pPr>
              <w:rPr>
                <w:sz w:val="22"/>
              </w:rPr>
            </w:pPr>
          </w:p>
        </w:tc>
        <w:tc>
          <w:tcPr>
            <w:tcW w:w="1758" w:type="dxa"/>
          </w:tcPr>
          <w:p w14:paraId="27C86856" w14:textId="77777777" w:rsidR="00371755" w:rsidRPr="00981A6D" w:rsidRDefault="00371755" w:rsidP="0042759D">
            <w:pPr>
              <w:rPr>
                <w:sz w:val="22"/>
              </w:rPr>
            </w:pPr>
            <w:r w:rsidRPr="00981A6D">
              <w:rPr>
                <w:rFonts w:hint="eastAsia"/>
                <w:sz w:val="22"/>
              </w:rPr>
              <w:t>1</w:t>
            </w:r>
          </w:p>
        </w:tc>
        <w:tc>
          <w:tcPr>
            <w:tcW w:w="5216" w:type="dxa"/>
          </w:tcPr>
          <w:p w14:paraId="4E5768C2" w14:textId="77777777" w:rsidR="00371755" w:rsidRPr="00981A6D" w:rsidRDefault="00371755" w:rsidP="0042759D">
            <w:pPr>
              <w:rPr>
                <w:sz w:val="22"/>
              </w:rPr>
            </w:pPr>
            <w:r>
              <w:rPr>
                <w:rFonts w:hint="eastAsia"/>
                <w:sz w:val="22"/>
              </w:rPr>
              <w:t>准备测试用</w:t>
            </w:r>
            <w:r>
              <w:rPr>
                <w:sz w:val="22"/>
              </w:rPr>
              <w:t>数据</w:t>
            </w:r>
          </w:p>
        </w:tc>
      </w:tr>
      <w:tr w:rsidR="00371755" w:rsidRPr="00981A6D" w14:paraId="0C64CAD1" w14:textId="77777777" w:rsidTr="0042759D">
        <w:tc>
          <w:tcPr>
            <w:tcW w:w="1923" w:type="dxa"/>
            <w:vMerge/>
          </w:tcPr>
          <w:p w14:paraId="557F30B1" w14:textId="77777777" w:rsidR="00371755" w:rsidRPr="00981A6D" w:rsidRDefault="00371755" w:rsidP="0042759D">
            <w:pPr>
              <w:rPr>
                <w:sz w:val="22"/>
              </w:rPr>
            </w:pPr>
          </w:p>
        </w:tc>
        <w:tc>
          <w:tcPr>
            <w:tcW w:w="1758" w:type="dxa"/>
          </w:tcPr>
          <w:p w14:paraId="0B7BD05E" w14:textId="77777777" w:rsidR="00371755" w:rsidRPr="00981A6D" w:rsidRDefault="00371755" w:rsidP="0042759D">
            <w:pPr>
              <w:rPr>
                <w:sz w:val="22"/>
              </w:rPr>
            </w:pPr>
            <w:r w:rsidRPr="00981A6D">
              <w:rPr>
                <w:sz w:val="22"/>
              </w:rPr>
              <w:t>2</w:t>
            </w:r>
          </w:p>
        </w:tc>
        <w:tc>
          <w:tcPr>
            <w:tcW w:w="5216" w:type="dxa"/>
          </w:tcPr>
          <w:p w14:paraId="27F5665D" w14:textId="77777777" w:rsidR="00371755" w:rsidRPr="00981A6D" w:rsidRDefault="00371755" w:rsidP="0042759D">
            <w:pPr>
              <w:rPr>
                <w:sz w:val="22"/>
              </w:rPr>
            </w:pPr>
            <w:r>
              <w:rPr>
                <w:rFonts w:hint="eastAsia"/>
                <w:sz w:val="22"/>
              </w:rPr>
              <w:t>K</w:t>
            </w:r>
            <w:r>
              <w:rPr>
                <w:sz w:val="22"/>
              </w:rPr>
              <w:t>afka</w:t>
            </w:r>
            <w:r>
              <w:rPr>
                <w:sz w:val="22"/>
              </w:rPr>
              <w:t>发送程序</w:t>
            </w:r>
            <w:r>
              <w:rPr>
                <w:rFonts w:hint="eastAsia"/>
                <w:sz w:val="22"/>
              </w:rPr>
              <w:t>部署到</w:t>
            </w:r>
            <w:r>
              <w:rPr>
                <w:sz w:val="22"/>
              </w:rPr>
              <w:t>多</w:t>
            </w:r>
            <w:r>
              <w:rPr>
                <w:rFonts w:hint="eastAsia"/>
                <w:sz w:val="22"/>
              </w:rPr>
              <w:t>台机器</w:t>
            </w:r>
          </w:p>
        </w:tc>
      </w:tr>
      <w:tr w:rsidR="00371755" w:rsidRPr="00981A6D" w14:paraId="27F9DC3A" w14:textId="77777777" w:rsidTr="0042759D">
        <w:tc>
          <w:tcPr>
            <w:tcW w:w="1923" w:type="dxa"/>
            <w:vMerge/>
          </w:tcPr>
          <w:p w14:paraId="11C55CEA" w14:textId="77777777" w:rsidR="00371755" w:rsidRPr="00981A6D" w:rsidRDefault="00371755" w:rsidP="0042759D">
            <w:pPr>
              <w:rPr>
                <w:sz w:val="22"/>
              </w:rPr>
            </w:pPr>
          </w:p>
        </w:tc>
        <w:tc>
          <w:tcPr>
            <w:tcW w:w="1758" w:type="dxa"/>
          </w:tcPr>
          <w:p w14:paraId="5B8A3E32" w14:textId="77777777" w:rsidR="00371755" w:rsidRPr="00981A6D" w:rsidRDefault="00371755" w:rsidP="0042759D">
            <w:pPr>
              <w:rPr>
                <w:sz w:val="22"/>
              </w:rPr>
            </w:pPr>
            <w:proofErr w:type="spellStart"/>
            <w:r w:rsidRPr="00981A6D">
              <w:rPr>
                <w:rFonts w:hint="eastAsia"/>
                <w:sz w:val="22"/>
              </w:rPr>
              <w:t>Postconditio</w:t>
            </w:r>
            <w:r w:rsidRPr="00981A6D">
              <w:rPr>
                <w:sz w:val="22"/>
              </w:rPr>
              <w:t>n</w:t>
            </w:r>
            <w:proofErr w:type="spellEnd"/>
          </w:p>
        </w:tc>
        <w:tc>
          <w:tcPr>
            <w:tcW w:w="5216" w:type="dxa"/>
          </w:tcPr>
          <w:p w14:paraId="6180DF0D" w14:textId="77777777" w:rsidR="00371755" w:rsidRPr="00981A6D" w:rsidRDefault="00371755" w:rsidP="0042759D">
            <w:pPr>
              <w:rPr>
                <w:sz w:val="22"/>
              </w:rPr>
            </w:pPr>
            <w:r>
              <w:rPr>
                <w:rFonts w:hint="eastAsia"/>
                <w:sz w:val="22"/>
              </w:rPr>
              <w:t>保证发送速度</w:t>
            </w:r>
            <w:r>
              <w:rPr>
                <w:sz w:val="22"/>
              </w:rPr>
              <w:t>不低于</w:t>
            </w:r>
            <w:r>
              <w:rPr>
                <w:rFonts w:hint="eastAsia"/>
                <w:sz w:val="22"/>
              </w:rPr>
              <w:t>S</w:t>
            </w:r>
            <w:r>
              <w:rPr>
                <w:sz w:val="22"/>
              </w:rPr>
              <w:t>park Streaming</w:t>
            </w:r>
            <w:r>
              <w:rPr>
                <w:sz w:val="22"/>
              </w:rPr>
              <w:t>处理速度</w:t>
            </w:r>
          </w:p>
        </w:tc>
      </w:tr>
      <w:tr w:rsidR="00371755" w:rsidRPr="00981A6D" w14:paraId="5FF7E09E" w14:textId="77777777" w:rsidTr="0042759D">
        <w:trPr>
          <w:trHeight w:val="81"/>
        </w:trPr>
        <w:tc>
          <w:tcPr>
            <w:tcW w:w="1923" w:type="dxa"/>
            <w:vMerge w:val="restart"/>
          </w:tcPr>
          <w:p w14:paraId="37826321" w14:textId="77777777" w:rsidR="00371755" w:rsidRPr="00981A6D" w:rsidRDefault="00371755" w:rsidP="0042759D">
            <w:pPr>
              <w:rPr>
                <w:sz w:val="22"/>
              </w:rPr>
            </w:pPr>
            <w:r w:rsidRPr="00981A6D">
              <w:rPr>
                <w:rFonts w:hint="eastAsia"/>
                <w:sz w:val="22"/>
              </w:rPr>
              <w:t>Basic Flow</w:t>
            </w:r>
          </w:p>
          <w:p w14:paraId="2021BC76" w14:textId="77777777" w:rsidR="00371755" w:rsidRPr="00981A6D" w:rsidRDefault="00371755" w:rsidP="0042759D">
            <w:pPr>
              <w:rPr>
                <w:sz w:val="22"/>
              </w:rPr>
            </w:pPr>
            <w:r w:rsidRPr="00981A6D">
              <w:rPr>
                <w:sz w:val="22"/>
              </w:rPr>
              <w:t>(Test Sequence)</w:t>
            </w:r>
          </w:p>
        </w:tc>
        <w:tc>
          <w:tcPr>
            <w:tcW w:w="6974" w:type="dxa"/>
            <w:gridSpan w:val="2"/>
          </w:tcPr>
          <w:p w14:paraId="4947BBAE" w14:textId="77777777" w:rsidR="00371755" w:rsidRPr="00981A6D" w:rsidRDefault="00371755" w:rsidP="0042759D">
            <w:pPr>
              <w:rPr>
                <w:sz w:val="22"/>
              </w:rPr>
            </w:pPr>
            <w:r w:rsidRPr="00981A6D">
              <w:rPr>
                <w:rFonts w:hint="eastAsia"/>
                <w:sz w:val="22"/>
              </w:rPr>
              <w:t>Steps</w:t>
            </w:r>
          </w:p>
        </w:tc>
      </w:tr>
      <w:tr w:rsidR="00371755" w:rsidRPr="00C55D47" w14:paraId="07AB81D3" w14:textId="77777777" w:rsidTr="0042759D">
        <w:trPr>
          <w:trHeight w:val="78"/>
        </w:trPr>
        <w:tc>
          <w:tcPr>
            <w:tcW w:w="1923" w:type="dxa"/>
            <w:vMerge/>
          </w:tcPr>
          <w:p w14:paraId="43710881" w14:textId="77777777" w:rsidR="00371755" w:rsidRPr="00981A6D" w:rsidRDefault="00371755" w:rsidP="0042759D">
            <w:pPr>
              <w:rPr>
                <w:sz w:val="22"/>
              </w:rPr>
            </w:pPr>
          </w:p>
        </w:tc>
        <w:tc>
          <w:tcPr>
            <w:tcW w:w="1758" w:type="dxa"/>
          </w:tcPr>
          <w:p w14:paraId="62602769" w14:textId="77777777" w:rsidR="00371755" w:rsidRPr="00981A6D" w:rsidRDefault="00371755" w:rsidP="0042759D">
            <w:pPr>
              <w:rPr>
                <w:sz w:val="22"/>
              </w:rPr>
            </w:pPr>
            <w:r w:rsidRPr="00981A6D">
              <w:rPr>
                <w:rFonts w:hint="eastAsia"/>
                <w:sz w:val="22"/>
              </w:rPr>
              <w:t>1</w:t>
            </w:r>
          </w:p>
        </w:tc>
        <w:tc>
          <w:tcPr>
            <w:tcW w:w="5216" w:type="dxa"/>
          </w:tcPr>
          <w:p w14:paraId="1DD4CC3A" w14:textId="77777777" w:rsidR="00371755" w:rsidRPr="00981A6D" w:rsidRDefault="00371755" w:rsidP="0042759D">
            <w:pPr>
              <w:rPr>
                <w:sz w:val="22"/>
              </w:rPr>
            </w:pPr>
            <w:r>
              <w:rPr>
                <w:rFonts w:hint="eastAsia"/>
                <w:sz w:val="22"/>
              </w:rPr>
              <w:t>启动</w:t>
            </w:r>
            <w:r>
              <w:rPr>
                <w:rFonts w:hint="eastAsia"/>
                <w:sz w:val="22"/>
              </w:rPr>
              <w:t>K</w:t>
            </w:r>
            <w:r>
              <w:rPr>
                <w:sz w:val="22"/>
              </w:rPr>
              <w:t>afka</w:t>
            </w:r>
            <w:r>
              <w:rPr>
                <w:sz w:val="22"/>
              </w:rPr>
              <w:t>发送数据程序</w:t>
            </w:r>
            <w:r>
              <w:rPr>
                <w:rFonts w:hint="eastAsia"/>
                <w:sz w:val="22"/>
              </w:rPr>
              <w:t>，</w:t>
            </w:r>
            <w:r>
              <w:rPr>
                <w:sz w:val="22"/>
              </w:rPr>
              <w:t>以最快速度发送数据</w:t>
            </w:r>
          </w:p>
        </w:tc>
      </w:tr>
      <w:tr w:rsidR="00371755" w:rsidRPr="00981A6D" w14:paraId="4C3EE258" w14:textId="77777777" w:rsidTr="0042759D">
        <w:trPr>
          <w:trHeight w:val="78"/>
        </w:trPr>
        <w:tc>
          <w:tcPr>
            <w:tcW w:w="1923" w:type="dxa"/>
            <w:vMerge/>
          </w:tcPr>
          <w:p w14:paraId="59A02A55" w14:textId="77777777" w:rsidR="00371755" w:rsidRPr="00981A6D" w:rsidRDefault="00371755" w:rsidP="0042759D">
            <w:pPr>
              <w:rPr>
                <w:sz w:val="22"/>
              </w:rPr>
            </w:pPr>
          </w:p>
        </w:tc>
        <w:tc>
          <w:tcPr>
            <w:tcW w:w="1758" w:type="dxa"/>
          </w:tcPr>
          <w:p w14:paraId="7084DEEF" w14:textId="77777777" w:rsidR="00371755" w:rsidRPr="00981A6D" w:rsidRDefault="00371755" w:rsidP="0042759D">
            <w:pPr>
              <w:rPr>
                <w:sz w:val="22"/>
              </w:rPr>
            </w:pPr>
            <w:r w:rsidRPr="00981A6D">
              <w:rPr>
                <w:rFonts w:hint="eastAsia"/>
                <w:sz w:val="22"/>
              </w:rPr>
              <w:t>2</w:t>
            </w:r>
          </w:p>
        </w:tc>
        <w:tc>
          <w:tcPr>
            <w:tcW w:w="5216" w:type="dxa"/>
          </w:tcPr>
          <w:p w14:paraId="346971C8" w14:textId="77777777" w:rsidR="00371755" w:rsidRPr="00981A6D" w:rsidRDefault="00371755" w:rsidP="0042759D">
            <w:pPr>
              <w:rPr>
                <w:sz w:val="22"/>
              </w:rPr>
            </w:pPr>
            <w:r>
              <w:rPr>
                <w:rFonts w:hint="eastAsia"/>
                <w:sz w:val="22"/>
              </w:rPr>
              <w:t>启动</w:t>
            </w:r>
            <w:r>
              <w:rPr>
                <w:rFonts w:hint="eastAsia"/>
                <w:sz w:val="22"/>
              </w:rPr>
              <w:t>S</w:t>
            </w:r>
            <w:r>
              <w:rPr>
                <w:sz w:val="22"/>
              </w:rPr>
              <w:t>park Streaming</w:t>
            </w:r>
            <w:r>
              <w:rPr>
                <w:sz w:val="22"/>
              </w:rPr>
              <w:t>简单读写程序</w:t>
            </w:r>
          </w:p>
        </w:tc>
      </w:tr>
      <w:tr w:rsidR="00371755" w:rsidRPr="00981A6D" w14:paraId="3ED4D667" w14:textId="77777777" w:rsidTr="0042759D">
        <w:trPr>
          <w:trHeight w:val="78"/>
        </w:trPr>
        <w:tc>
          <w:tcPr>
            <w:tcW w:w="1923" w:type="dxa"/>
            <w:vMerge/>
          </w:tcPr>
          <w:p w14:paraId="237E17E5" w14:textId="77777777" w:rsidR="00371755" w:rsidRPr="00981A6D" w:rsidRDefault="00371755" w:rsidP="0042759D">
            <w:pPr>
              <w:rPr>
                <w:sz w:val="22"/>
              </w:rPr>
            </w:pPr>
          </w:p>
        </w:tc>
        <w:tc>
          <w:tcPr>
            <w:tcW w:w="1758" w:type="dxa"/>
          </w:tcPr>
          <w:p w14:paraId="3767826F" w14:textId="77777777" w:rsidR="00371755" w:rsidRPr="00981A6D" w:rsidRDefault="00371755" w:rsidP="0042759D">
            <w:pPr>
              <w:rPr>
                <w:sz w:val="22"/>
              </w:rPr>
            </w:pPr>
            <w:r w:rsidRPr="00981A6D">
              <w:rPr>
                <w:rFonts w:hint="eastAsia"/>
                <w:sz w:val="22"/>
              </w:rPr>
              <w:t>3</w:t>
            </w:r>
          </w:p>
        </w:tc>
        <w:tc>
          <w:tcPr>
            <w:tcW w:w="5216" w:type="dxa"/>
          </w:tcPr>
          <w:p w14:paraId="1903B8CA" w14:textId="77777777" w:rsidR="00371755" w:rsidRDefault="00371755" w:rsidP="0042759D">
            <w:pPr>
              <w:rPr>
                <w:sz w:val="22"/>
              </w:rPr>
            </w:pPr>
            <w:r>
              <w:rPr>
                <w:rFonts w:hint="eastAsia"/>
                <w:sz w:val="22"/>
              </w:rPr>
              <w:t>查看运行日志</w:t>
            </w:r>
            <w:r>
              <w:rPr>
                <w:sz w:val="22"/>
              </w:rPr>
              <w:t>，记录运行时间与</w:t>
            </w:r>
            <w:commentRangeStart w:id="75"/>
            <w:r>
              <w:rPr>
                <w:sz w:val="22"/>
              </w:rPr>
              <w:t>处理数据量</w:t>
            </w:r>
            <w:commentRangeEnd w:id="75"/>
            <w:r w:rsidR="00CD5198">
              <w:rPr>
                <w:rStyle w:val="a8"/>
              </w:rPr>
              <w:commentReference w:id="75"/>
            </w:r>
            <w:r>
              <w:rPr>
                <w:sz w:val="22"/>
              </w:rPr>
              <w:t>的关系</w:t>
            </w:r>
          </w:p>
        </w:tc>
      </w:tr>
      <w:tr w:rsidR="00371755" w:rsidRPr="00981A6D" w14:paraId="2019979D" w14:textId="77777777" w:rsidTr="0042759D">
        <w:trPr>
          <w:trHeight w:val="157"/>
        </w:trPr>
        <w:tc>
          <w:tcPr>
            <w:tcW w:w="1923" w:type="dxa"/>
            <w:vMerge/>
          </w:tcPr>
          <w:p w14:paraId="06321007" w14:textId="77777777" w:rsidR="00371755" w:rsidRPr="00981A6D" w:rsidRDefault="00371755" w:rsidP="0042759D">
            <w:pPr>
              <w:rPr>
                <w:sz w:val="22"/>
              </w:rPr>
            </w:pPr>
          </w:p>
        </w:tc>
        <w:tc>
          <w:tcPr>
            <w:tcW w:w="1758" w:type="dxa"/>
          </w:tcPr>
          <w:p w14:paraId="499D9184" w14:textId="77777777" w:rsidR="00371755" w:rsidRPr="00981A6D" w:rsidRDefault="00371755" w:rsidP="0042759D">
            <w:pPr>
              <w:rPr>
                <w:sz w:val="22"/>
              </w:rPr>
            </w:pPr>
            <w:proofErr w:type="spellStart"/>
            <w:r w:rsidRPr="00981A6D">
              <w:rPr>
                <w:rFonts w:hint="eastAsia"/>
                <w:sz w:val="22"/>
              </w:rPr>
              <w:t>Postcondition</w:t>
            </w:r>
            <w:proofErr w:type="spellEnd"/>
          </w:p>
        </w:tc>
        <w:tc>
          <w:tcPr>
            <w:tcW w:w="5216" w:type="dxa"/>
          </w:tcPr>
          <w:p w14:paraId="3CE45EE7" w14:textId="77777777" w:rsidR="00371755" w:rsidRPr="00981A6D" w:rsidRDefault="00371755" w:rsidP="0042759D">
            <w:pPr>
              <w:rPr>
                <w:sz w:val="22"/>
              </w:rPr>
            </w:pPr>
            <w:r>
              <w:rPr>
                <w:rFonts w:hint="eastAsia"/>
                <w:sz w:val="22"/>
              </w:rPr>
              <w:t>根据实际</w:t>
            </w:r>
            <w:r>
              <w:rPr>
                <w:sz w:val="22"/>
              </w:rPr>
              <w:t>测试情况得出</w:t>
            </w:r>
            <w:r>
              <w:rPr>
                <w:rFonts w:hint="eastAsia"/>
                <w:sz w:val="22"/>
              </w:rPr>
              <w:t>集群</w:t>
            </w:r>
            <w:r>
              <w:rPr>
                <w:sz w:val="22"/>
              </w:rPr>
              <w:t>吞吐量</w:t>
            </w:r>
          </w:p>
        </w:tc>
      </w:tr>
      <w:tr w:rsidR="00F20807" w:rsidRPr="00981A6D" w14:paraId="0A612FC4" w14:textId="77777777" w:rsidTr="0016343B">
        <w:trPr>
          <w:trHeight w:val="157"/>
        </w:trPr>
        <w:tc>
          <w:tcPr>
            <w:tcW w:w="1923" w:type="dxa"/>
          </w:tcPr>
          <w:p w14:paraId="10DA37C2" w14:textId="77777777" w:rsidR="00F20807" w:rsidRPr="00981A6D" w:rsidRDefault="00F20807" w:rsidP="00492995">
            <w:pPr>
              <w:rPr>
                <w:sz w:val="22"/>
              </w:rPr>
            </w:pPr>
            <w:r>
              <w:rPr>
                <w:sz w:val="22"/>
              </w:rPr>
              <w:t>Evaluation C</w:t>
            </w:r>
            <w:r w:rsidRPr="00E70C92">
              <w:rPr>
                <w:sz w:val="22"/>
              </w:rPr>
              <w:t>riterion</w:t>
            </w:r>
          </w:p>
        </w:tc>
        <w:tc>
          <w:tcPr>
            <w:tcW w:w="6974" w:type="dxa"/>
            <w:gridSpan w:val="2"/>
          </w:tcPr>
          <w:p w14:paraId="1E99B92A" w14:textId="77777777" w:rsidR="00F20807" w:rsidRDefault="00F20807" w:rsidP="00492995">
            <w:pPr>
              <w:rPr>
                <w:sz w:val="22"/>
              </w:rPr>
            </w:pPr>
            <w:r>
              <w:rPr>
                <w:rFonts w:ascii="Times New Roman" w:eastAsiaTheme="majorEastAsia" w:hAnsi="Times New Roman" w:cs="Times New Roman" w:hint="eastAsia"/>
              </w:rPr>
              <w:t>实际结果与预期结果一致</w:t>
            </w:r>
          </w:p>
        </w:tc>
      </w:tr>
    </w:tbl>
    <w:p w14:paraId="4D722BD3" w14:textId="77777777" w:rsidR="002412A1" w:rsidRDefault="002412A1" w:rsidP="002412A1">
      <w:pPr>
        <w:pStyle w:val="2"/>
      </w:pPr>
      <w:bookmarkStart w:id="76" w:name="_Toc483505187"/>
      <w:r>
        <w:t>3</w:t>
      </w:r>
      <w:r>
        <w:rPr>
          <w:rFonts w:hint="eastAsia"/>
        </w:rPr>
        <w:t>.</w:t>
      </w:r>
      <w:r>
        <w:t>4</w:t>
      </w:r>
      <w:r w:rsidR="00EF24D5" w:rsidRPr="00EF24D5">
        <w:rPr>
          <w:sz w:val="22"/>
        </w:rPr>
        <w:t xml:space="preserve"> </w:t>
      </w:r>
      <w:r w:rsidR="00EF24D5" w:rsidRPr="00EF24D5">
        <w:t>Spark Streaming</w:t>
      </w:r>
      <w:r w:rsidR="00EF24D5" w:rsidRPr="00EF24D5">
        <w:rPr>
          <w:rFonts w:hint="eastAsia"/>
        </w:rPr>
        <w:t>的</w:t>
      </w:r>
      <w:r w:rsidR="00EF24D5">
        <w:rPr>
          <w:rFonts w:hint="eastAsia"/>
        </w:rPr>
        <w:t>持久化</w:t>
      </w:r>
      <w:r>
        <w:t>测试</w:t>
      </w:r>
      <w:bookmarkEnd w:id="76"/>
    </w:p>
    <w:p w14:paraId="30080B48" w14:textId="77777777" w:rsidR="002412A1" w:rsidRDefault="002412A1" w:rsidP="002412A1">
      <w:pPr>
        <w:pStyle w:val="3"/>
      </w:pPr>
      <w:bookmarkStart w:id="77" w:name="_Toc483505188"/>
      <w:r>
        <w:t>3</w:t>
      </w:r>
      <w:r>
        <w:rPr>
          <w:rFonts w:hint="eastAsia"/>
        </w:rPr>
        <w:t>.</w:t>
      </w:r>
      <w:r>
        <w:t>4</w:t>
      </w:r>
      <w:r>
        <w:rPr>
          <w:rFonts w:hint="eastAsia"/>
        </w:rPr>
        <w:t>.1</w:t>
      </w:r>
      <w:r>
        <w:rPr>
          <w:rFonts w:hint="eastAsia"/>
        </w:rPr>
        <w:t>测试策略</w:t>
      </w:r>
      <w:r>
        <w:t>描述</w:t>
      </w:r>
      <w:bookmarkEnd w:id="77"/>
    </w:p>
    <w:p w14:paraId="3FA58387" w14:textId="77777777" w:rsidR="002412A1" w:rsidRDefault="002412A1" w:rsidP="002412A1">
      <w:pPr>
        <w:ind w:firstLineChars="200" w:firstLine="420"/>
      </w:pPr>
      <w:r>
        <w:rPr>
          <w:rFonts w:hint="eastAsia"/>
        </w:rPr>
        <w:t>用例</w:t>
      </w:r>
      <w:r w:rsidR="00EE2E9B">
        <w:rPr>
          <w:rFonts w:hint="eastAsia"/>
        </w:rPr>
        <w:t>的目的是测试系统把临时数据</w:t>
      </w:r>
      <w:r w:rsidR="00EE2E9B" w:rsidRPr="00EE2E9B">
        <w:t>保存到可</w:t>
      </w:r>
      <w:r w:rsidR="00EE2E9B" w:rsidRPr="00EE2E9B">
        <w:rPr>
          <w:rFonts w:hint="eastAsia"/>
        </w:rPr>
        <w:t>多次读取的设备上的能力。主要测试少量的临时数据持久化到内存的能力和大量数控持久化到磁盘的能力。</w:t>
      </w:r>
    </w:p>
    <w:p w14:paraId="4BB398A0" w14:textId="77777777" w:rsidR="002412A1" w:rsidRDefault="002412A1" w:rsidP="002412A1">
      <w:pPr>
        <w:pStyle w:val="3"/>
      </w:pPr>
      <w:bookmarkStart w:id="78" w:name="_Toc483505189"/>
      <w:r>
        <w:t>3</w:t>
      </w:r>
      <w:r>
        <w:rPr>
          <w:rFonts w:hint="eastAsia"/>
        </w:rPr>
        <w:t>.</w:t>
      </w:r>
      <w:r>
        <w:t>4</w:t>
      </w:r>
      <w:r>
        <w:rPr>
          <w:rFonts w:hint="eastAsia"/>
        </w:rPr>
        <w:t>.2</w:t>
      </w:r>
      <w:r>
        <w:rPr>
          <w:rFonts w:hint="eastAsia"/>
        </w:rPr>
        <w:t>测试用例</w:t>
      </w:r>
      <w:bookmarkEnd w:id="7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EE2E9B" w:rsidRPr="00981A6D" w14:paraId="5EBA0D6B" w14:textId="77777777" w:rsidTr="0042759D">
        <w:tc>
          <w:tcPr>
            <w:tcW w:w="8897" w:type="dxa"/>
            <w:gridSpan w:val="3"/>
          </w:tcPr>
          <w:p w14:paraId="43F31003" w14:textId="77777777" w:rsidR="00EE2E9B" w:rsidRPr="00981A6D" w:rsidRDefault="00EE2E9B" w:rsidP="0042759D">
            <w:pPr>
              <w:jc w:val="center"/>
              <w:rPr>
                <w:b/>
                <w:sz w:val="22"/>
              </w:rPr>
            </w:pPr>
            <w:r w:rsidRPr="00981A6D">
              <w:rPr>
                <w:b/>
                <w:sz w:val="22"/>
              </w:rPr>
              <w:t>Test Case Specification</w:t>
            </w:r>
          </w:p>
        </w:tc>
      </w:tr>
      <w:tr w:rsidR="00EE2E9B" w:rsidRPr="00981A6D" w14:paraId="6BDEE246" w14:textId="77777777" w:rsidTr="0042759D">
        <w:tc>
          <w:tcPr>
            <w:tcW w:w="1923" w:type="dxa"/>
          </w:tcPr>
          <w:p w14:paraId="22A1A2E8" w14:textId="77777777" w:rsidR="00EE2E9B" w:rsidRPr="00981A6D" w:rsidRDefault="00EE2E9B" w:rsidP="0042759D">
            <w:pPr>
              <w:rPr>
                <w:sz w:val="22"/>
              </w:rPr>
            </w:pPr>
            <w:r w:rsidRPr="00981A6D">
              <w:rPr>
                <w:sz w:val="22"/>
              </w:rPr>
              <w:t>Name</w:t>
            </w:r>
          </w:p>
        </w:tc>
        <w:tc>
          <w:tcPr>
            <w:tcW w:w="6974" w:type="dxa"/>
            <w:gridSpan w:val="2"/>
          </w:tcPr>
          <w:p w14:paraId="2DF35A60" w14:textId="77777777" w:rsidR="00EE2E9B" w:rsidRPr="00981A6D" w:rsidRDefault="003F5215" w:rsidP="0042759D">
            <w:pPr>
              <w:rPr>
                <w:sz w:val="22"/>
              </w:rPr>
            </w:pPr>
            <w:r w:rsidRPr="003F5215">
              <w:rPr>
                <w:rFonts w:hint="eastAsia"/>
                <w:sz w:val="22"/>
              </w:rPr>
              <w:t>Spark Streaming</w:t>
            </w:r>
            <w:r w:rsidRPr="003F5215">
              <w:rPr>
                <w:rFonts w:hint="eastAsia"/>
                <w:sz w:val="22"/>
              </w:rPr>
              <w:t>的持久化测试</w:t>
            </w:r>
          </w:p>
        </w:tc>
      </w:tr>
      <w:tr w:rsidR="00EE2E9B" w:rsidRPr="00981A6D" w14:paraId="4D5FDB84" w14:textId="77777777" w:rsidTr="0042759D">
        <w:tc>
          <w:tcPr>
            <w:tcW w:w="1923" w:type="dxa"/>
          </w:tcPr>
          <w:p w14:paraId="609B899E" w14:textId="77777777" w:rsidR="00EE2E9B" w:rsidRPr="00981A6D" w:rsidRDefault="00EE2E9B" w:rsidP="0042759D">
            <w:pPr>
              <w:rPr>
                <w:sz w:val="22"/>
              </w:rPr>
            </w:pPr>
            <w:r w:rsidRPr="00981A6D">
              <w:rPr>
                <w:rFonts w:hint="eastAsia"/>
                <w:sz w:val="22"/>
              </w:rPr>
              <w:lastRenderedPageBreak/>
              <w:t>Brief</w:t>
            </w:r>
            <w:r w:rsidRPr="00981A6D">
              <w:rPr>
                <w:sz w:val="22"/>
              </w:rPr>
              <w:t xml:space="preserve"> Description</w:t>
            </w:r>
          </w:p>
        </w:tc>
        <w:tc>
          <w:tcPr>
            <w:tcW w:w="6974" w:type="dxa"/>
            <w:gridSpan w:val="2"/>
          </w:tcPr>
          <w:p w14:paraId="49FB6BB5" w14:textId="77777777" w:rsidR="00EE2E9B" w:rsidRPr="00981A6D" w:rsidRDefault="00824CCC" w:rsidP="0042759D">
            <w:pPr>
              <w:rPr>
                <w:sz w:val="22"/>
              </w:rPr>
            </w:pPr>
            <w:r>
              <w:rPr>
                <w:rFonts w:hint="eastAsia"/>
                <w:sz w:val="22"/>
              </w:rPr>
              <w:t>系统运行正常</w:t>
            </w:r>
          </w:p>
        </w:tc>
      </w:tr>
      <w:tr w:rsidR="00EE2E9B" w:rsidRPr="00981A6D" w14:paraId="602B6E7A" w14:textId="77777777" w:rsidTr="0042759D">
        <w:tc>
          <w:tcPr>
            <w:tcW w:w="1923" w:type="dxa"/>
          </w:tcPr>
          <w:p w14:paraId="71752BD8" w14:textId="77777777" w:rsidR="00EE2E9B" w:rsidRPr="00981A6D" w:rsidRDefault="00EE2E9B" w:rsidP="0042759D">
            <w:pPr>
              <w:rPr>
                <w:sz w:val="22"/>
              </w:rPr>
            </w:pPr>
            <w:r w:rsidRPr="00981A6D">
              <w:rPr>
                <w:rFonts w:hint="eastAsia"/>
                <w:sz w:val="22"/>
              </w:rPr>
              <w:t>Precondition</w:t>
            </w:r>
          </w:p>
        </w:tc>
        <w:tc>
          <w:tcPr>
            <w:tcW w:w="6974" w:type="dxa"/>
            <w:gridSpan w:val="2"/>
          </w:tcPr>
          <w:p w14:paraId="371FF5F4" w14:textId="77777777" w:rsidR="00EE2E9B" w:rsidRPr="00981A6D" w:rsidRDefault="00824CCC" w:rsidP="0042759D">
            <w:pPr>
              <w:rPr>
                <w:sz w:val="22"/>
              </w:rPr>
            </w:pPr>
            <w:r>
              <w:rPr>
                <w:rFonts w:hint="eastAsia"/>
                <w:sz w:val="22"/>
              </w:rPr>
              <w:t>数据持久化成功</w:t>
            </w:r>
          </w:p>
        </w:tc>
      </w:tr>
      <w:tr w:rsidR="00EE2E9B" w:rsidRPr="00981A6D" w14:paraId="014BF531" w14:textId="77777777" w:rsidTr="0042759D">
        <w:tc>
          <w:tcPr>
            <w:tcW w:w="1923" w:type="dxa"/>
          </w:tcPr>
          <w:p w14:paraId="7D3A1A2E" w14:textId="77777777" w:rsidR="00EE2E9B" w:rsidRPr="00981A6D" w:rsidRDefault="00EE2E9B" w:rsidP="0042759D">
            <w:pPr>
              <w:rPr>
                <w:sz w:val="22"/>
              </w:rPr>
            </w:pPr>
            <w:r w:rsidRPr="00981A6D">
              <w:rPr>
                <w:sz w:val="22"/>
              </w:rPr>
              <w:t>Tester</w:t>
            </w:r>
          </w:p>
        </w:tc>
        <w:tc>
          <w:tcPr>
            <w:tcW w:w="6974" w:type="dxa"/>
            <w:gridSpan w:val="2"/>
          </w:tcPr>
          <w:p w14:paraId="390B4B13" w14:textId="77777777" w:rsidR="00EE2E9B" w:rsidRPr="00981A6D" w:rsidRDefault="00EE2E9B" w:rsidP="0042759D">
            <w:pPr>
              <w:rPr>
                <w:sz w:val="22"/>
              </w:rPr>
            </w:pPr>
            <w:r w:rsidRPr="00981A6D">
              <w:rPr>
                <w:rFonts w:hint="eastAsia"/>
                <w:sz w:val="22"/>
              </w:rPr>
              <w:t>测试员</w:t>
            </w:r>
          </w:p>
        </w:tc>
      </w:tr>
      <w:tr w:rsidR="00EE2E9B" w:rsidRPr="00981A6D" w14:paraId="70D5D91A" w14:textId="77777777" w:rsidTr="0042759D">
        <w:tc>
          <w:tcPr>
            <w:tcW w:w="1923" w:type="dxa"/>
          </w:tcPr>
          <w:p w14:paraId="5A0A11BF" w14:textId="77777777" w:rsidR="00EE2E9B" w:rsidRPr="00981A6D" w:rsidRDefault="00EE2E9B" w:rsidP="0042759D">
            <w:pPr>
              <w:rPr>
                <w:sz w:val="22"/>
              </w:rPr>
            </w:pPr>
            <w:r w:rsidRPr="00981A6D">
              <w:rPr>
                <w:rFonts w:hint="eastAsia"/>
                <w:sz w:val="22"/>
              </w:rPr>
              <w:t>Dependency</w:t>
            </w:r>
          </w:p>
        </w:tc>
        <w:tc>
          <w:tcPr>
            <w:tcW w:w="6974" w:type="dxa"/>
            <w:gridSpan w:val="2"/>
          </w:tcPr>
          <w:p w14:paraId="4F57A806" w14:textId="77777777" w:rsidR="00EE2E9B" w:rsidRPr="00981A6D" w:rsidRDefault="00EE2E9B" w:rsidP="0042759D">
            <w:pPr>
              <w:rPr>
                <w:sz w:val="22"/>
              </w:rPr>
            </w:pPr>
            <w:r w:rsidRPr="00981A6D">
              <w:rPr>
                <w:rFonts w:hint="eastAsia"/>
                <w:sz w:val="22"/>
              </w:rPr>
              <w:t>None</w:t>
            </w:r>
          </w:p>
        </w:tc>
      </w:tr>
      <w:tr w:rsidR="00EE2E9B" w:rsidRPr="00981A6D" w14:paraId="014341B2" w14:textId="77777777" w:rsidTr="0042759D">
        <w:tc>
          <w:tcPr>
            <w:tcW w:w="1923" w:type="dxa"/>
            <w:vMerge w:val="restart"/>
          </w:tcPr>
          <w:p w14:paraId="56F69C00" w14:textId="77777777" w:rsidR="00EE2E9B" w:rsidRPr="00981A6D" w:rsidRDefault="00EE2E9B" w:rsidP="0042759D">
            <w:pPr>
              <w:rPr>
                <w:sz w:val="22"/>
              </w:rPr>
            </w:pPr>
            <w:r w:rsidRPr="00981A6D">
              <w:rPr>
                <w:sz w:val="22"/>
              </w:rPr>
              <w:t>Test Setup</w:t>
            </w:r>
          </w:p>
        </w:tc>
        <w:tc>
          <w:tcPr>
            <w:tcW w:w="1758" w:type="dxa"/>
          </w:tcPr>
          <w:p w14:paraId="4DCB9905" w14:textId="77777777" w:rsidR="00EE2E9B" w:rsidRPr="00981A6D" w:rsidRDefault="00EE2E9B" w:rsidP="0042759D">
            <w:pPr>
              <w:rPr>
                <w:sz w:val="22"/>
              </w:rPr>
            </w:pPr>
            <w:r w:rsidRPr="00981A6D">
              <w:rPr>
                <w:rFonts w:hint="eastAsia"/>
                <w:sz w:val="22"/>
              </w:rPr>
              <w:t>Name</w:t>
            </w:r>
          </w:p>
        </w:tc>
        <w:tc>
          <w:tcPr>
            <w:tcW w:w="5216" w:type="dxa"/>
          </w:tcPr>
          <w:p w14:paraId="16BA39AC" w14:textId="77777777" w:rsidR="00EE2E9B" w:rsidRPr="00981A6D" w:rsidRDefault="00824CCC" w:rsidP="0042759D">
            <w:pPr>
              <w:rPr>
                <w:sz w:val="22"/>
              </w:rPr>
            </w:pPr>
            <w:r>
              <w:rPr>
                <w:rFonts w:hint="eastAsia"/>
                <w:sz w:val="22"/>
              </w:rPr>
              <w:t>测试数据的持久化</w:t>
            </w:r>
          </w:p>
        </w:tc>
      </w:tr>
      <w:tr w:rsidR="00EE2E9B" w:rsidRPr="00981A6D" w14:paraId="149E2DF9" w14:textId="77777777" w:rsidTr="0042759D">
        <w:tc>
          <w:tcPr>
            <w:tcW w:w="1923" w:type="dxa"/>
            <w:vMerge/>
          </w:tcPr>
          <w:p w14:paraId="0C3C04B6" w14:textId="77777777" w:rsidR="00EE2E9B" w:rsidRPr="00981A6D" w:rsidRDefault="00EE2E9B" w:rsidP="0042759D">
            <w:pPr>
              <w:rPr>
                <w:sz w:val="22"/>
              </w:rPr>
            </w:pPr>
          </w:p>
        </w:tc>
        <w:tc>
          <w:tcPr>
            <w:tcW w:w="1758" w:type="dxa"/>
          </w:tcPr>
          <w:p w14:paraId="758D72B0" w14:textId="77777777" w:rsidR="00EE2E9B" w:rsidRPr="00981A6D" w:rsidRDefault="00EE2E9B" w:rsidP="0042759D">
            <w:pPr>
              <w:rPr>
                <w:sz w:val="22"/>
              </w:rPr>
            </w:pPr>
            <w:r w:rsidRPr="00981A6D">
              <w:rPr>
                <w:sz w:val="22"/>
              </w:rPr>
              <w:t>Description</w:t>
            </w:r>
          </w:p>
        </w:tc>
        <w:tc>
          <w:tcPr>
            <w:tcW w:w="5216" w:type="dxa"/>
          </w:tcPr>
          <w:p w14:paraId="4E75B499" w14:textId="77777777" w:rsidR="00EE2E9B" w:rsidRPr="00981A6D" w:rsidRDefault="00824CCC" w:rsidP="0042759D">
            <w:pPr>
              <w:rPr>
                <w:sz w:val="22"/>
              </w:rPr>
            </w:pPr>
            <w:r>
              <w:rPr>
                <w:rFonts w:hint="eastAsia"/>
                <w:sz w:val="22"/>
              </w:rPr>
              <w:t>测试数据的持久化</w:t>
            </w:r>
          </w:p>
        </w:tc>
      </w:tr>
      <w:tr w:rsidR="00EE2E9B" w:rsidRPr="00981A6D" w14:paraId="3DCAD091" w14:textId="77777777" w:rsidTr="0042759D">
        <w:tc>
          <w:tcPr>
            <w:tcW w:w="1923" w:type="dxa"/>
            <w:vMerge w:val="restart"/>
          </w:tcPr>
          <w:p w14:paraId="13565B83" w14:textId="77777777" w:rsidR="00EE2E9B" w:rsidRPr="00981A6D" w:rsidRDefault="00EE2E9B" w:rsidP="0042759D">
            <w:pPr>
              <w:rPr>
                <w:sz w:val="22"/>
              </w:rPr>
            </w:pPr>
            <w:r w:rsidRPr="00981A6D">
              <w:rPr>
                <w:rFonts w:hint="eastAsia"/>
                <w:sz w:val="22"/>
              </w:rPr>
              <w:t>Basic Flow</w:t>
            </w:r>
          </w:p>
          <w:p w14:paraId="730170F3" w14:textId="77777777" w:rsidR="00EE2E9B" w:rsidRPr="00981A6D" w:rsidRDefault="00EE2E9B"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14:paraId="19571B9B" w14:textId="77777777" w:rsidR="00EE2E9B" w:rsidRPr="00981A6D" w:rsidRDefault="00EE2E9B" w:rsidP="0042759D">
            <w:pPr>
              <w:rPr>
                <w:sz w:val="22"/>
              </w:rPr>
            </w:pPr>
            <w:r w:rsidRPr="00981A6D">
              <w:rPr>
                <w:rFonts w:hint="eastAsia"/>
                <w:sz w:val="22"/>
              </w:rPr>
              <w:t>Steps</w:t>
            </w:r>
          </w:p>
        </w:tc>
      </w:tr>
      <w:tr w:rsidR="00EE2E9B" w:rsidRPr="00981A6D" w14:paraId="504B6736" w14:textId="77777777" w:rsidTr="0042759D">
        <w:tc>
          <w:tcPr>
            <w:tcW w:w="1923" w:type="dxa"/>
            <w:vMerge/>
          </w:tcPr>
          <w:p w14:paraId="28B01A8D" w14:textId="77777777" w:rsidR="00EE2E9B" w:rsidRPr="00981A6D" w:rsidRDefault="00EE2E9B" w:rsidP="0042759D">
            <w:pPr>
              <w:rPr>
                <w:sz w:val="22"/>
              </w:rPr>
            </w:pPr>
          </w:p>
        </w:tc>
        <w:tc>
          <w:tcPr>
            <w:tcW w:w="1758" w:type="dxa"/>
          </w:tcPr>
          <w:p w14:paraId="06F75ED4" w14:textId="77777777" w:rsidR="00EE2E9B" w:rsidRPr="00981A6D" w:rsidRDefault="00EE2E9B" w:rsidP="0042759D">
            <w:pPr>
              <w:rPr>
                <w:sz w:val="22"/>
              </w:rPr>
            </w:pPr>
            <w:r w:rsidRPr="00981A6D">
              <w:rPr>
                <w:rFonts w:hint="eastAsia"/>
                <w:sz w:val="22"/>
              </w:rPr>
              <w:t>1</w:t>
            </w:r>
          </w:p>
        </w:tc>
        <w:tc>
          <w:tcPr>
            <w:tcW w:w="5216" w:type="dxa"/>
          </w:tcPr>
          <w:p w14:paraId="5AFDA90E" w14:textId="77777777" w:rsidR="00EE2E9B" w:rsidRPr="00981A6D" w:rsidRDefault="00824CCC" w:rsidP="0042759D">
            <w:pPr>
              <w:rPr>
                <w:sz w:val="22"/>
              </w:rPr>
            </w:pPr>
            <w:r>
              <w:rPr>
                <w:rFonts w:hint="eastAsia"/>
                <w:sz w:val="22"/>
              </w:rPr>
              <w:t>测试系统生成了一些大小不同的临时数据</w:t>
            </w:r>
          </w:p>
        </w:tc>
      </w:tr>
      <w:tr w:rsidR="00EE2E9B" w:rsidRPr="00981A6D" w14:paraId="7285F154" w14:textId="77777777" w:rsidTr="0042759D">
        <w:tc>
          <w:tcPr>
            <w:tcW w:w="1923" w:type="dxa"/>
            <w:vMerge/>
          </w:tcPr>
          <w:p w14:paraId="77C35662" w14:textId="77777777" w:rsidR="00EE2E9B" w:rsidRPr="00981A6D" w:rsidRDefault="00EE2E9B" w:rsidP="0042759D">
            <w:pPr>
              <w:rPr>
                <w:sz w:val="22"/>
              </w:rPr>
            </w:pPr>
          </w:p>
        </w:tc>
        <w:tc>
          <w:tcPr>
            <w:tcW w:w="1758" w:type="dxa"/>
          </w:tcPr>
          <w:p w14:paraId="1BD5F0A7" w14:textId="77777777" w:rsidR="00EE2E9B" w:rsidRPr="00981A6D" w:rsidRDefault="00EE2E9B" w:rsidP="0042759D">
            <w:pPr>
              <w:rPr>
                <w:sz w:val="22"/>
              </w:rPr>
            </w:pPr>
            <w:r w:rsidRPr="00981A6D">
              <w:rPr>
                <w:sz w:val="22"/>
              </w:rPr>
              <w:t>2</w:t>
            </w:r>
          </w:p>
        </w:tc>
        <w:tc>
          <w:tcPr>
            <w:tcW w:w="5216" w:type="dxa"/>
          </w:tcPr>
          <w:p w14:paraId="797E04AA" w14:textId="77777777" w:rsidR="00EE2E9B" w:rsidRPr="00981A6D" w:rsidRDefault="008B23D1" w:rsidP="0042759D">
            <w:pPr>
              <w:rPr>
                <w:sz w:val="22"/>
              </w:rPr>
            </w:pPr>
            <w:r>
              <w:rPr>
                <w:rFonts w:hint="eastAsia"/>
                <w:sz w:val="22"/>
              </w:rPr>
              <w:t>将不同大小的数据依次传入系统中</w:t>
            </w:r>
          </w:p>
        </w:tc>
      </w:tr>
      <w:tr w:rsidR="00EE2E9B" w:rsidRPr="00981A6D" w14:paraId="64B5D407" w14:textId="77777777" w:rsidTr="0042759D">
        <w:tc>
          <w:tcPr>
            <w:tcW w:w="1923" w:type="dxa"/>
            <w:vMerge/>
          </w:tcPr>
          <w:p w14:paraId="17882239" w14:textId="77777777" w:rsidR="00EE2E9B" w:rsidRPr="00981A6D" w:rsidRDefault="00EE2E9B" w:rsidP="0042759D">
            <w:pPr>
              <w:rPr>
                <w:sz w:val="22"/>
              </w:rPr>
            </w:pPr>
          </w:p>
        </w:tc>
        <w:tc>
          <w:tcPr>
            <w:tcW w:w="1758" w:type="dxa"/>
          </w:tcPr>
          <w:p w14:paraId="5C959E2D" w14:textId="77777777" w:rsidR="00EE2E9B" w:rsidRPr="00981A6D" w:rsidRDefault="00EE2E9B" w:rsidP="0042759D">
            <w:pPr>
              <w:rPr>
                <w:sz w:val="22"/>
              </w:rPr>
            </w:pPr>
            <w:r>
              <w:rPr>
                <w:rFonts w:hint="eastAsia"/>
                <w:sz w:val="22"/>
              </w:rPr>
              <w:t>3</w:t>
            </w:r>
          </w:p>
        </w:tc>
        <w:tc>
          <w:tcPr>
            <w:tcW w:w="5216" w:type="dxa"/>
          </w:tcPr>
          <w:p w14:paraId="72E20A66" w14:textId="77777777" w:rsidR="00EE2E9B" w:rsidRDefault="008B23D1" w:rsidP="0042759D">
            <w:pPr>
              <w:rPr>
                <w:sz w:val="22"/>
              </w:rPr>
            </w:pPr>
            <w:r>
              <w:rPr>
                <w:rFonts w:hint="eastAsia"/>
                <w:sz w:val="22"/>
              </w:rPr>
              <w:t>系统开启持久化操作</w:t>
            </w:r>
          </w:p>
        </w:tc>
      </w:tr>
      <w:tr w:rsidR="00EE2E9B" w:rsidRPr="00981A6D" w14:paraId="3635EB5A" w14:textId="77777777" w:rsidTr="0042759D">
        <w:tc>
          <w:tcPr>
            <w:tcW w:w="1923" w:type="dxa"/>
            <w:vMerge/>
          </w:tcPr>
          <w:p w14:paraId="2E93FCD1" w14:textId="77777777" w:rsidR="00EE2E9B" w:rsidRPr="00981A6D" w:rsidRDefault="00EE2E9B" w:rsidP="0042759D">
            <w:pPr>
              <w:rPr>
                <w:sz w:val="22"/>
              </w:rPr>
            </w:pPr>
          </w:p>
        </w:tc>
        <w:tc>
          <w:tcPr>
            <w:tcW w:w="1758" w:type="dxa"/>
          </w:tcPr>
          <w:p w14:paraId="7E56A375" w14:textId="77777777" w:rsidR="00EE2E9B" w:rsidRPr="00981A6D" w:rsidRDefault="00EE2E9B" w:rsidP="0042759D">
            <w:pPr>
              <w:rPr>
                <w:sz w:val="22"/>
              </w:rPr>
            </w:pPr>
            <w:proofErr w:type="spellStart"/>
            <w:r w:rsidRPr="00981A6D">
              <w:rPr>
                <w:rFonts w:hint="eastAsia"/>
                <w:sz w:val="22"/>
              </w:rPr>
              <w:t>Postconditio</w:t>
            </w:r>
            <w:r w:rsidRPr="00981A6D">
              <w:rPr>
                <w:sz w:val="22"/>
              </w:rPr>
              <w:t>n</w:t>
            </w:r>
            <w:proofErr w:type="spellEnd"/>
          </w:p>
          <w:p w14:paraId="5CC9AEEC" w14:textId="77777777" w:rsidR="00EE2E9B" w:rsidRPr="00981A6D" w:rsidRDefault="00EE2E9B" w:rsidP="0042759D">
            <w:pPr>
              <w:rPr>
                <w:sz w:val="22"/>
              </w:rPr>
            </w:pPr>
          </w:p>
        </w:tc>
        <w:tc>
          <w:tcPr>
            <w:tcW w:w="5216" w:type="dxa"/>
          </w:tcPr>
          <w:p w14:paraId="40487178" w14:textId="77777777" w:rsidR="00EE2E9B" w:rsidRPr="00981A6D" w:rsidRDefault="008B23D1" w:rsidP="0042759D">
            <w:pPr>
              <w:rPr>
                <w:sz w:val="22"/>
              </w:rPr>
            </w:pPr>
            <w:r>
              <w:rPr>
                <w:rFonts w:hint="eastAsia"/>
                <w:sz w:val="22"/>
              </w:rPr>
              <w:t>系统接收到了临时数据</w:t>
            </w:r>
          </w:p>
        </w:tc>
      </w:tr>
      <w:tr w:rsidR="00EE2E9B" w:rsidRPr="00981A6D" w14:paraId="1290F13C" w14:textId="77777777" w:rsidTr="0042759D">
        <w:trPr>
          <w:trHeight w:val="81"/>
        </w:trPr>
        <w:tc>
          <w:tcPr>
            <w:tcW w:w="1923" w:type="dxa"/>
            <w:vMerge w:val="restart"/>
          </w:tcPr>
          <w:p w14:paraId="4D929E9B" w14:textId="77777777" w:rsidR="00EE2E9B" w:rsidRPr="00981A6D" w:rsidRDefault="00EE2E9B" w:rsidP="0042759D">
            <w:pPr>
              <w:rPr>
                <w:sz w:val="22"/>
              </w:rPr>
            </w:pPr>
            <w:r w:rsidRPr="00981A6D">
              <w:rPr>
                <w:rFonts w:hint="eastAsia"/>
                <w:sz w:val="22"/>
              </w:rPr>
              <w:t>Basic Flow</w:t>
            </w:r>
          </w:p>
          <w:p w14:paraId="0CDB8205" w14:textId="77777777" w:rsidR="00EE2E9B" w:rsidRPr="00981A6D" w:rsidRDefault="00EE2E9B" w:rsidP="0042759D">
            <w:pPr>
              <w:rPr>
                <w:sz w:val="22"/>
              </w:rPr>
            </w:pPr>
            <w:r w:rsidRPr="00981A6D">
              <w:rPr>
                <w:sz w:val="22"/>
              </w:rPr>
              <w:t>(Test Sequence)</w:t>
            </w:r>
          </w:p>
        </w:tc>
        <w:tc>
          <w:tcPr>
            <w:tcW w:w="6974" w:type="dxa"/>
            <w:gridSpan w:val="2"/>
          </w:tcPr>
          <w:p w14:paraId="5C17A7E5" w14:textId="77777777" w:rsidR="00EE2E9B" w:rsidRPr="00981A6D" w:rsidRDefault="00EE2E9B" w:rsidP="0042759D">
            <w:pPr>
              <w:rPr>
                <w:sz w:val="22"/>
              </w:rPr>
            </w:pPr>
            <w:r w:rsidRPr="00981A6D">
              <w:rPr>
                <w:rFonts w:hint="eastAsia"/>
                <w:sz w:val="22"/>
              </w:rPr>
              <w:t>Steps</w:t>
            </w:r>
          </w:p>
        </w:tc>
      </w:tr>
      <w:tr w:rsidR="00EE2E9B" w:rsidRPr="00C55D47" w14:paraId="79C1A62C" w14:textId="77777777" w:rsidTr="0042759D">
        <w:trPr>
          <w:trHeight w:val="78"/>
        </w:trPr>
        <w:tc>
          <w:tcPr>
            <w:tcW w:w="1923" w:type="dxa"/>
            <w:vMerge/>
          </w:tcPr>
          <w:p w14:paraId="5D8333A2" w14:textId="77777777" w:rsidR="00EE2E9B" w:rsidRPr="00981A6D" w:rsidRDefault="00EE2E9B" w:rsidP="0042759D">
            <w:pPr>
              <w:rPr>
                <w:sz w:val="22"/>
              </w:rPr>
            </w:pPr>
          </w:p>
        </w:tc>
        <w:tc>
          <w:tcPr>
            <w:tcW w:w="1758" w:type="dxa"/>
          </w:tcPr>
          <w:p w14:paraId="0D60A778" w14:textId="77777777" w:rsidR="00EE2E9B" w:rsidRPr="00981A6D" w:rsidRDefault="00EE2E9B" w:rsidP="0042759D">
            <w:pPr>
              <w:rPr>
                <w:sz w:val="22"/>
              </w:rPr>
            </w:pPr>
            <w:r w:rsidRPr="00981A6D">
              <w:rPr>
                <w:rFonts w:hint="eastAsia"/>
                <w:sz w:val="22"/>
              </w:rPr>
              <w:t>1</w:t>
            </w:r>
          </w:p>
        </w:tc>
        <w:tc>
          <w:tcPr>
            <w:tcW w:w="5216" w:type="dxa"/>
          </w:tcPr>
          <w:p w14:paraId="5005635C" w14:textId="77777777" w:rsidR="00EE2E9B" w:rsidRPr="00981A6D" w:rsidRDefault="008B23D1" w:rsidP="0042759D">
            <w:pPr>
              <w:rPr>
                <w:sz w:val="22"/>
              </w:rPr>
            </w:pPr>
            <w:r>
              <w:rPr>
                <w:rFonts w:hint="eastAsia"/>
                <w:sz w:val="22"/>
              </w:rPr>
              <w:t>检测临时数据的大小情况和读取需求</w:t>
            </w:r>
          </w:p>
        </w:tc>
      </w:tr>
      <w:tr w:rsidR="00EE2E9B" w:rsidRPr="00981A6D" w14:paraId="2A8061F6" w14:textId="77777777" w:rsidTr="0042759D">
        <w:trPr>
          <w:trHeight w:val="78"/>
        </w:trPr>
        <w:tc>
          <w:tcPr>
            <w:tcW w:w="1923" w:type="dxa"/>
            <w:vMerge/>
          </w:tcPr>
          <w:p w14:paraId="1510D974" w14:textId="77777777" w:rsidR="00EE2E9B" w:rsidRPr="00981A6D" w:rsidRDefault="00EE2E9B" w:rsidP="0042759D">
            <w:pPr>
              <w:rPr>
                <w:sz w:val="22"/>
              </w:rPr>
            </w:pPr>
          </w:p>
        </w:tc>
        <w:tc>
          <w:tcPr>
            <w:tcW w:w="1758" w:type="dxa"/>
          </w:tcPr>
          <w:p w14:paraId="4272E72B" w14:textId="77777777" w:rsidR="00EE2E9B" w:rsidRPr="00981A6D" w:rsidRDefault="00EE2E9B" w:rsidP="0042759D">
            <w:pPr>
              <w:rPr>
                <w:sz w:val="22"/>
              </w:rPr>
            </w:pPr>
            <w:r w:rsidRPr="00981A6D">
              <w:rPr>
                <w:rFonts w:hint="eastAsia"/>
                <w:sz w:val="22"/>
              </w:rPr>
              <w:t>2</w:t>
            </w:r>
          </w:p>
        </w:tc>
        <w:tc>
          <w:tcPr>
            <w:tcW w:w="5216" w:type="dxa"/>
          </w:tcPr>
          <w:p w14:paraId="4D1B4705" w14:textId="77777777" w:rsidR="00EE2E9B" w:rsidRPr="00981A6D" w:rsidRDefault="008B23D1" w:rsidP="0042759D">
            <w:pPr>
              <w:rPr>
                <w:sz w:val="22"/>
              </w:rPr>
            </w:pPr>
            <w:r>
              <w:rPr>
                <w:rFonts w:hint="eastAsia"/>
                <w:sz w:val="22"/>
              </w:rPr>
              <w:t>选择</w:t>
            </w:r>
            <w:commentRangeStart w:id="79"/>
            <w:r>
              <w:rPr>
                <w:rFonts w:hint="eastAsia"/>
                <w:sz w:val="22"/>
              </w:rPr>
              <w:t>不同的</w:t>
            </w:r>
            <w:commentRangeEnd w:id="79"/>
            <w:r w:rsidR="00CD5198">
              <w:rPr>
                <w:rStyle w:val="a8"/>
              </w:rPr>
              <w:commentReference w:id="79"/>
            </w:r>
            <w:r>
              <w:rPr>
                <w:rFonts w:hint="eastAsia"/>
                <w:sz w:val="22"/>
              </w:rPr>
              <w:t>持久化策略，针对</w:t>
            </w:r>
            <w:commentRangeStart w:id="80"/>
            <w:r>
              <w:rPr>
                <w:rFonts w:hint="eastAsia"/>
                <w:sz w:val="22"/>
              </w:rPr>
              <w:t>小</w:t>
            </w:r>
            <w:commentRangeEnd w:id="80"/>
            <w:r w:rsidR="00CD5198">
              <w:rPr>
                <w:rStyle w:val="a8"/>
              </w:rPr>
              <w:commentReference w:id="80"/>
            </w:r>
            <w:r>
              <w:rPr>
                <w:rFonts w:hint="eastAsia"/>
                <w:sz w:val="22"/>
              </w:rPr>
              <w:t>的数据进行内存持久化，</w:t>
            </w:r>
            <w:commentRangeStart w:id="81"/>
            <w:r>
              <w:rPr>
                <w:rFonts w:hint="eastAsia"/>
                <w:sz w:val="22"/>
              </w:rPr>
              <w:t>大</w:t>
            </w:r>
            <w:commentRangeEnd w:id="81"/>
            <w:r w:rsidR="00CD5198">
              <w:rPr>
                <w:rStyle w:val="a8"/>
              </w:rPr>
              <w:commentReference w:id="81"/>
            </w:r>
            <w:r>
              <w:rPr>
                <w:rFonts w:hint="eastAsia"/>
                <w:sz w:val="22"/>
              </w:rPr>
              <w:t>的数据进行磁盘持久化</w:t>
            </w:r>
          </w:p>
        </w:tc>
      </w:tr>
      <w:tr w:rsidR="00EE2E9B" w:rsidRPr="00981A6D" w14:paraId="3607CA92" w14:textId="77777777" w:rsidTr="0042759D">
        <w:trPr>
          <w:trHeight w:val="78"/>
        </w:trPr>
        <w:tc>
          <w:tcPr>
            <w:tcW w:w="1923" w:type="dxa"/>
            <w:vMerge/>
          </w:tcPr>
          <w:p w14:paraId="1A3AD75D" w14:textId="77777777" w:rsidR="00EE2E9B" w:rsidRPr="00981A6D" w:rsidRDefault="00EE2E9B" w:rsidP="0042759D">
            <w:pPr>
              <w:rPr>
                <w:sz w:val="22"/>
              </w:rPr>
            </w:pPr>
          </w:p>
        </w:tc>
        <w:tc>
          <w:tcPr>
            <w:tcW w:w="1758" w:type="dxa"/>
          </w:tcPr>
          <w:p w14:paraId="5E64B8B7" w14:textId="77777777" w:rsidR="00EE2E9B" w:rsidRPr="00981A6D" w:rsidRDefault="00EE2E9B" w:rsidP="0042759D">
            <w:pPr>
              <w:rPr>
                <w:sz w:val="22"/>
              </w:rPr>
            </w:pPr>
            <w:r w:rsidRPr="00981A6D">
              <w:rPr>
                <w:rFonts w:hint="eastAsia"/>
                <w:sz w:val="22"/>
              </w:rPr>
              <w:t>3</w:t>
            </w:r>
          </w:p>
        </w:tc>
        <w:tc>
          <w:tcPr>
            <w:tcW w:w="5216" w:type="dxa"/>
          </w:tcPr>
          <w:p w14:paraId="590F2B95" w14:textId="77777777" w:rsidR="00EE2E9B" w:rsidRPr="00981A6D" w:rsidRDefault="008B23D1" w:rsidP="008B23D1">
            <w:pPr>
              <w:rPr>
                <w:sz w:val="22"/>
              </w:rPr>
            </w:pPr>
            <w:r>
              <w:rPr>
                <w:rFonts w:hint="eastAsia"/>
                <w:sz w:val="22"/>
              </w:rPr>
              <w:t>查看内存或者磁盘中是否有持久</w:t>
            </w:r>
            <w:proofErr w:type="gramStart"/>
            <w:r>
              <w:rPr>
                <w:rFonts w:hint="eastAsia"/>
                <w:sz w:val="22"/>
              </w:rPr>
              <w:t>化数据</w:t>
            </w:r>
            <w:proofErr w:type="gramEnd"/>
          </w:p>
        </w:tc>
      </w:tr>
      <w:tr w:rsidR="00EE2E9B" w:rsidRPr="00981A6D" w14:paraId="670F815C" w14:textId="77777777" w:rsidTr="0042759D">
        <w:trPr>
          <w:trHeight w:val="157"/>
        </w:trPr>
        <w:tc>
          <w:tcPr>
            <w:tcW w:w="1923" w:type="dxa"/>
            <w:vMerge/>
          </w:tcPr>
          <w:p w14:paraId="63F31BE7" w14:textId="77777777" w:rsidR="00EE2E9B" w:rsidRPr="00981A6D" w:rsidRDefault="00EE2E9B" w:rsidP="0042759D">
            <w:pPr>
              <w:rPr>
                <w:sz w:val="22"/>
              </w:rPr>
            </w:pPr>
          </w:p>
        </w:tc>
        <w:tc>
          <w:tcPr>
            <w:tcW w:w="1758" w:type="dxa"/>
          </w:tcPr>
          <w:p w14:paraId="00825718" w14:textId="77777777" w:rsidR="00EE2E9B" w:rsidRPr="00981A6D" w:rsidRDefault="00EE2E9B" w:rsidP="0042759D">
            <w:pPr>
              <w:rPr>
                <w:sz w:val="22"/>
              </w:rPr>
            </w:pPr>
            <w:proofErr w:type="spellStart"/>
            <w:r w:rsidRPr="00981A6D">
              <w:rPr>
                <w:rFonts w:hint="eastAsia"/>
                <w:sz w:val="22"/>
              </w:rPr>
              <w:t>Postcondition</w:t>
            </w:r>
            <w:proofErr w:type="spellEnd"/>
          </w:p>
        </w:tc>
        <w:tc>
          <w:tcPr>
            <w:tcW w:w="5216" w:type="dxa"/>
          </w:tcPr>
          <w:p w14:paraId="2353F5F5" w14:textId="77777777" w:rsidR="00EE2E9B" w:rsidRPr="00981A6D" w:rsidRDefault="00824CCC" w:rsidP="00824CCC">
            <w:pPr>
              <w:rPr>
                <w:sz w:val="22"/>
              </w:rPr>
            </w:pPr>
            <w:r>
              <w:rPr>
                <w:rFonts w:hint="eastAsia"/>
                <w:sz w:val="22"/>
              </w:rPr>
              <w:t>临时数据成功持久化</w:t>
            </w:r>
          </w:p>
        </w:tc>
      </w:tr>
      <w:tr w:rsidR="00492995" w14:paraId="2215F67E" w14:textId="77777777" w:rsidTr="0016343B">
        <w:trPr>
          <w:trHeight w:val="157"/>
        </w:trPr>
        <w:tc>
          <w:tcPr>
            <w:tcW w:w="1923" w:type="dxa"/>
          </w:tcPr>
          <w:p w14:paraId="58E28518" w14:textId="77777777" w:rsidR="00492995" w:rsidRPr="00981A6D" w:rsidRDefault="00492995" w:rsidP="0016343B">
            <w:pPr>
              <w:rPr>
                <w:sz w:val="22"/>
              </w:rPr>
            </w:pPr>
            <w:r>
              <w:rPr>
                <w:sz w:val="22"/>
              </w:rPr>
              <w:t>Evaluation C</w:t>
            </w:r>
            <w:r w:rsidRPr="00E70C92">
              <w:rPr>
                <w:sz w:val="22"/>
              </w:rPr>
              <w:t>riterion</w:t>
            </w:r>
          </w:p>
        </w:tc>
        <w:tc>
          <w:tcPr>
            <w:tcW w:w="6974" w:type="dxa"/>
            <w:gridSpan w:val="2"/>
          </w:tcPr>
          <w:p w14:paraId="0518C3A3" w14:textId="77777777" w:rsidR="00492995" w:rsidRDefault="00492995" w:rsidP="0016343B">
            <w:pPr>
              <w:rPr>
                <w:sz w:val="22"/>
              </w:rPr>
            </w:pPr>
            <w:r>
              <w:rPr>
                <w:rFonts w:ascii="Times New Roman" w:eastAsiaTheme="majorEastAsia" w:hAnsi="Times New Roman" w:cs="Times New Roman" w:hint="eastAsia"/>
              </w:rPr>
              <w:t>实际结果与预期结果一致</w:t>
            </w:r>
          </w:p>
        </w:tc>
      </w:tr>
    </w:tbl>
    <w:p w14:paraId="3F9E150B" w14:textId="77777777" w:rsidR="003B7E49" w:rsidRPr="00492995" w:rsidRDefault="003B7E49" w:rsidP="003B7E49"/>
    <w:p w14:paraId="2E9A1599" w14:textId="77777777" w:rsidR="009A49CF" w:rsidRPr="00781D1E" w:rsidRDefault="009A49CF" w:rsidP="000E0DFD">
      <w:pPr>
        <w:pStyle w:val="2"/>
      </w:pPr>
      <w:bookmarkStart w:id="82" w:name="_Toc483505190"/>
      <w:r>
        <w:t>3</w:t>
      </w:r>
      <w:r>
        <w:rPr>
          <w:rFonts w:hint="eastAsia"/>
        </w:rPr>
        <w:t>.</w:t>
      </w:r>
      <w:r w:rsidR="000543BD">
        <w:t>5</w:t>
      </w:r>
      <w:r>
        <w:t xml:space="preserve"> </w:t>
      </w:r>
      <w:r>
        <w:rPr>
          <w:rFonts w:hint="eastAsia"/>
        </w:rPr>
        <w:t>性能调优测试</w:t>
      </w:r>
      <w:bookmarkEnd w:id="82"/>
    </w:p>
    <w:p w14:paraId="683B56D0" w14:textId="77777777" w:rsidR="009A49CF" w:rsidRPr="000E0DFD" w:rsidRDefault="009A49CF" w:rsidP="000E0DFD">
      <w:pPr>
        <w:pStyle w:val="3"/>
      </w:pPr>
      <w:bookmarkStart w:id="83" w:name="_Toc483505191"/>
      <w:r w:rsidRPr="000E0DFD">
        <w:t>3</w:t>
      </w:r>
      <w:r w:rsidRPr="000E0DFD">
        <w:rPr>
          <w:rFonts w:hint="eastAsia"/>
        </w:rPr>
        <w:t>.</w:t>
      </w:r>
      <w:r w:rsidR="000543BD" w:rsidRPr="000E0DFD">
        <w:t>5</w:t>
      </w:r>
      <w:r w:rsidRPr="000E0DFD">
        <w:rPr>
          <w:rFonts w:hint="eastAsia"/>
        </w:rPr>
        <w:t>.1</w:t>
      </w:r>
      <w:r w:rsidRPr="000E0DFD">
        <w:rPr>
          <w:rFonts w:hint="eastAsia"/>
        </w:rPr>
        <w:t>测试策略</w:t>
      </w:r>
      <w:r w:rsidRPr="000E0DFD">
        <w:t>描述</w:t>
      </w:r>
      <w:bookmarkEnd w:id="83"/>
    </w:p>
    <w:p w14:paraId="477E474C" w14:textId="77777777" w:rsidR="009A49CF" w:rsidRPr="00781D1E" w:rsidRDefault="009A49CF" w:rsidP="009A49CF">
      <w:pPr>
        <w:ind w:firstLineChars="200" w:firstLine="420"/>
      </w:pPr>
      <w:r w:rsidRPr="00781D1E">
        <w:rPr>
          <w:rFonts w:hint="eastAsia"/>
        </w:rPr>
        <w:t>用例</w:t>
      </w:r>
      <w:r w:rsidRPr="00781D1E">
        <w:t>的目的是</w:t>
      </w:r>
      <w:r>
        <w:rPr>
          <w:rFonts w:hint="eastAsia"/>
        </w:rPr>
        <w:t>测试系统的性能调</w:t>
      </w:r>
      <w:proofErr w:type="gramStart"/>
      <w:r>
        <w:rPr>
          <w:rFonts w:hint="eastAsia"/>
        </w:rPr>
        <w:t>优方面</w:t>
      </w:r>
      <w:proofErr w:type="gramEnd"/>
      <w:r>
        <w:rPr>
          <w:rFonts w:hint="eastAsia"/>
        </w:rPr>
        <w:t>的能力，主要测试批处理时间、并行化程度和过期数据清除三部分测试</w:t>
      </w:r>
      <w:r w:rsidRPr="00781D1E">
        <w:t>。</w:t>
      </w:r>
      <w:r>
        <w:t>批处理时间主要测试每批次数据处理时间</w:t>
      </w:r>
      <w:r>
        <w:rPr>
          <w:rFonts w:hint="eastAsia"/>
        </w:rPr>
        <w:t>与批处理时间间隔设置是否合理，并行化程度主要测试</w:t>
      </w:r>
      <w:proofErr w:type="spellStart"/>
      <w:r>
        <w:rPr>
          <w:rFonts w:hint="eastAsia"/>
        </w:rPr>
        <w:t>kafka</w:t>
      </w:r>
      <w:proofErr w:type="spellEnd"/>
      <w:r>
        <w:rPr>
          <w:rFonts w:hint="eastAsia"/>
        </w:rPr>
        <w:t>发送端的并行发送能力，清除过期数据主要测试过期数据</w:t>
      </w:r>
      <w:r w:rsidR="001E4946">
        <w:rPr>
          <w:rFonts w:hint="eastAsia"/>
        </w:rPr>
        <w:t>是否能</w:t>
      </w:r>
      <w:r w:rsidR="001E4946">
        <w:t>按时清除</w:t>
      </w:r>
      <w:r>
        <w:rPr>
          <w:rFonts w:hint="eastAsia"/>
        </w:rPr>
        <w:t>。</w:t>
      </w:r>
    </w:p>
    <w:p w14:paraId="5282115D" w14:textId="77777777" w:rsidR="009A49CF" w:rsidRPr="000E0DFD" w:rsidRDefault="000543BD" w:rsidP="000E0DFD">
      <w:pPr>
        <w:pStyle w:val="3"/>
      </w:pPr>
      <w:bookmarkStart w:id="84" w:name="_Toc483505192"/>
      <w:r w:rsidRPr="000E0DFD">
        <w:t>3</w:t>
      </w:r>
      <w:r w:rsidR="009A49CF" w:rsidRPr="000E0DFD">
        <w:rPr>
          <w:rFonts w:hint="eastAsia"/>
        </w:rPr>
        <w:t>.</w:t>
      </w:r>
      <w:r w:rsidRPr="000E0DFD">
        <w:t>5</w:t>
      </w:r>
      <w:r w:rsidR="009A49CF" w:rsidRPr="000E0DFD">
        <w:rPr>
          <w:rFonts w:hint="eastAsia"/>
        </w:rPr>
        <w:t>.2</w:t>
      </w:r>
      <w:r w:rsidR="009A49CF" w:rsidRPr="000E0DFD">
        <w:rPr>
          <w:rFonts w:hint="eastAsia"/>
        </w:rPr>
        <w:t>测试用例</w:t>
      </w:r>
      <w:bookmarkEnd w:id="8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9A49CF" w:rsidRPr="00111650" w14:paraId="6DB24F27" w14:textId="77777777" w:rsidTr="0042759D">
        <w:tc>
          <w:tcPr>
            <w:tcW w:w="8897" w:type="dxa"/>
            <w:gridSpan w:val="3"/>
          </w:tcPr>
          <w:p w14:paraId="62E1060F" w14:textId="77777777" w:rsidR="009A49CF" w:rsidRPr="00111650" w:rsidRDefault="009A49CF" w:rsidP="0042759D">
            <w:pPr>
              <w:jc w:val="center"/>
              <w:rPr>
                <w:b/>
                <w:sz w:val="22"/>
              </w:rPr>
            </w:pPr>
            <w:r w:rsidRPr="00111650">
              <w:rPr>
                <w:b/>
                <w:sz w:val="22"/>
              </w:rPr>
              <w:t>Test Case Specification</w:t>
            </w:r>
          </w:p>
        </w:tc>
      </w:tr>
      <w:tr w:rsidR="009A49CF" w:rsidRPr="00111650" w14:paraId="56A83548" w14:textId="77777777" w:rsidTr="0042759D">
        <w:tc>
          <w:tcPr>
            <w:tcW w:w="1923" w:type="dxa"/>
          </w:tcPr>
          <w:p w14:paraId="6C9385F9" w14:textId="77777777" w:rsidR="009A49CF" w:rsidRPr="00111650" w:rsidRDefault="009A49CF" w:rsidP="0042759D">
            <w:pPr>
              <w:rPr>
                <w:sz w:val="22"/>
              </w:rPr>
            </w:pPr>
            <w:r w:rsidRPr="00111650">
              <w:rPr>
                <w:sz w:val="22"/>
              </w:rPr>
              <w:t>Name</w:t>
            </w:r>
          </w:p>
        </w:tc>
        <w:tc>
          <w:tcPr>
            <w:tcW w:w="6974" w:type="dxa"/>
            <w:gridSpan w:val="2"/>
          </w:tcPr>
          <w:p w14:paraId="72879691" w14:textId="77777777" w:rsidR="009A49CF" w:rsidRPr="00111650" w:rsidRDefault="009A49CF" w:rsidP="0042759D">
            <w:pPr>
              <w:rPr>
                <w:sz w:val="22"/>
              </w:rPr>
            </w:pPr>
            <w:r>
              <w:rPr>
                <w:rFonts w:hint="eastAsia"/>
                <w:sz w:val="22"/>
              </w:rPr>
              <w:t>批处理时间</w:t>
            </w:r>
            <w:r w:rsidRPr="00111650">
              <w:rPr>
                <w:sz w:val="22"/>
              </w:rPr>
              <w:t>测试</w:t>
            </w:r>
          </w:p>
        </w:tc>
      </w:tr>
      <w:tr w:rsidR="009A49CF" w:rsidRPr="00111650" w14:paraId="31508027" w14:textId="77777777" w:rsidTr="0042759D">
        <w:tc>
          <w:tcPr>
            <w:tcW w:w="1923" w:type="dxa"/>
          </w:tcPr>
          <w:p w14:paraId="0E10E7B2" w14:textId="77777777" w:rsidR="009A49CF" w:rsidRPr="00111650" w:rsidRDefault="009A49CF" w:rsidP="0042759D">
            <w:pPr>
              <w:rPr>
                <w:sz w:val="22"/>
              </w:rPr>
            </w:pPr>
            <w:r w:rsidRPr="00111650">
              <w:rPr>
                <w:rFonts w:hint="eastAsia"/>
                <w:sz w:val="22"/>
              </w:rPr>
              <w:t>Brief</w:t>
            </w:r>
            <w:r w:rsidRPr="00111650">
              <w:rPr>
                <w:sz w:val="22"/>
              </w:rPr>
              <w:t xml:space="preserve"> Description</w:t>
            </w:r>
          </w:p>
        </w:tc>
        <w:tc>
          <w:tcPr>
            <w:tcW w:w="6974" w:type="dxa"/>
            <w:gridSpan w:val="2"/>
          </w:tcPr>
          <w:p w14:paraId="399557A7" w14:textId="77777777" w:rsidR="009A49CF" w:rsidRPr="00111650" w:rsidRDefault="009A49CF" w:rsidP="0042759D">
            <w:pPr>
              <w:rPr>
                <w:sz w:val="22"/>
              </w:rPr>
            </w:pPr>
            <w:r w:rsidRPr="00781D1E">
              <w:rPr>
                <w:rFonts w:hint="eastAsia"/>
                <w:sz w:val="22"/>
              </w:rPr>
              <w:t>测试</w:t>
            </w:r>
            <w:r>
              <w:rPr>
                <w:rFonts w:hint="eastAsia"/>
                <w:sz w:val="22"/>
              </w:rPr>
              <w:t>批处理</w:t>
            </w:r>
            <w:r>
              <w:rPr>
                <w:sz w:val="22"/>
              </w:rPr>
              <w:t>时间是否合理</w:t>
            </w:r>
            <w:r w:rsidRPr="00781D1E">
              <w:rPr>
                <w:sz w:val="22"/>
              </w:rPr>
              <w:t>；</w:t>
            </w:r>
          </w:p>
        </w:tc>
      </w:tr>
      <w:tr w:rsidR="009A49CF" w:rsidRPr="00111650" w14:paraId="5DDEA1C9" w14:textId="77777777" w:rsidTr="0042759D">
        <w:tc>
          <w:tcPr>
            <w:tcW w:w="1923" w:type="dxa"/>
          </w:tcPr>
          <w:p w14:paraId="785133E1" w14:textId="77777777" w:rsidR="009A49CF" w:rsidRPr="00111650" w:rsidRDefault="009A49CF" w:rsidP="0042759D">
            <w:pPr>
              <w:rPr>
                <w:sz w:val="22"/>
              </w:rPr>
            </w:pPr>
            <w:r w:rsidRPr="00111650">
              <w:rPr>
                <w:rFonts w:hint="eastAsia"/>
                <w:sz w:val="22"/>
              </w:rPr>
              <w:t>Precondition</w:t>
            </w:r>
          </w:p>
        </w:tc>
        <w:tc>
          <w:tcPr>
            <w:tcW w:w="6974" w:type="dxa"/>
            <w:gridSpan w:val="2"/>
          </w:tcPr>
          <w:p w14:paraId="5E40252A" w14:textId="77777777" w:rsidR="009A49CF" w:rsidRPr="00111650" w:rsidRDefault="009A49CF" w:rsidP="0042759D">
            <w:pPr>
              <w:rPr>
                <w:sz w:val="22"/>
              </w:rPr>
            </w:pPr>
            <w:r>
              <w:rPr>
                <w:sz w:val="22"/>
              </w:rPr>
              <w:t>K</w:t>
            </w:r>
            <w:r>
              <w:rPr>
                <w:rFonts w:hint="eastAsia"/>
                <w:sz w:val="22"/>
              </w:rPr>
              <w:t>afka</w:t>
            </w:r>
            <w:r>
              <w:rPr>
                <w:rFonts w:hint="eastAsia"/>
                <w:sz w:val="22"/>
              </w:rPr>
              <w:t>和</w:t>
            </w:r>
            <w:r>
              <w:rPr>
                <w:rFonts w:hint="eastAsia"/>
                <w:sz w:val="22"/>
              </w:rPr>
              <w:t>spark</w:t>
            </w:r>
            <w:r>
              <w:rPr>
                <w:rFonts w:hint="eastAsia"/>
                <w:sz w:val="22"/>
              </w:rPr>
              <w:t>运行正常</w:t>
            </w:r>
          </w:p>
        </w:tc>
      </w:tr>
      <w:tr w:rsidR="009A49CF" w:rsidRPr="00111650" w14:paraId="75E591B8" w14:textId="77777777" w:rsidTr="0042759D">
        <w:tc>
          <w:tcPr>
            <w:tcW w:w="1923" w:type="dxa"/>
          </w:tcPr>
          <w:p w14:paraId="40F17A94" w14:textId="77777777" w:rsidR="009A49CF" w:rsidRPr="00111650" w:rsidRDefault="009A49CF" w:rsidP="0042759D">
            <w:pPr>
              <w:rPr>
                <w:sz w:val="22"/>
              </w:rPr>
            </w:pPr>
            <w:r w:rsidRPr="00111650">
              <w:rPr>
                <w:sz w:val="22"/>
              </w:rPr>
              <w:t>Tester</w:t>
            </w:r>
          </w:p>
        </w:tc>
        <w:tc>
          <w:tcPr>
            <w:tcW w:w="6974" w:type="dxa"/>
            <w:gridSpan w:val="2"/>
          </w:tcPr>
          <w:p w14:paraId="0AF86273" w14:textId="77777777" w:rsidR="009A49CF" w:rsidRPr="00111650" w:rsidRDefault="009A49CF" w:rsidP="0042759D">
            <w:pPr>
              <w:rPr>
                <w:sz w:val="22"/>
              </w:rPr>
            </w:pPr>
            <w:r w:rsidRPr="00111650">
              <w:rPr>
                <w:sz w:val="22"/>
              </w:rPr>
              <w:t>测试员</w:t>
            </w:r>
          </w:p>
        </w:tc>
      </w:tr>
      <w:tr w:rsidR="009A49CF" w:rsidRPr="00111650" w14:paraId="1828F8A8" w14:textId="77777777" w:rsidTr="0042759D">
        <w:tc>
          <w:tcPr>
            <w:tcW w:w="1923" w:type="dxa"/>
          </w:tcPr>
          <w:p w14:paraId="031425AD" w14:textId="77777777" w:rsidR="009A49CF" w:rsidRPr="00111650" w:rsidRDefault="009A49CF" w:rsidP="0042759D">
            <w:pPr>
              <w:rPr>
                <w:sz w:val="22"/>
              </w:rPr>
            </w:pPr>
            <w:r w:rsidRPr="00111650">
              <w:rPr>
                <w:rFonts w:hint="eastAsia"/>
                <w:sz w:val="22"/>
              </w:rPr>
              <w:t>Dependency</w:t>
            </w:r>
          </w:p>
        </w:tc>
        <w:tc>
          <w:tcPr>
            <w:tcW w:w="6974" w:type="dxa"/>
            <w:gridSpan w:val="2"/>
          </w:tcPr>
          <w:p w14:paraId="36F60BA1" w14:textId="77777777" w:rsidR="009A49CF" w:rsidRPr="00111650" w:rsidRDefault="009A49CF" w:rsidP="0042759D">
            <w:pPr>
              <w:rPr>
                <w:sz w:val="22"/>
              </w:rPr>
            </w:pPr>
            <w:r w:rsidRPr="00111650">
              <w:rPr>
                <w:rFonts w:hint="eastAsia"/>
                <w:sz w:val="22"/>
              </w:rPr>
              <w:t>None</w:t>
            </w:r>
          </w:p>
        </w:tc>
      </w:tr>
      <w:tr w:rsidR="009A49CF" w:rsidRPr="00111650" w14:paraId="43782413" w14:textId="77777777" w:rsidTr="0042759D">
        <w:tc>
          <w:tcPr>
            <w:tcW w:w="1923" w:type="dxa"/>
            <w:vMerge w:val="restart"/>
          </w:tcPr>
          <w:p w14:paraId="76D8155A" w14:textId="77777777" w:rsidR="009A49CF" w:rsidRPr="00111650" w:rsidRDefault="009A49CF" w:rsidP="0042759D">
            <w:pPr>
              <w:rPr>
                <w:sz w:val="22"/>
              </w:rPr>
            </w:pPr>
            <w:r w:rsidRPr="00111650">
              <w:rPr>
                <w:sz w:val="22"/>
              </w:rPr>
              <w:t>Test Setup</w:t>
            </w:r>
          </w:p>
        </w:tc>
        <w:tc>
          <w:tcPr>
            <w:tcW w:w="1758" w:type="dxa"/>
          </w:tcPr>
          <w:p w14:paraId="5AB8131B" w14:textId="77777777" w:rsidR="009A49CF" w:rsidRPr="00111650" w:rsidRDefault="009A49CF" w:rsidP="0042759D">
            <w:pPr>
              <w:rPr>
                <w:sz w:val="22"/>
              </w:rPr>
            </w:pPr>
            <w:r w:rsidRPr="00111650">
              <w:rPr>
                <w:rFonts w:hint="eastAsia"/>
                <w:sz w:val="22"/>
              </w:rPr>
              <w:t>Name</w:t>
            </w:r>
          </w:p>
        </w:tc>
        <w:tc>
          <w:tcPr>
            <w:tcW w:w="5216" w:type="dxa"/>
          </w:tcPr>
          <w:p w14:paraId="62C1E4EC" w14:textId="77777777" w:rsidR="009A49CF" w:rsidRPr="00111650" w:rsidRDefault="009A49CF" w:rsidP="0042759D">
            <w:pPr>
              <w:rPr>
                <w:sz w:val="22"/>
              </w:rPr>
            </w:pPr>
            <w:r>
              <w:rPr>
                <w:sz w:val="22"/>
              </w:rPr>
              <w:t>准备待发送的文本</w:t>
            </w:r>
          </w:p>
        </w:tc>
      </w:tr>
      <w:tr w:rsidR="009A49CF" w:rsidRPr="00111650" w14:paraId="7D51005E" w14:textId="77777777" w:rsidTr="0042759D">
        <w:tc>
          <w:tcPr>
            <w:tcW w:w="1923" w:type="dxa"/>
            <w:vMerge/>
          </w:tcPr>
          <w:p w14:paraId="730CCDC8" w14:textId="77777777" w:rsidR="009A49CF" w:rsidRPr="00111650" w:rsidRDefault="009A49CF" w:rsidP="0042759D">
            <w:pPr>
              <w:rPr>
                <w:sz w:val="22"/>
              </w:rPr>
            </w:pPr>
          </w:p>
        </w:tc>
        <w:tc>
          <w:tcPr>
            <w:tcW w:w="1758" w:type="dxa"/>
          </w:tcPr>
          <w:p w14:paraId="4D3F6C8A" w14:textId="77777777" w:rsidR="009A49CF" w:rsidRPr="00111650" w:rsidRDefault="009A49CF" w:rsidP="0042759D">
            <w:pPr>
              <w:rPr>
                <w:sz w:val="22"/>
              </w:rPr>
            </w:pPr>
            <w:r w:rsidRPr="00111650">
              <w:rPr>
                <w:sz w:val="22"/>
              </w:rPr>
              <w:t>Description</w:t>
            </w:r>
          </w:p>
        </w:tc>
        <w:tc>
          <w:tcPr>
            <w:tcW w:w="5216" w:type="dxa"/>
          </w:tcPr>
          <w:p w14:paraId="1533BFC7" w14:textId="77777777" w:rsidR="009A49CF" w:rsidRPr="00111650" w:rsidRDefault="009A49CF" w:rsidP="0042759D">
            <w:pPr>
              <w:rPr>
                <w:sz w:val="22"/>
              </w:rPr>
            </w:pPr>
            <w:r>
              <w:rPr>
                <w:rFonts w:hint="eastAsia"/>
                <w:sz w:val="22"/>
              </w:rPr>
              <w:t>准备待</w:t>
            </w:r>
            <w:proofErr w:type="gramStart"/>
            <w:r>
              <w:rPr>
                <w:rFonts w:hint="eastAsia"/>
                <w:sz w:val="22"/>
              </w:rPr>
              <w:t>发送微博文本文件</w:t>
            </w:r>
            <w:proofErr w:type="gramEnd"/>
            <w:r w:rsidRPr="00111650">
              <w:rPr>
                <w:rFonts w:hint="eastAsia"/>
                <w:sz w:val="22"/>
              </w:rPr>
              <w:t>；</w:t>
            </w:r>
          </w:p>
        </w:tc>
      </w:tr>
      <w:tr w:rsidR="009A49CF" w:rsidRPr="00111650" w14:paraId="065905A8" w14:textId="77777777" w:rsidTr="0042759D">
        <w:tc>
          <w:tcPr>
            <w:tcW w:w="1923" w:type="dxa"/>
            <w:vMerge w:val="restart"/>
          </w:tcPr>
          <w:p w14:paraId="27881681" w14:textId="77777777" w:rsidR="009A49CF" w:rsidRPr="00111650" w:rsidRDefault="009A49CF" w:rsidP="0042759D">
            <w:pPr>
              <w:rPr>
                <w:sz w:val="22"/>
              </w:rPr>
            </w:pPr>
            <w:r w:rsidRPr="00111650">
              <w:rPr>
                <w:rFonts w:hint="eastAsia"/>
                <w:sz w:val="22"/>
              </w:rPr>
              <w:lastRenderedPageBreak/>
              <w:t>Basic Flow</w:t>
            </w:r>
          </w:p>
          <w:p w14:paraId="2AD40C2F" w14:textId="77777777" w:rsidR="009A49CF" w:rsidRPr="00111650" w:rsidRDefault="009A49CF" w:rsidP="0042759D">
            <w:pPr>
              <w:rPr>
                <w:sz w:val="22"/>
              </w:rPr>
            </w:pPr>
            <w:r w:rsidRPr="00111650">
              <w:rPr>
                <w:rFonts w:hint="eastAsia"/>
                <w:sz w:val="22"/>
              </w:rPr>
              <w:t>(</w:t>
            </w:r>
            <w:r w:rsidRPr="00111650">
              <w:rPr>
                <w:sz w:val="22"/>
              </w:rPr>
              <w:t>Test Setup</w:t>
            </w:r>
            <w:r w:rsidRPr="00111650">
              <w:rPr>
                <w:rFonts w:hint="eastAsia"/>
                <w:sz w:val="22"/>
              </w:rPr>
              <w:t>)</w:t>
            </w:r>
          </w:p>
        </w:tc>
        <w:tc>
          <w:tcPr>
            <w:tcW w:w="6974" w:type="dxa"/>
            <w:gridSpan w:val="2"/>
          </w:tcPr>
          <w:p w14:paraId="23E43F31" w14:textId="77777777" w:rsidR="009A49CF" w:rsidRPr="00111650" w:rsidRDefault="009A49CF" w:rsidP="0042759D">
            <w:pPr>
              <w:rPr>
                <w:sz w:val="22"/>
              </w:rPr>
            </w:pPr>
            <w:r w:rsidRPr="00111650">
              <w:rPr>
                <w:rFonts w:hint="eastAsia"/>
                <w:sz w:val="22"/>
              </w:rPr>
              <w:t>Steps</w:t>
            </w:r>
          </w:p>
        </w:tc>
      </w:tr>
      <w:tr w:rsidR="009A49CF" w:rsidRPr="00111650" w14:paraId="3F33E2CA" w14:textId="77777777" w:rsidTr="0042759D">
        <w:tc>
          <w:tcPr>
            <w:tcW w:w="1923" w:type="dxa"/>
            <w:vMerge/>
          </w:tcPr>
          <w:p w14:paraId="203AC31E" w14:textId="77777777" w:rsidR="009A49CF" w:rsidRPr="00111650" w:rsidRDefault="009A49CF" w:rsidP="0042759D">
            <w:pPr>
              <w:rPr>
                <w:sz w:val="22"/>
              </w:rPr>
            </w:pPr>
          </w:p>
        </w:tc>
        <w:tc>
          <w:tcPr>
            <w:tcW w:w="1758" w:type="dxa"/>
          </w:tcPr>
          <w:p w14:paraId="095C1B83" w14:textId="77777777" w:rsidR="009A49CF" w:rsidRPr="00111650" w:rsidRDefault="009A49CF" w:rsidP="0042759D">
            <w:pPr>
              <w:rPr>
                <w:sz w:val="22"/>
              </w:rPr>
            </w:pPr>
            <w:r w:rsidRPr="00111650">
              <w:rPr>
                <w:rFonts w:hint="eastAsia"/>
                <w:sz w:val="22"/>
              </w:rPr>
              <w:t>1</w:t>
            </w:r>
          </w:p>
        </w:tc>
        <w:tc>
          <w:tcPr>
            <w:tcW w:w="5216" w:type="dxa"/>
          </w:tcPr>
          <w:p w14:paraId="2D981A40" w14:textId="77777777" w:rsidR="009A49CF" w:rsidRPr="00111650" w:rsidRDefault="009A49CF" w:rsidP="0042759D">
            <w:pPr>
              <w:rPr>
                <w:sz w:val="22"/>
              </w:rPr>
            </w:pPr>
            <w:r>
              <w:rPr>
                <w:rFonts w:hint="eastAsia"/>
                <w:sz w:val="22"/>
              </w:rPr>
              <w:t>准备待</w:t>
            </w:r>
            <w:proofErr w:type="gramStart"/>
            <w:r>
              <w:rPr>
                <w:rFonts w:hint="eastAsia"/>
                <w:sz w:val="22"/>
              </w:rPr>
              <w:t>发送微博文本文件</w:t>
            </w:r>
            <w:proofErr w:type="gramEnd"/>
            <w:r w:rsidRPr="00111650">
              <w:rPr>
                <w:sz w:val="22"/>
              </w:rPr>
              <w:t>；</w:t>
            </w:r>
          </w:p>
        </w:tc>
      </w:tr>
      <w:tr w:rsidR="009A49CF" w:rsidRPr="00111650" w14:paraId="15EB9801" w14:textId="77777777" w:rsidTr="0042759D">
        <w:tc>
          <w:tcPr>
            <w:tcW w:w="1923" w:type="dxa"/>
            <w:vMerge/>
          </w:tcPr>
          <w:p w14:paraId="44903B8B" w14:textId="77777777" w:rsidR="009A49CF" w:rsidRPr="00111650" w:rsidRDefault="009A49CF" w:rsidP="0042759D">
            <w:pPr>
              <w:rPr>
                <w:sz w:val="22"/>
              </w:rPr>
            </w:pPr>
          </w:p>
        </w:tc>
        <w:tc>
          <w:tcPr>
            <w:tcW w:w="1758" w:type="dxa"/>
          </w:tcPr>
          <w:p w14:paraId="6C492D5E" w14:textId="77777777" w:rsidR="009A49CF" w:rsidRPr="00111650" w:rsidRDefault="009A49CF" w:rsidP="0042759D">
            <w:pPr>
              <w:rPr>
                <w:sz w:val="22"/>
              </w:rPr>
            </w:pPr>
            <w:r>
              <w:rPr>
                <w:rFonts w:hint="eastAsia"/>
                <w:sz w:val="22"/>
              </w:rPr>
              <w:t>2</w:t>
            </w:r>
          </w:p>
        </w:tc>
        <w:tc>
          <w:tcPr>
            <w:tcW w:w="5216" w:type="dxa"/>
          </w:tcPr>
          <w:p w14:paraId="4E5E623D" w14:textId="77777777" w:rsidR="009A49CF" w:rsidRPr="00111650" w:rsidRDefault="009A49CF" w:rsidP="0042759D">
            <w:pPr>
              <w:rPr>
                <w:sz w:val="22"/>
              </w:rPr>
            </w:pPr>
            <w:r>
              <w:rPr>
                <w:rFonts w:hint="eastAsia"/>
                <w:sz w:val="22"/>
              </w:rPr>
              <w:t>确保</w:t>
            </w:r>
            <w:proofErr w:type="spellStart"/>
            <w:r>
              <w:rPr>
                <w:rFonts w:hint="eastAsia"/>
                <w:sz w:val="22"/>
              </w:rPr>
              <w:t>kafka</w:t>
            </w:r>
            <w:proofErr w:type="spellEnd"/>
            <w:r>
              <w:rPr>
                <w:rFonts w:hint="eastAsia"/>
                <w:sz w:val="22"/>
              </w:rPr>
              <w:t>和</w:t>
            </w:r>
            <w:r>
              <w:rPr>
                <w:rFonts w:hint="eastAsia"/>
                <w:sz w:val="22"/>
              </w:rPr>
              <w:t>spark</w:t>
            </w:r>
            <w:r>
              <w:rPr>
                <w:rFonts w:hint="eastAsia"/>
                <w:sz w:val="22"/>
              </w:rPr>
              <w:t>处于运行状态；</w:t>
            </w:r>
          </w:p>
        </w:tc>
      </w:tr>
      <w:tr w:rsidR="009A49CF" w:rsidRPr="00111650" w14:paraId="4FD366B2" w14:textId="77777777" w:rsidTr="0042759D">
        <w:tc>
          <w:tcPr>
            <w:tcW w:w="1923" w:type="dxa"/>
            <w:vMerge/>
          </w:tcPr>
          <w:p w14:paraId="0A3309AD" w14:textId="77777777" w:rsidR="009A49CF" w:rsidRPr="00111650" w:rsidRDefault="009A49CF" w:rsidP="0042759D">
            <w:pPr>
              <w:rPr>
                <w:sz w:val="22"/>
              </w:rPr>
            </w:pPr>
          </w:p>
        </w:tc>
        <w:tc>
          <w:tcPr>
            <w:tcW w:w="1758" w:type="dxa"/>
          </w:tcPr>
          <w:p w14:paraId="6306E4DF" w14:textId="77777777" w:rsidR="009A49CF" w:rsidRPr="00111650" w:rsidRDefault="009A49CF" w:rsidP="0042759D">
            <w:pPr>
              <w:rPr>
                <w:sz w:val="22"/>
              </w:rPr>
            </w:pPr>
            <w:proofErr w:type="spellStart"/>
            <w:r w:rsidRPr="00111650">
              <w:rPr>
                <w:rFonts w:hint="eastAsia"/>
                <w:sz w:val="22"/>
              </w:rPr>
              <w:t>Postconditio</w:t>
            </w:r>
            <w:r w:rsidRPr="00111650">
              <w:rPr>
                <w:sz w:val="22"/>
              </w:rPr>
              <w:t>n</w:t>
            </w:r>
            <w:proofErr w:type="spellEnd"/>
          </w:p>
        </w:tc>
        <w:tc>
          <w:tcPr>
            <w:tcW w:w="5216" w:type="dxa"/>
          </w:tcPr>
          <w:p w14:paraId="1A87339A" w14:textId="77777777" w:rsidR="009A49CF" w:rsidRPr="00111650" w:rsidRDefault="009A49CF" w:rsidP="0042759D">
            <w:pPr>
              <w:rPr>
                <w:sz w:val="22"/>
              </w:rPr>
            </w:pPr>
            <w:r>
              <w:rPr>
                <w:rFonts w:hint="eastAsia"/>
                <w:sz w:val="22"/>
              </w:rPr>
              <w:t>K</w:t>
            </w:r>
            <w:r>
              <w:rPr>
                <w:sz w:val="22"/>
              </w:rPr>
              <w:t>afka</w:t>
            </w:r>
            <w:r>
              <w:rPr>
                <w:rFonts w:hint="eastAsia"/>
                <w:sz w:val="22"/>
              </w:rPr>
              <w:t>和</w:t>
            </w:r>
            <w:r>
              <w:rPr>
                <w:sz w:val="22"/>
              </w:rPr>
              <w:t>Spark</w:t>
            </w:r>
            <w:r>
              <w:rPr>
                <w:sz w:val="22"/>
              </w:rPr>
              <w:t>功能正常，数据准备完毕</w:t>
            </w:r>
            <w:r>
              <w:rPr>
                <w:rFonts w:hint="eastAsia"/>
                <w:sz w:val="22"/>
              </w:rPr>
              <w:t>；</w:t>
            </w:r>
          </w:p>
        </w:tc>
      </w:tr>
      <w:tr w:rsidR="009A49CF" w:rsidRPr="00111650" w14:paraId="57783C4B" w14:textId="77777777" w:rsidTr="0042759D">
        <w:trPr>
          <w:trHeight w:val="81"/>
        </w:trPr>
        <w:tc>
          <w:tcPr>
            <w:tcW w:w="1923" w:type="dxa"/>
            <w:vMerge w:val="restart"/>
          </w:tcPr>
          <w:p w14:paraId="7C17AD00" w14:textId="77777777" w:rsidR="009A49CF" w:rsidRPr="00111650" w:rsidRDefault="009A49CF" w:rsidP="0042759D">
            <w:pPr>
              <w:rPr>
                <w:sz w:val="22"/>
              </w:rPr>
            </w:pPr>
            <w:r w:rsidRPr="00111650">
              <w:rPr>
                <w:rFonts w:hint="eastAsia"/>
                <w:sz w:val="22"/>
              </w:rPr>
              <w:t>Basic Flow</w:t>
            </w:r>
          </w:p>
          <w:p w14:paraId="3354E03F" w14:textId="77777777" w:rsidR="009A49CF" w:rsidRPr="00111650" w:rsidRDefault="009A49CF" w:rsidP="0042759D">
            <w:pPr>
              <w:rPr>
                <w:sz w:val="22"/>
              </w:rPr>
            </w:pPr>
            <w:r w:rsidRPr="00111650">
              <w:rPr>
                <w:sz w:val="22"/>
              </w:rPr>
              <w:t>(Test Sequence)</w:t>
            </w:r>
          </w:p>
        </w:tc>
        <w:tc>
          <w:tcPr>
            <w:tcW w:w="6974" w:type="dxa"/>
            <w:gridSpan w:val="2"/>
          </w:tcPr>
          <w:p w14:paraId="5A2BA57B" w14:textId="77777777" w:rsidR="009A49CF" w:rsidRPr="00111650" w:rsidRDefault="009A49CF" w:rsidP="0042759D">
            <w:pPr>
              <w:rPr>
                <w:sz w:val="22"/>
              </w:rPr>
            </w:pPr>
            <w:r w:rsidRPr="00111650">
              <w:rPr>
                <w:rFonts w:hint="eastAsia"/>
                <w:sz w:val="22"/>
              </w:rPr>
              <w:t>Steps</w:t>
            </w:r>
          </w:p>
        </w:tc>
      </w:tr>
      <w:tr w:rsidR="009A49CF" w:rsidRPr="00111650" w14:paraId="619F4FBF" w14:textId="77777777" w:rsidTr="0042759D">
        <w:trPr>
          <w:trHeight w:val="78"/>
        </w:trPr>
        <w:tc>
          <w:tcPr>
            <w:tcW w:w="1923" w:type="dxa"/>
            <w:vMerge/>
          </w:tcPr>
          <w:p w14:paraId="3AADF691" w14:textId="77777777" w:rsidR="009A49CF" w:rsidRPr="00111650" w:rsidRDefault="009A49CF" w:rsidP="0042759D">
            <w:pPr>
              <w:rPr>
                <w:sz w:val="22"/>
              </w:rPr>
            </w:pPr>
          </w:p>
        </w:tc>
        <w:tc>
          <w:tcPr>
            <w:tcW w:w="1758" w:type="dxa"/>
          </w:tcPr>
          <w:p w14:paraId="3ED8F30A" w14:textId="77777777" w:rsidR="009A49CF" w:rsidRPr="00111650" w:rsidRDefault="009A49CF" w:rsidP="0042759D">
            <w:pPr>
              <w:rPr>
                <w:sz w:val="22"/>
              </w:rPr>
            </w:pPr>
            <w:r w:rsidRPr="00111650">
              <w:rPr>
                <w:rFonts w:hint="eastAsia"/>
                <w:sz w:val="22"/>
              </w:rPr>
              <w:t>1</w:t>
            </w:r>
          </w:p>
        </w:tc>
        <w:tc>
          <w:tcPr>
            <w:tcW w:w="5216" w:type="dxa"/>
          </w:tcPr>
          <w:p w14:paraId="23F0A2B9" w14:textId="77777777" w:rsidR="009A49CF" w:rsidRPr="00111650" w:rsidRDefault="009A49CF" w:rsidP="0042759D">
            <w:pPr>
              <w:rPr>
                <w:sz w:val="22"/>
              </w:rPr>
            </w:pPr>
            <w:r>
              <w:rPr>
                <w:rFonts w:hint="eastAsia"/>
                <w:sz w:val="22"/>
              </w:rPr>
              <w:t>启动</w:t>
            </w:r>
            <w:proofErr w:type="spellStart"/>
            <w:r>
              <w:rPr>
                <w:rFonts w:hint="eastAsia"/>
                <w:sz w:val="22"/>
              </w:rPr>
              <w:t>kafka</w:t>
            </w:r>
            <w:proofErr w:type="spellEnd"/>
            <w:r>
              <w:rPr>
                <w:rFonts w:hint="eastAsia"/>
                <w:sz w:val="22"/>
              </w:rPr>
              <w:t>数据发送程序</w:t>
            </w:r>
            <w:r w:rsidRPr="00111650">
              <w:rPr>
                <w:sz w:val="22"/>
              </w:rPr>
              <w:t>；</w:t>
            </w:r>
          </w:p>
        </w:tc>
      </w:tr>
      <w:tr w:rsidR="009A49CF" w:rsidRPr="00111650" w14:paraId="20333838" w14:textId="77777777" w:rsidTr="0042759D">
        <w:trPr>
          <w:trHeight w:val="78"/>
        </w:trPr>
        <w:tc>
          <w:tcPr>
            <w:tcW w:w="1923" w:type="dxa"/>
            <w:vMerge/>
          </w:tcPr>
          <w:p w14:paraId="37C34999" w14:textId="77777777" w:rsidR="009A49CF" w:rsidRPr="00111650" w:rsidRDefault="009A49CF" w:rsidP="0042759D">
            <w:pPr>
              <w:rPr>
                <w:sz w:val="22"/>
              </w:rPr>
            </w:pPr>
          </w:p>
        </w:tc>
        <w:tc>
          <w:tcPr>
            <w:tcW w:w="1758" w:type="dxa"/>
          </w:tcPr>
          <w:p w14:paraId="59EB4C0C" w14:textId="77777777" w:rsidR="009A49CF" w:rsidRPr="00111650" w:rsidRDefault="009A49CF" w:rsidP="0042759D">
            <w:pPr>
              <w:rPr>
                <w:sz w:val="22"/>
              </w:rPr>
            </w:pPr>
            <w:r w:rsidRPr="00111650">
              <w:rPr>
                <w:rFonts w:hint="eastAsia"/>
                <w:sz w:val="22"/>
              </w:rPr>
              <w:t>2</w:t>
            </w:r>
          </w:p>
        </w:tc>
        <w:tc>
          <w:tcPr>
            <w:tcW w:w="5216" w:type="dxa"/>
          </w:tcPr>
          <w:p w14:paraId="32D13D8E" w14:textId="77777777" w:rsidR="009A49CF" w:rsidRPr="00111650" w:rsidRDefault="009A49CF" w:rsidP="0042759D">
            <w:pPr>
              <w:rPr>
                <w:sz w:val="22"/>
              </w:rPr>
            </w:pPr>
            <w:r>
              <w:rPr>
                <w:sz w:val="22"/>
              </w:rPr>
              <w:t>启动</w:t>
            </w:r>
            <w:r>
              <w:rPr>
                <w:sz w:val="22"/>
              </w:rPr>
              <w:t>spark</w:t>
            </w:r>
            <w:r>
              <w:rPr>
                <w:sz w:val="22"/>
              </w:rPr>
              <w:t>测试程序</w:t>
            </w:r>
            <w:r w:rsidRPr="00111650">
              <w:rPr>
                <w:sz w:val="22"/>
              </w:rPr>
              <w:t>；</w:t>
            </w:r>
          </w:p>
        </w:tc>
      </w:tr>
      <w:tr w:rsidR="009A49CF" w:rsidRPr="00111650" w14:paraId="7E997E17" w14:textId="77777777" w:rsidTr="0042759D">
        <w:trPr>
          <w:trHeight w:val="78"/>
        </w:trPr>
        <w:tc>
          <w:tcPr>
            <w:tcW w:w="1923" w:type="dxa"/>
            <w:vMerge/>
          </w:tcPr>
          <w:p w14:paraId="680088B2" w14:textId="77777777" w:rsidR="009A49CF" w:rsidRPr="00111650" w:rsidRDefault="009A49CF" w:rsidP="0042759D">
            <w:pPr>
              <w:rPr>
                <w:sz w:val="22"/>
              </w:rPr>
            </w:pPr>
          </w:p>
        </w:tc>
        <w:tc>
          <w:tcPr>
            <w:tcW w:w="1758" w:type="dxa"/>
          </w:tcPr>
          <w:p w14:paraId="7788F206" w14:textId="77777777" w:rsidR="009A49CF" w:rsidRPr="00111650" w:rsidRDefault="009A49CF" w:rsidP="0042759D">
            <w:pPr>
              <w:rPr>
                <w:sz w:val="22"/>
              </w:rPr>
            </w:pPr>
            <w:r w:rsidRPr="00111650">
              <w:rPr>
                <w:rFonts w:hint="eastAsia"/>
                <w:sz w:val="22"/>
              </w:rPr>
              <w:t>3</w:t>
            </w:r>
          </w:p>
        </w:tc>
        <w:tc>
          <w:tcPr>
            <w:tcW w:w="5216" w:type="dxa"/>
          </w:tcPr>
          <w:p w14:paraId="5BB9B675" w14:textId="77777777" w:rsidR="009A49CF" w:rsidRPr="00111650" w:rsidRDefault="009A49CF" w:rsidP="0042759D">
            <w:pPr>
              <w:rPr>
                <w:sz w:val="22"/>
              </w:rPr>
            </w:pPr>
            <w:r>
              <w:rPr>
                <w:rFonts w:hint="eastAsia"/>
                <w:sz w:val="22"/>
              </w:rPr>
              <w:t>每批次数据处理完毕，记录该批次数据处理时间、等待处理时间</w:t>
            </w:r>
            <w:r w:rsidRPr="00111650">
              <w:rPr>
                <w:sz w:val="22"/>
              </w:rPr>
              <w:t>；</w:t>
            </w:r>
          </w:p>
        </w:tc>
      </w:tr>
      <w:tr w:rsidR="009A49CF" w:rsidRPr="00111650" w14:paraId="6E704178" w14:textId="77777777" w:rsidTr="0042759D">
        <w:trPr>
          <w:trHeight w:val="157"/>
        </w:trPr>
        <w:tc>
          <w:tcPr>
            <w:tcW w:w="1923" w:type="dxa"/>
            <w:vMerge/>
          </w:tcPr>
          <w:p w14:paraId="61874585" w14:textId="77777777" w:rsidR="009A49CF" w:rsidRPr="00111650" w:rsidRDefault="009A49CF" w:rsidP="0042759D">
            <w:pPr>
              <w:rPr>
                <w:sz w:val="22"/>
              </w:rPr>
            </w:pPr>
          </w:p>
        </w:tc>
        <w:tc>
          <w:tcPr>
            <w:tcW w:w="1758" w:type="dxa"/>
          </w:tcPr>
          <w:p w14:paraId="1D82E140" w14:textId="77777777" w:rsidR="009A49CF" w:rsidRPr="00111650" w:rsidRDefault="009A49CF" w:rsidP="0042759D">
            <w:pPr>
              <w:rPr>
                <w:sz w:val="22"/>
              </w:rPr>
            </w:pPr>
            <w:r>
              <w:rPr>
                <w:rFonts w:hint="eastAsia"/>
                <w:sz w:val="22"/>
              </w:rPr>
              <w:t>4</w:t>
            </w:r>
          </w:p>
        </w:tc>
        <w:tc>
          <w:tcPr>
            <w:tcW w:w="5216" w:type="dxa"/>
          </w:tcPr>
          <w:p w14:paraId="4108173C" w14:textId="77777777" w:rsidR="009A49CF" w:rsidRPr="00111650" w:rsidRDefault="009A49CF" w:rsidP="0042759D">
            <w:pPr>
              <w:tabs>
                <w:tab w:val="left" w:pos="1065"/>
              </w:tabs>
              <w:rPr>
                <w:sz w:val="22"/>
              </w:rPr>
            </w:pPr>
            <w:r>
              <w:rPr>
                <w:rFonts w:hint="eastAsia"/>
                <w:sz w:val="22"/>
              </w:rPr>
              <w:t>计算批次平均处理时间、平均等待处理时间</w:t>
            </w:r>
          </w:p>
        </w:tc>
      </w:tr>
      <w:tr w:rsidR="009A49CF" w:rsidRPr="00111650" w14:paraId="7C93CDD4" w14:textId="77777777" w:rsidTr="0042759D">
        <w:trPr>
          <w:trHeight w:val="157"/>
        </w:trPr>
        <w:tc>
          <w:tcPr>
            <w:tcW w:w="1923" w:type="dxa"/>
            <w:vMerge/>
          </w:tcPr>
          <w:p w14:paraId="638C8F47" w14:textId="77777777" w:rsidR="009A49CF" w:rsidRPr="00111650" w:rsidRDefault="009A49CF" w:rsidP="0042759D">
            <w:pPr>
              <w:rPr>
                <w:sz w:val="22"/>
              </w:rPr>
            </w:pPr>
          </w:p>
        </w:tc>
        <w:tc>
          <w:tcPr>
            <w:tcW w:w="1758" w:type="dxa"/>
          </w:tcPr>
          <w:p w14:paraId="22618C35" w14:textId="77777777" w:rsidR="009A49CF" w:rsidRPr="00111650" w:rsidRDefault="009A49CF" w:rsidP="0042759D">
            <w:pPr>
              <w:rPr>
                <w:sz w:val="22"/>
              </w:rPr>
            </w:pPr>
            <w:r>
              <w:rPr>
                <w:rFonts w:hint="eastAsia"/>
                <w:sz w:val="22"/>
              </w:rPr>
              <w:t>5</w:t>
            </w:r>
          </w:p>
        </w:tc>
        <w:tc>
          <w:tcPr>
            <w:tcW w:w="5216" w:type="dxa"/>
          </w:tcPr>
          <w:p w14:paraId="134C98EF" w14:textId="77777777" w:rsidR="009A49CF" w:rsidRDefault="00692B5E" w:rsidP="0042759D">
            <w:pPr>
              <w:tabs>
                <w:tab w:val="left" w:pos="1065"/>
              </w:tabs>
              <w:rPr>
                <w:sz w:val="22"/>
              </w:rPr>
            </w:pPr>
            <w:r>
              <w:rPr>
                <w:rFonts w:hint="eastAsia"/>
                <w:sz w:val="22"/>
              </w:rPr>
              <w:t>判断数据处理时间和等待处理时间的比值</w:t>
            </w:r>
            <w:r w:rsidR="009A49CF">
              <w:rPr>
                <w:rFonts w:hint="eastAsia"/>
                <w:sz w:val="22"/>
              </w:rPr>
              <w:t>是否合适</w:t>
            </w:r>
          </w:p>
        </w:tc>
      </w:tr>
      <w:tr w:rsidR="009A49CF" w:rsidRPr="00111650" w14:paraId="3CD8E0E9" w14:textId="77777777" w:rsidTr="0042759D">
        <w:trPr>
          <w:trHeight w:val="157"/>
        </w:trPr>
        <w:tc>
          <w:tcPr>
            <w:tcW w:w="1923" w:type="dxa"/>
            <w:vMerge/>
          </w:tcPr>
          <w:p w14:paraId="4D4C4962" w14:textId="77777777" w:rsidR="009A49CF" w:rsidRPr="00111650" w:rsidRDefault="009A49CF" w:rsidP="0042759D">
            <w:pPr>
              <w:rPr>
                <w:sz w:val="22"/>
              </w:rPr>
            </w:pPr>
          </w:p>
        </w:tc>
        <w:tc>
          <w:tcPr>
            <w:tcW w:w="1758" w:type="dxa"/>
          </w:tcPr>
          <w:p w14:paraId="02A808C0" w14:textId="77777777" w:rsidR="009A49CF" w:rsidRPr="00111650" w:rsidRDefault="009A49CF" w:rsidP="0042759D">
            <w:pPr>
              <w:rPr>
                <w:sz w:val="22"/>
              </w:rPr>
            </w:pPr>
            <w:proofErr w:type="spellStart"/>
            <w:r w:rsidRPr="00111650">
              <w:rPr>
                <w:rFonts w:hint="eastAsia"/>
                <w:sz w:val="22"/>
              </w:rPr>
              <w:t>Postcondition</w:t>
            </w:r>
            <w:proofErr w:type="spellEnd"/>
          </w:p>
        </w:tc>
        <w:tc>
          <w:tcPr>
            <w:tcW w:w="5216" w:type="dxa"/>
          </w:tcPr>
          <w:p w14:paraId="0364608E" w14:textId="77777777" w:rsidR="009A49CF" w:rsidRPr="00111650" w:rsidRDefault="009A49CF" w:rsidP="0042759D">
            <w:pPr>
              <w:tabs>
                <w:tab w:val="left" w:pos="1065"/>
              </w:tabs>
              <w:rPr>
                <w:sz w:val="22"/>
              </w:rPr>
            </w:pPr>
            <w:r>
              <w:rPr>
                <w:rFonts w:hint="eastAsia"/>
                <w:sz w:val="22"/>
              </w:rPr>
              <w:t>判断当前批处理时间是否合适</w:t>
            </w:r>
            <w:r w:rsidRPr="00111650">
              <w:rPr>
                <w:sz w:val="22"/>
              </w:rPr>
              <w:t>；</w:t>
            </w:r>
          </w:p>
        </w:tc>
      </w:tr>
      <w:tr w:rsidR="00492995" w14:paraId="71A58DF9" w14:textId="77777777" w:rsidTr="0016343B">
        <w:trPr>
          <w:trHeight w:val="157"/>
        </w:trPr>
        <w:tc>
          <w:tcPr>
            <w:tcW w:w="1923" w:type="dxa"/>
          </w:tcPr>
          <w:p w14:paraId="67391363" w14:textId="77777777" w:rsidR="00492995" w:rsidRPr="00981A6D" w:rsidRDefault="00492995" w:rsidP="0016343B">
            <w:pPr>
              <w:rPr>
                <w:sz w:val="22"/>
              </w:rPr>
            </w:pPr>
            <w:r>
              <w:rPr>
                <w:sz w:val="22"/>
              </w:rPr>
              <w:t>Evaluation C</w:t>
            </w:r>
            <w:r w:rsidRPr="00E70C92">
              <w:rPr>
                <w:sz w:val="22"/>
              </w:rPr>
              <w:t>riterion</w:t>
            </w:r>
          </w:p>
        </w:tc>
        <w:tc>
          <w:tcPr>
            <w:tcW w:w="6974" w:type="dxa"/>
            <w:gridSpan w:val="2"/>
          </w:tcPr>
          <w:p w14:paraId="13A9BC32" w14:textId="77777777" w:rsidR="00492995" w:rsidRDefault="00492995" w:rsidP="0016343B">
            <w:pPr>
              <w:rPr>
                <w:sz w:val="22"/>
              </w:rPr>
            </w:pPr>
            <w:r>
              <w:rPr>
                <w:rFonts w:ascii="Times New Roman" w:eastAsiaTheme="majorEastAsia" w:hAnsi="Times New Roman" w:cs="Times New Roman" w:hint="eastAsia"/>
              </w:rPr>
              <w:t>实际结果与预期结果一致</w:t>
            </w:r>
          </w:p>
        </w:tc>
      </w:tr>
    </w:tbl>
    <w:p w14:paraId="7744720E" w14:textId="77777777" w:rsidR="009A49CF" w:rsidRPr="00492995" w:rsidRDefault="009A49CF" w:rsidP="009A49CF">
      <w:pPr>
        <w:ind w:firstLineChars="200" w:firstLine="420"/>
      </w:pPr>
    </w:p>
    <w:p w14:paraId="17D872CF" w14:textId="77777777" w:rsidR="009A49CF" w:rsidRPr="00104EB9" w:rsidRDefault="009A49CF" w:rsidP="009A49CF">
      <w:pPr>
        <w:ind w:firstLineChars="200" w:firstLine="420"/>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9A49CF" w:rsidRPr="00111650" w14:paraId="097723E7" w14:textId="77777777" w:rsidTr="0042759D">
        <w:tc>
          <w:tcPr>
            <w:tcW w:w="8897" w:type="dxa"/>
            <w:gridSpan w:val="3"/>
          </w:tcPr>
          <w:p w14:paraId="65B91C14" w14:textId="77777777" w:rsidR="009A49CF" w:rsidRPr="00111650" w:rsidRDefault="009A49CF" w:rsidP="0042759D">
            <w:pPr>
              <w:jc w:val="center"/>
              <w:rPr>
                <w:b/>
                <w:sz w:val="22"/>
              </w:rPr>
            </w:pPr>
            <w:r w:rsidRPr="00111650">
              <w:rPr>
                <w:b/>
                <w:sz w:val="22"/>
              </w:rPr>
              <w:t>Test Case Specification</w:t>
            </w:r>
          </w:p>
        </w:tc>
      </w:tr>
      <w:tr w:rsidR="009A49CF" w:rsidRPr="00111650" w14:paraId="46433077" w14:textId="77777777" w:rsidTr="0042759D">
        <w:tc>
          <w:tcPr>
            <w:tcW w:w="1923" w:type="dxa"/>
          </w:tcPr>
          <w:p w14:paraId="3AA91954" w14:textId="77777777" w:rsidR="009A49CF" w:rsidRPr="00111650" w:rsidRDefault="009A49CF" w:rsidP="0042759D">
            <w:pPr>
              <w:rPr>
                <w:sz w:val="22"/>
              </w:rPr>
            </w:pPr>
            <w:r w:rsidRPr="00111650">
              <w:rPr>
                <w:sz w:val="22"/>
              </w:rPr>
              <w:t>Name</w:t>
            </w:r>
          </w:p>
        </w:tc>
        <w:tc>
          <w:tcPr>
            <w:tcW w:w="6974" w:type="dxa"/>
            <w:gridSpan w:val="2"/>
          </w:tcPr>
          <w:p w14:paraId="043D7F24" w14:textId="77777777" w:rsidR="009A49CF" w:rsidRPr="00111650" w:rsidRDefault="009A49CF" w:rsidP="0042759D">
            <w:pPr>
              <w:rPr>
                <w:sz w:val="22"/>
              </w:rPr>
            </w:pPr>
            <w:r>
              <w:rPr>
                <w:rFonts w:hint="eastAsia"/>
                <w:sz w:val="22"/>
              </w:rPr>
              <w:t>并行化程度</w:t>
            </w:r>
            <w:r w:rsidRPr="00111650">
              <w:rPr>
                <w:sz w:val="22"/>
              </w:rPr>
              <w:t>测试</w:t>
            </w:r>
          </w:p>
        </w:tc>
      </w:tr>
      <w:tr w:rsidR="009A49CF" w:rsidRPr="00111650" w14:paraId="11EFF75E" w14:textId="77777777" w:rsidTr="0042759D">
        <w:tc>
          <w:tcPr>
            <w:tcW w:w="1923" w:type="dxa"/>
          </w:tcPr>
          <w:p w14:paraId="1AA71B67" w14:textId="77777777" w:rsidR="009A49CF" w:rsidRPr="00111650" w:rsidRDefault="009A49CF" w:rsidP="0042759D">
            <w:pPr>
              <w:rPr>
                <w:sz w:val="22"/>
              </w:rPr>
            </w:pPr>
            <w:r w:rsidRPr="00111650">
              <w:rPr>
                <w:rFonts w:hint="eastAsia"/>
                <w:sz w:val="22"/>
              </w:rPr>
              <w:t>Brief</w:t>
            </w:r>
            <w:r w:rsidRPr="00111650">
              <w:rPr>
                <w:sz w:val="22"/>
              </w:rPr>
              <w:t xml:space="preserve"> Description</w:t>
            </w:r>
          </w:p>
        </w:tc>
        <w:tc>
          <w:tcPr>
            <w:tcW w:w="6974" w:type="dxa"/>
            <w:gridSpan w:val="2"/>
          </w:tcPr>
          <w:p w14:paraId="17D2ED8D" w14:textId="77777777" w:rsidR="009A49CF" w:rsidRPr="00111650" w:rsidRDefault="009A49CF" w:rsidP="0042759D">
            <w:pPr>
              <w:rPr>
                <w:sz w:val="22"/>
              </w:rPr>
            </w:pPr>
            <w:r w:rsidRPr="00781D1E">
              <w:rPr>
                <w:rFonts w:hint="eastAsia"/>
                <w:sz w:val="22"/>
              </w:rPr>
              <w:t>测试</w:t>
            </w:r>
            <w:proofErr w:type="spellStart"/>
            <w:r>
              <w:rPr>
                <w:sz w:val="22"/>
              </w:rPr>
              <w:t>kafka</w:t>
            </w:r>
            <w:proofErr w:type="spellEnd"/>
            <w:r>
              <w:rPr>
                <w:sz w:val="22"/>
              </w:rPr>
              <w:t>获取数据的并行能力</w:t>
            </w:r>
            <w:r w:rsidRPr="00781D1E">
              <w:rPr>
                <w:sz w:val="22"/>
              </w:rPr>
              <w:t>；</w:t>
            </w:r>
          </w:p>
        </w:tc>
      </w:tr>
      <w:tr w:rsidR="009A49CF" w:rsidRPr="00111650" w14:paraId="198E2241" w14:textId="77777777" w:rsidTr="0042759D">
        <w:tc>
          <w:tcPr>
            <w:tcW w:w="1923" w:type="dxa"/>
          </w:tcPr>
          <w:p w14:paraId="3DF18D04" w14:textId="77777777" w:rsidR="009A49CF" w:rsidRPr="00111650" w:rsidRDefault="009A49CF" w:rsidP="0042759D">
            <w:pPr>
              <w:rPr>
                <w:sz w:val="22"/>
              </w:rPr>
            </w:pPr>
            <w:r w:rsidRPr="00111650">
              <w:rPr>
                <w:rFonts w:hint="eastAsia"/>
                <w:sz w:val="22"/>
              </w:rPr>
              <w:t>Precondition</w:t>
            </w:r>
          </w:p>
        </w:tc>
        <w:tc>
          <w:tcPr>
            <w:tcW w:w="6974" w:type="dxa"/>
            <w:gridSpan w:val="2"/>
          </w:tcPr>
          <w:p w14:paraId="76BBB14F" w14:textId="77777777" w:rsidR="009A49CF" w:rsidRPr="00111650" w:rsidRDefault="009A49CF" w:rsidP="0042759D">
            <w:pPr>
              <w:rPr>
                <w:sz w:val="22"/>
              </w:rPr>
            </w:pPr>
            <w:r>
              <w:rPr>
                <w:sz w:val="22"/>
              </w:rPr>
              <w:t>K</w:t>
            </w:r>
            <w:r>
              <w:rPr>
                <w:rFonts w:hint="eastAsia"/>
                <w:sz w:val="22"/>
              </w:rPr>
              <w:t>afka</w:t>
            </w:r>
            <w:r>
              <w:rPr>
                <w:rFonts w:hint="eastAsia"/>
                <w:sz w:val="22"/>
              </w:rPr>
              <w:t>和</w:t>
            </w:r>
            <w:r>
              <w:rPr>
                <w:rFonts w:hint="eastAsia"/>
                <w:sz w:val="22"/>
              </w:rPr>
              <w:t>spark</w:t>
            </w:r>
            <w:r>
              <w:rPr>
                <w:rFonts w:hint="eastAsia"/>
                <w:sz w:val="22"/>
              </w:rPr>
              <w:t>运行正常</w:t>
            </w:r>
          </w:p>
        </w:tc>
      </w:tr>
      <w:tr w:rsidR="009A49CF" w:rsidRPr="00111650" w14:paraId="731CEC8A" w14:textId="77777777" w:rsidTr="0042759D">
        <w:tc>
          <w:tcPr>
            <w:tcW w:w="1923" w:type="dxa"/>
          </w:tcPr>
          <w:p w14:paraId="7CC4E982" w14:textId="77777777" w:rsidR="009A49CF" w:rsidRPr="00111650" w:rsidRDefault="009A49CF" w:rsidP="0042759D">
            <w:pPr>
              <w:rPr>
                <w:sz w:val="22"/>
              </w:rPr>
            </w:pPr>
            <w:r w:rsidRPr="00111650">
              <w:rPr>
                <w:sz w:val="22"/>
              </w:rPr>
              <w:t>Tester</w:t>
            </w:r>
          </w:p>
        </w:tc>
        <w:tc>
          <w:tcPr>
            <w:tcW w:w="6974" w:type="dxa"/>
            <w:gridSpan w:val="2"/>
          </w:tcPr>
          <w:p w14:paraId="293F0E86" w14:textId="77777777" w:rsidR="009A49CF" w:rsidRPr="00111650" w:rsidRDefault="009A49CF" w:rsidP="0042759D">
            <w:pPr>
              <w:rPr>
                <w:sz w:val="22"/>
              </w:rPr>
            </w:pPr>
            <w:r w:rsidRPr="00111650">
              <w:rPr>
                <w:sz w:val="22"/>
              </w:rPr>
              <w:t>测试员</w:t>
            </w:r>
          </w:p>
        </w:tc>
      </w:tr>
      <w:tr w:rsidR="009A49CF" w:rsidRPr="00111650" w14:paraId="1786B90F" w14:textId="77777777" w:rsidTr="0042759D">
        <w:tc>
          <w:tcPr>
            <w:tcW w:w="1923" w:type="dxa"/>
          </w:tcPr>
          <w:p w14:paraId="37AB5D60" w14:textId="77777777" w:rsidR="009A49CF" w:rsidRPr="00111650" w:rsidRDefault="009A49CF" w:rsidP="0042759D">
            <w:pPr>
              <w:rPr>
                <w:sz w:val="22"/>
              </w:rPr>
            </w:pPr>
            <w:r w:rsidRPr="00111650">
              <w:rPr>
                <w:rFonts w:hint="eastAsia"/>
                <w:sz w:val="22"/>
              </w:rPr>
              <w:t>Dependency</w:t>
            </w:r>
          </w:p>
        </w:tc>
        <w:tc>
          <w:tcPr>
            <w:tcW w:w="6974" w:type="dxa"/>
            <w:gridSpan w:val="2"/>
          </w:tcPr>
          <w:p w14:paraId="4429ED70" w14:textId="77777777" w:rsidR="009A49CF" w:rsidRPr="00111650" w:rsidRDefault="009A49CF" w:rsidP="0042759D">
            <w:pPr>
              <w:rPr>
                <w:sz w:val="22"/>
              </w:rPr>
            </w:pPr>
            <w:r w:rsidRPr="00111650">
              <w:rPr>
                <w:rFonts w:hint="eastAsia"/>
                <w:sz w:val="22"/>
              </w:rPr>
              <w:t>None</w:t>
            </w:r>
          </w:p>
        </w:tc>
      </w:tr>
      <w:tr w:rsidR="009A49CF" w:rsidRPr="00111650" w14:paraId="0C6AF5BD" w14:textId="77777777" w:rsidTr="0042759D">
        <w:tc>
          <w:tcPr>
            <w:tcW w:w="1923" w:type="dxa"/>
            <w:vMerge w:val="restart"/>
          </w:tcPr>
          <w:p w14:paraId="26761FFC" w14:textId="77777777" w:rsidR="009A49CF" w:rsidRPr="00111650" w:rsidRDefault="009A49CF" w:rsidP="0042759D">
            <w:pPr>
              <w:rPr>
                <w:sz w:val="22"/>
              </w:rPr>
            </w:pPr>
            <w:r w:rsidRPr="00111650">
              <w:rPr>
                <w:sz w:val="22"/>
              </w:rPr>
              <w:t>Test Setup</w:t>
            </w:r>
          </w:p>
        </w:tc>
        <w:tc>
          <w:tcPr>
            <w:tcW w:w="1758" w:type="dxa"/>
          </w:tcPr>
          <w:p w14:paraId="1CB5CE7B" w14:textId="77777777" w:rsidR="009A49CF" w:rsidRPr="00111650" w:rsidRDefault="009A49CF" w:rsidP="0042759D">
            <w:pPr>
              <w:rPr>
                <w:sz w:val="22"/>
              </w:rPr>
            </w:pPr>
            <w:r w:rsidRPr="00111650">
              <w:rPr>
                <w:rFonts w:hint="eastAsia"/>
                <w:sz w:val="22"/>
              </w:rPr>
              <w:t>Name</w:t>
            </w:r>
          </w:p>
        </w:tc>
        <w:tc>
          <w:tcPr>
            <w:tcW w:w="5216" w:type="dxa"/>
          </w:tcPr>
          <w:p w14:paraId="05BF068D" w14:textId="77777777" w:rsidR="009A49CF" w:rsidRPr="00111650" w:rsidRDefault="009A49CF" w:rsidP="0042759D">
            <w:pPr>
              <w:rPr>
                <w:sz w:val="22"/>
              </w:rPr>
            </w:pPr>
            <w:r>
              <w:rPr>
                <w:sz w:val="22"/>
              </w:rPr>
              <w:t>准备待发送的文本</w:t>
            </w:r>
            <w:r>
              <w:rPr>
                <w:rFonts w:hint="eastAsia"/>
                <w:sz w:val="22"/>
              </w:rPr>
              <w:t>，</w:t>
            </w:r>
            <w:r>
              <w:rPr>
                <w:sz w:val="22"/>
              </w:rPr>
              <w:t>设置多个</w:t>
            </w:r>
            <w:proofErr w:type="spellStart"/>
            <w:r>
              <w:rPr>
                <w:sz w:val="22"/>
              </w:rPr>
              <w:t>kafka</w:t>
            </w:r>
            <w:proofErr w:type="spellEnd"/>
            <w:r>
              <w:rPr>
                <w:sz w:val="22"/>
              </w:rPr>
              <w:t>实例</w:t>
            </w:r>
          </w:p>
        </w:tc>
      </w:tr>
      <w:tr w:rsidR="009A49CF" w:rsidRPr="00111650" w14:paraId="4EF5FCFF" w14:textId="77777777" w:rsidTr="0042759D">
        <w:tc>
          <w:tcPr>
            <w:tcW w:w="1923" w:type="dxa"/>
            <w:vMerge/>
          </w:tcPr>
          <w:p w14:paraId="7E621512" w14:textId="77777777" w:rsidR="009A49CF" w:rsidRPr="00111650" w:rsidRDefault="009A49CF" w:rsidP="0042759D">
            <w:pPr>
              <w:rPr>
                <w:sz w:val="22"/>
              </w:rPr>
            </w:pPr>
          </w:p>
        </w:tc>
        <w:tc>
          <w:tcPr>
            <w:tcW w:w="1758" w:type="dxa"/>
          </w:tcPr>
          <w:p w14:paraId="13CF4356" w14:textId="77777777" w:rsidR="009A49CF" w:rsidRPr="00111650" w:rsidRDefault="009A49CF" w:rsidP="0042759D">
            <w:pPr>
              <w:rPr>
                <w:sz w:val="22"/>
              </w:rPr>
            </w:pPr>
            <w:r w:rsidRPr="00111650">
              <w:rPr>
                <w:sz w:val="22"/>
              </w:rPr>
              <w:t>Description</w:t>
            </w:r>
          </w:p>
        </w:tc>
        <w:tc>
          <w:tcPr>
            <w:tcW w:w="5216" w:type="dxa"/>
          </w:tcPr>
          <w:p w14:paraId="1156EE05" w14:textId="77777777" w:rsidR="009A49CF" w:rsidRPr="00111650" w:rsidRDefault="009A49CF" w:rsidP="0042759D">
            <w:pPr>
              <w:rPr>
                <w:sz w:val="22"/>
              </w:rPr>
            </w:pPr>
            <w:r>
              <w:rPr>
                <w:rFonts w:hint="eastAsia"/>
                <w:sz w:val="22"/>
              </w:rPr>
              <w:t>准备待</w:t>
            </w:r>
            <w:proofErr w:type="gramStart"/>
            <w:r>
              <w:rPr>
                <w:rFonts w:hint="eastAsia"/>
                <w:sz w:val="22"/>
              </w:rPr>
              <w:t>发送微博文本文件</w:t>
            </w:r>
            <w:proofErr w:type="gramEnd"/>
            <w:r>
              <w:rPr>
                <w:rFonts w:hint="eastAsia"/>
                <w:sz w:val="22"/>
              </w:rPr>
              <w:t>，设置多个</w:t>
            </w:r>
            <w:proofErr w:type="spellStart"/>
            <w:r>
              <w:rPr>
                <w:rFonts w:hint="eastAsia"/>
                <w:sz w:val="22"/>
              </w:rPr>
              <w:t>kafka</w:t>
            </w:r>
            <w:proofErr w:type="spellEnd"/>
            <w:r>
              <w:rPr>
                <w:rFonts w:hint="eastAsia"/>
                <w:sz w:val="22"/>
              </w:rPr>
              <w:t>实例</w:t>
            </w:r>
            <w:r w:rsidRPr="00111650">
              <w:rPr>
                <w:rFonts w:hint="eastAsia"/>
                <w:sz w:val="22"/>
              </w:rPr>
              <w:t>；</w:t>
            </w:r>
          </w:p>
        </w:tc>
      </w:tr>
      <w:tr w:rsidR="009A49CF" w:rsidRPr="00111650" w14:paraId="2E1233FA" w14:textId="77777777" w:rsidTr="0042759D">
        <w:tc>
          <w:tcPr>
            <w:tcW w:w="1923" w:type="dxa"/>
            <w:vMerge w:val="restart"/>
          </w:tcPr>
          <w:p w14:paraId="4DF7B1E8" w14:textId="77777777" w:rsidR="009A49CF" w:rsidRPr="00111650" w:rsidRDefault="009A49CF" w:rsidP="0042759D">
            <w:pPr>
              <w:rPr>
                <w:sz w:val="22"/>
              </w:rPr>
            </w:pPr>
            <w:r w:rsidRPr="00111650">
              <w:rPr>
                <w:rFonts w:hint="eastAsia"/>
                <w:sz w:val="22"/>
              </w:rPr>
              <w:t>Basic Flow</w:t>
            </w:r>
          </w:p>
          <w:p w14:paraId="3270E102" w14:textId="77777777" w:rsidR="009A49CF" w:rsidRPr="00111650" w:rsidRDefault="009A49CF" w:rsidP="0042759D">
            <w:pPr>
              <w:rPr>
                <w:sz w:val="22"/>
              </w:rPr>
            </w:pPr>
            <w:r w:rsidRPr="00111650">
              <w:rPr>
                <w:rFonts w:hint="eastAsia"/>
                <w:sz w:val="22"/>
              </w:rPr>
              <w:t>(</w:t>
            </w:r>
            <w:r w:rsidRPr="00111650">
              <w:rPr>
                <w:sz w:val="22"/>
              </w:rPr>
              <w:t>Test Setup</w:t>
            </w:r>
            <w:r w:rsidRPr="00111650">
              <w:rPr>
                <w:rFonts w:hint="eastAsia"/>
                <w:sz w:val="22"/>
              </w:rPr>
              <w:t>)</w:t>
            </w:r>
          </w:p>
        </w:tc>
        <w:tc>
          <w:tcPr>
            <w:tcW w:w="6974" w:type="dxa"/>
            <w:gridSpan w:val="2"/>
          </w:tcPr>
          <w:p w14:paraId="2F74C765" w14:textId="77777777" w:rsidR="009A49CF" w:rsidRPr="00111650" w:rsidRDefault="009A49CF" w:rsidP="0042759D">
            <w:pPr>
              <w:rPr>
                <w:sz w:val="22"/>
              </w:rPr>
            </w:pPr>
            <w:r w:rsidRPr="00111650">
              <w:rPr>
                <w:rFonts w:hint="eastAsia"/>
                <w:sz w:val="22"/>
              </w:rPr>
              <w:t>Steps</w:t>
            </w:r>
          </w:p>
        </w:tc>
      </w:tr>
      <w:tr w:rsidR="009A49CF" w:rsidRPr="00111650" w14:paraId="4B0CD96C" w14:textId="77777777" w:rsidTr="0042759D">
        <w:tc>
          <w:tcPr>
            <w:tcW w:w="1923" w:type="dxa"/>
            <w:vMerge/>
          </w:tcPr>
          <w:p w14:paraId="0B60BFD6" w14:textId="77777777" w:rsidR="009A49CF" w:rsidRPr="00111650" w:rsidRDefault="009A49CF" w:rsidP="0042759D">
            <w:pPr>
              <w:rPr>
                <w:sz w:val="22"/>
              </w:rPr>
            </w:pPr>
          </w:p>
        </w:tc>
        <w:tc>
          <w:tcPr>
            <w:tcW w:w="1758" w:type="dxa"/>
          </w:tcPr>
          <w:p w14:paraId="19AC2932" w14:textId="77777777" w:rsidR="009A49CF" w:rsidRPr="00111650" w:rsidRDefault="009A49CF" w:rsidP="0042759D">
            <w:pPr>
              <w:rPr>
                <w:sz w:val="22"/>
              </w:rPr>
            </w:pPr>
            <w:r w:rsidRPr="00111650">
              <w:rPr>
                <w:rFonts w:hint="eastAsia"/>
                <w:sz w:val="22"/>
              </w:rPr>
              <w:t>1</w:t>
            </w:r>
          </w:p>
        </w:tc>
        <w:tc>
          <w:tcPr>
            <w:tcW w:w="5216" w:type="dxa"/>
          </w:tcPr>
          <w:p w14:paraId="7CB51C55" w14:textId="77777777" w:rsidR="009A49CF" w:rsidRPr="00111650" w:rsidRDefault="009A49CF" w:rsidP="0042759D">
            <w:pPr>
              <w:rPr>
                <w:sz w:val="22"/>
              </w:rPr>
            </w:pPr>
            <w:r>
              <w:rPr>
                <w:rFonts w:hint="eastAsia"/>
                <w:sz w:val="22"/>
              </w:rPr>
              <w:t>准备待</w:t>
            </w:r>
            <w:proofErr w:type="gramStart"/>
            <w:r>
              <w:rPr>
                <w:rFonts w:hint="eastAsia"/>
                <w:sz w:val="22"/>
              </w:rPr>
              <w:t>发送微博文本文件</w:t>
            </w:r>
            <w:proofErr w:type="gramEnd"/>
            <w:r w:rsidRPr="00111650">
              <w:rPr>
                <w:sz w:val="22"/>
              </w:rPr>
              <w:t>；</w:t>
            </w:r>
          </w:p>
        </w:tc>
      </w:tr>
      <w:tr w:rsidR="009A49CF" w:rsidRPr="00111650" w14:paraId="5A0ED820" w14:textId="77777777" w:rsidTr="0042759D">
        <w:tc>
          <w:tcPr>
            <w:tcW w:w="1923" w:type="dxa"/>
            <w:vMerge/>
          </w:tcPr>
          <w:p w14:paraId="46FDD77B" w14:textId="77777777" w:rsidR="009A49CF" w:rsidRPr="00111650" w:rsidRDefault="009A49CF" w:rsidP="0042759D">
            <w:pPr>
              <w:rPr>
                <w:sz w:val="22"/>
              </w:rPr>
            </w:pPr>
          </w:p>
        </w:tc>
        <w:tc>
          <w:tcPr>
            <w:tcW w:w="1758" w:type="dxa"/>
          </w:tcPr>
          <w:p w14:paraId="13405BF5" w14:textId="77777777" w:rsidR="009A49CF" w:rsidRPr="00111650" w:rsidRDefault="009A49CF" w:rsidP="0042759D">
            <w:pPr>
              <w:rPr>
                <w:sz w:val="22"/>
              </w:rPr>
            </w:pPr>
            <w:r>
              <w:rPr>
                <w:rFonts w:hint="eastAsia"/>
                <w:sz w:val="22"/>
              </w:rPr>
              <w:t>2</w:t>
            </w:r>
          </w:p>
        </w:tc>
        <w:tc>
          <w:tcPr>
            <w:tcW w:w="5216" w:type="dxa"/>
          </w:tcPr>
          <w:p w14:paraId="27148A6A" w14:textId="77777777" w:rsidR="009A49CF" w:rsidRPr="00111650" w:rsidRDefault="009A49CF" w:rsidP="0042759D">
            <w:pPr>
              <w:rPr>
                <w:sz w:val="22"/>
              </w:rPr>
            </w:pPr>
            <w:r>
              <w:rPr>
                <w:rFonts w:hint="eastAsia"/>
                <w:sz w:val="22"/>
              </w:rPr>
              <w:t>确保</w:t>
            </w:r>
            <w:proofErr w:type="spellStart"/>
            <w:r>
              <w:rPr>
                <w:rFonts w:hint="eastAsia"/>
                <w:sz w:val="22"/>
              </w:rPr>
              <w:t>kafka</w:t>
            </w:r>
            <w:proofErr w:type="spellEnd"/>
            <w:r>
              <w:rPr>
                <w:rFonts w:hint="eastAsia"/>
                <w:sz w:val="22"/>
              </w:rPr>
              <w:t>和</w:t>
            </w:r>
            <w:r>
              <w:rPr>
                <w:rFonts w:hint="eastAsia"/>
                <w:sz w:val="22"/>
              </w:rPr>
              <w:t>spark</w:t>
            </w:r>
            <w:r>
              <w:rPr>
                <w:rFonts w:hint="eastAsia"/>
                <w:sz w:val="22"/>
              </w:rPr>
              <w:t>处于运行状态；</w:t>
            </w:r>
          </w:p>
        </w:tc>
      </w:tr>
      <w:tr w:rsidR="009A49CF" w:rsidRPr="00111650" w14:paraId="4B67D0BB" w14:textId="77777777" w:rsidTr="0042759D">
        <w:tc>
          <w:tcPr>
            <w:tcW w:w="1923" w:type="dxa"/>
            <w:vMerge/>
          </w:tcPr>
          <w:p w14:paraId="068638BE" w14:textId="77777777" w:rsidR="009A49CF" w:rsidRPr="00111650" w:rsidRDefault="009A49CF" w:rsidP="0042759D">
            <w:pPr>
              <w:rPr>
                <w:sz w:val="22"/>
              </w:rPr>
            </w:pPr>
          </w:p>
        </w:tc>
        <w:tc>
          <w:tcPr>
            <w:tcW w:w="1758" w:type="dxa"/>
          </w:tcPr>
          <w:p w14:paraId="663B80D3" w14:textId="77777777" w:rsidR="009A49CF" w:rsidRPr="00111650" w:rsidRDefault="009A49CF" w:rsidP="0042759D">
            <w:pPr>
              <w:rPr>
                <w:sz w:val="22"/>
              </w:rPr>
            </w:pPr>
            <w:proofErr w:type="spellStart"/>
            <w:r w:rsidRPr="00111650">
              <w:rPr>
                <w:rFonts w:hint="eastAsia"/>
                <w:sz w:val="22"/>
              </w:rPr>
              <w:t>Postconditio</w:t>
            </w:r>
            <w:r w:rsidRPr="00111650">
              <w:rPr>
                <w:sz w:val="22"/>
              </w:rPr>
              <w:t>n</w:t>
            </w:r>
            <w:proofErr w:type="spellEnd"/>
          </w:p>
        </w:tc>
        <w:tc>
          <w:tcPr>
            <w:tcW w:w="5216" w:type="dxa"/>
          </w:tcPr>
          <w:p w14:paraId="13CA1A83" w14:textId="77777777" w:rsidR="009A49CF" w:rsidRPr="00111650" w:rsidRDefault="009A49CF" w:rsidP="0042759D">
            <w:pPr>
              <w:rPr>
                <w:sz w:val="22"/>
              </w:rPr>
            </w:pPr>
            <w:r>
              <w:rPr>
                <w:rFonts w:hint="eastAsia"/>
                <w:sz w:val="22"/>
              </w:rPr>
              <w:t>K</w:t>
            </w:r>
            <w:r>
              <w:rPr>
                <w:sz w:val="22"/>
              </w:rPr>
              <w:t>afka</w:t>
            </w:r>
            <w:r>
              <w:rPr>
                <w:rFonts w:hint="eastAsia"/>
                <w:sz w:val="22"/>
              </w:rPr>
              <w:t>和</w:t>
            </w:r>
            <w:r>
              <w:rPr>
                <w:sz w:val="22"/>
              </w:rPr>
              <w:t>Spark</w:t>
            </w:r>
            <w:r>
              <w:rPr>
                <w:sz w:val="22"/>
              </w:rPr>
              <w:t>功能正常，数据准备完毕</w:t>
            </w:r>
            <w:r>
              <w:rPr>
                <w:rFonts w:hint="eastAsia"/>
                <w:sz w:val="22"/>
              </w:rPr>
              <w:t>；</w:t>
            </w:r>
          </w:p>
        </w:tc>
      </w:tr>
      <w:tr w:rsidR="009A49CF" w:rsidRPr="00111650" w14:paraId="4AD2312D" w14:textId="77777777" w:rsidTr="0042759D">
        <w:trPr>
          <w:trHeight w:val="81"/>
        </w:trPr>
        <w:tc>
          <w:tcPr>
            <w:tcW w:w="1923" w:type="dxa"/>
            <w:vMerge w:val="restart"/>
          </w:tcPr>
          <w:p w14:paraId="68BF782A" w14:textId="77777777" w:rsidR="009A49CF" w:rsidRPr="00111650" w:rsidRDefault="009A49CF" w:rsidP="0042759D">
            <w:pPr>
              <w:rPr>
                <w:sz w:val="22"/>
              </w:rPr>
            </w:pPr>
            <w:r w:rsidRPr="00111650">
              <w:rPr>
                <w:rFonts w:hint="eastAsia"/>
                <w:sz w:val="22"/>
              </w:rPr>
              <w:t>Basic Flow</w:t>
            </w:r>
          </w:p>
          <w:p w14:paraId="1471C21F" w14:textId="77777777" w:rsidR="009A49CF" w:rsidRPr="00111650" w:rsidRDefault="009A49CF" w:rsidP="0042759D">
            <w:pPr>
              <w:rPr>
                <w:sz w:val="22"/>
              </w:rPr>
            </w:pPr>
            <w:r w:rsidRPr="00111650">
              <w:rPr>
                <w:sz w:val="22"/>
              </w:rPr>
              <w:t>(Test Sequence)</w:t>
            </w:r>
          </w:p>
        </w:tc>
        <w:tc>
          <w:tcPr>
            <w:tcW w:w="6974" w:type="dxa"/>
            <w:gridSpan w:val="2"/>
          </w:tcPr>
          <w:p w14:paraId="6B30D116" w14:textId="77777777" w:rsidR="009A49CF" w:rsidRPr="00111650" w:rsidRDefault="009A49CF" w:rsidP="0042759D">
            <w:pPr>
              <w:rPr>
                <w:sz w:val="22"/>
              </w:rPr>
            </w:pPr>
            <w:r w:rsidRPr="00111650">
              <w:rPr>
                <w:rFonts w:hint="eastAsia"/>
                <w:sz w:val="22"/>
              </w:rPr>
              <w:t>Steps</w:t>
            </w:r>
          </w:p>
        </w:tc>
      </w:tr>
      <w:tr w:rsidR="009A49CF" w:rsidRPr="00111650" w14:paraId="7503D9C6" w14:textId="77777777" w:rsidTr="0042759D">
        <w:trPr>
          <w:trHeight w:val="78"/>
        </w:trPr>
        <w:tc>
          <w:tcPr>
            <w:tcW w:w="1923" w:type="dxa"/>
            <w:vMerge/>
          </w:tcPr>
          <w:p w14:paraId="7CB572AC" w14:textId="77777777" w:rsidR="009A49CF" w:rsidRPr="00111650" w:rsidRDefault="009A49CF" w:rsidP="0042759D">
            <w:pPr>
              <w:rPr>
                <w:sz w:val="22"/>
              </w:rPr>
            </w:pPr>
          </w:p>
        </w:tc>
        <w:tc>
          <w:tcPr>
            <w:tcW w:w="1758" w:type="dxa"/>
          </w:tcPr>
          <w:p w14:paraId="57FD1CD4" w14:textId="77777777" w:rsidR="009A49CF" w:rsidRPr="00111650" w:rsidRDefault="009A49CF" w:rsidP="0042759D">
            <w:pPr>
              <w:rPr>
                <w:sz w:val="22"/>
              </w:rPr>
            </w:pPr>
            <w:r w:rsidRPr="00111650">
              <w:rPr>
                <w:rFonts w:hint="eastAsia"/>
                <w:sz w:val="22"/>
              </w:rPr>
              <w:t>1</w:t>
            </w:r>
          </w:p>
        </w:tc>
        <w:tc>
          <w:tcPr>
            <w:tcW w:w="5216" w:type="dxa"/>
          </w:tcPr>
          <w:p w14:paraId="2447E408" w14:textId="77777777" w:rsidR="009A49CF" w:rsidRPr="00111650" w:rsidRDefault="009A49CF" w:rsidP="0042759D">
            <w:pPr>
              <w:rPr>
                <w:sz w:val="22"/>
              </w:rPr>
            </w:pPr>
            <w:r>
              <w:rPr>
                <w:rFonts w:hint="eastAsia"/>
                <w:sz w:val="22"/>
              </w:rPr>
              <w:t>启动</w:t>
            </w:r>
            <w:proofErr w:type="spellStart"/>
            <w:r>
              <w:rPr>
                <w:rFonts w:hint="eastAsia"/>
                <w:sz w:val="22"/>
              </w:rPr>
              <w:t>kafka</w:t>
            </w:r>
            <w:proofErr w:type="spellEnd"/>
            <w:r>
              <w:rPr>
                <w:rFonts w:hint="eastAsia"/>
                <w:sz w:val="22"/>
              </w:rPr>
              <w:t>数据发送程序</w:t>
            </w:r>
            <w:r w:rsidRPr="00111650">
              <w:rPr>
                <w:sz w:val="22"/>
              </w:rPr>
              <w:t>；</w:t>
            </w:r>
          </w:p>
        </w:tc>
      </w:tr>
      <w:tr w:rsidR="009A49CF" w:rsidRPr="00111650" w14:paraId="1D23D035" w14:textId="77777777" w:rsidTr="0042759D">
        <w:trPr>
          <w:trHeight w:val="78"/>
        </w:trPr>
        <w:tc>
          <w:tcPr>
            <w:tcW w:w="1923" w:type="dxa"/>
            <w:vMerge/>
          </w:tcPr>
          <w:p w14:paraId="2FC67D16" w14:textId="77777777" w:rsidR="009A49CF" w:rsidRPr="00111650" w:rsidRDefault="009A49CF" w:rsidP="0042759D">
            <w:pPr>
              <w:rPr>
                <w:sz w:val="22"/>
              </w:rPr>
            </w:pPr>
          </w:p>
        </w:tc>
        <w:tc>
          <w:tcPr>
            <w:tcW w:w="1758" w:type="dxa"/>
          </w:tcPr>
          <w:p w14:paraId="6CB98E14" w14:textId="77777777" w:rsidR="009A49CF" w:rsidRPr="00111650" w:rsidRDefault="009A49CF" w:rsidP="0042759D">
            <w:pPr>
              <w:rPr>
                <w:sz w:val="22"/>
              </w:rPr>
            </w:pPr>
            <w:r w:rsidRPr="00111650">
              <w:rPr>
                <w:rFonts w:hint="eastAsia"/>
                <w:sz w:val="22"/>
              </w:rPr>
              <w:t>2</w:t>
            </w:r>
          </w:p>
        </w:tc>
        <w:tc>
          <w:tcPr>
            <w:tcW w:w="5216" w:type="dxa"/>
          </w:tcPr>
          <w:p w14:paraId="258C9459" w14:textId="77777777" w:rsidR="009A49CF" w:rsidRPr="00111650" w:rsidRDefault="009A49CF" w:rsidP="0042759D">
            <w:pPr>
              <w:rPr>
                <w:sz w:val="22"/>
              </w:rPr>
            </w:pPr>
            <w:r>
              <w:rPr>
                <w:sz w:val="22"/>
              </w:rPr>
              <w:t>启动</w:t>
            </w:r>
            <w:r>
              <w:rPr>
                <w:sz w:val="22"/>
              </w:rPr>
              <w:t>spark</w:t>
            </w:r>
            <w:r>
              <w:rPr>
                <w:sz w:val="22"/>
              </w:rPr>
              <w:t>测试程序</w:t>
            </w:r>
            <w:r w:rsidRPr="00111650">
              <w:rPr>
                <w:sz w:val="22"/>
              </w:rPr>
              <w:t>；</w:t>
            </w:r>
          </w:p>
        </w:tc>
      </w:tr>
      <w:tr w:rsidR="009A49CF" w:rsidRPr="00111650" w14:paraId="2FD8A07F" w14:textId="77777777" w:rsidTr="0042759D">
        <w:trPr>
          <w:trHeight w:val="78"/>
        </w:trPr>
        <w:tc>
          <w:tcPr>
            <w:tcW w:w="1923" w:type="dxa"/>
            <w:vMerge/>
          </w:tcPr>
          <w:p w14:paraId="01F74BBD" w14:textId="77777777" w:rsidR="009A49CF" w:rsidRPr="00111650" w:rsidRDefault="009A49CF" w:rsidP="0042759D">
            <w:pPr>
              <w:rPr>
                <w:sz w:val="22"/>
              </w:rPr>
            </w:pPr>
          </w:p>
        </w:tc>
        <w:tc>
          <w:tcPr>
            <w:tcW w:w="1758" w:type="dxa"/>
          </w:tcPr>
          <w:p w14:paraId="072133E8" w14:textId="77777777" w:rsidR="009A49CF" w:rsidRPr="00111650" w:rsidRDefault="009A49CF" w:rsidP="0042759D">
            <w:pPr>
              <w:rPr>
                <w:sz w:val="22"/>
              </w:rPr>
            </w:pPr>
            <w:r w:rsidRPr="00111650">
              <w:rPr>
                <w:rFonts w:hint="eastAsia"/>
                <w:sz w:val="22"/>
              </w:rPr>
              <w:t>3</w:t>
            </w:r>
          </w:p>
        </w:tc>
        <w:tc>
          <w:tcPr>
            <w:tcW w:w="5216" w:type="dxa"/>
          </w:tcPr>
          <w:p w14:paraId="1FD0FF23" w14:textId="77777777" w:rsidR="009A49CF" w:rsidRPr="00111650" w:rsidRDefault="009A49CF" w:rsidP="0042759D">
            <w:pPr>
              <w:rPr>
                <w:sz w:val="22"/>
              </w:rPr>
            </w:pPr>
            <w:r>
              <w:rPr>
                <w:sz w:val="22"/>
              </w:rPr>
              <w:t>测试并行化后</w:t>
            </w:r>
            <w:commentRangeStart w:id="85"/>
            <w:proofErr w:type="gramStart"/>
            <w:r>
              <w:rPr>
                <w:sz w:val="22"/>
              </w:rPr>
              <w:t>个</w:t>
            </w:r>
            <w:commentRangeEnd w:id="85"/>
            <w:proofErr w:type="gramEnd"/>
            <w:r w:rsidR="00CD5198">
              <w:rPr>
                <w:rStyle w:val="a8"/>
              </w:rPr>
              <w:commentReference w:id="85"/>
            </w:r>
            <w:proofErr w:type="spellStart"/>
            <w:r>
              <w:rPr>
                <w:sz w:val="22"/>
              </w:rPr>
              <w:t>kafka</w:t>
            </w:r>
            <w:proofErr w:type="spellEnd"/>
            <w:r>
              <w:rPr>
                <w:sz w:val="22"/>
              </w:rPr>
              <w:t>实例的数据获取能力</w:t>
            </w:r>
            <w:r w:rsidRPr="00111650">
              <w:rPr>
                <w:sz w:val="22"/>
              </w:rPr>
              <w:t>；</w:t>
            </w:r>
          </w:p>
        </w:tc>
      </w:tr>
      <w:tr w:rsidR="009A49CF" w:rsidRPr="00111650" w14:paraId="03414A87" w14:textId="77777777" w:rsidTr="0042759D">
        <w:trPr>
          <w:trHeight w:val="157"/>
        </w:trPr>
        <w:tc>
          <w:tcPr>
            <w:tcW w:w="1923" w:type="dxa"/>
            <w:vMerge/>
          </w:tcPr>
          <w:p w14:paraId="2491FAF9" w14:textId="77777777" w:rsidR="009A49CF" w:rsidRPr="00111650" w:rsidRDefault="009A49CF" w:rsidP="0042759D">
            <w:pPr>
              <w:rPr>
                <w:sz w:val="22"/>
              </w:rPr>
            </w:pPr>
          </w:p>
        </w:tc>
        <w:tc>
          <w:tcPr>
            <w:tcW w:w="1758" w:type="dxa"/>
          </w:tcPr>
          <w:p w14:paraId="0F55E196" w14:textId="77777777" w:rsidR="009A49CF" w:rsidRPr="00111650" w:rsidRDefault="009A49CF" w:rsidP="0042759D">
            <w:pPr>
              <w:rPr>
                <w:sz w:val="22"/>
              </w:rPr>
            </w:pPr>
            <w:r>
              <w:rPr>
                <w:rFonts w:hint="eastAsia"/>
                <w:sz w:val="22"/>
              </w:rPr>
              <w:t>4</w:t>
            </w:r>
          </w:p>
        </w:tc>
        <w:tc>
          <w:tcPr>
            <w:tcW w:w="5216" w:type="dxa"/>
          </w:tcPr>
          <w:p w14:paraId="6CBBFF62" w14:textId="77777777" w:rsidR="009A49CF" w:rsidRPr="00111650" w:rsidRDefault="009A49CF" w:rsidP="0042759D">
            <w:pPr>
              <w:tabs>
                <w:tab w:val="left" w:pos="1065"/>
              </w:tabs>
              <w:rPr>
                <w:sz w:val="22"/>
              </w:rPr>
            </w:pPr>
            <w:commentRangeStart w:id="86"/>
            <w:r>
              <w:rPr>
                <w:rFonts w:hint="eastAsia"/>
                <w:sz w:val="22"/>
              </w:rPr>
              <w:t>判断</w:t>
            </w:r>
            <w:commentRangeEnd w:id="86"/>
            <w:r w:rsidR="00CD5198">
              <w:rPr>
                <w:rStyle w:val="a8"/>
              </w:rPr>
              <w:commentReference w:id="86"/>
            </w:r>
            <w:proofErr w:type="spellStart"/>
            <w:r>
              <w:rPr>
                <w:rFonts w:hint="eastAsia"/>
                <w:sz w:val="22"/>
              </w:rPr>
              <w:t>kafka</w:t>
            </w:r>
            <w:proofErr w:type="spellEnd"/>
            <w:r>
              <w:rPr>
                <w:rFonts w:hint="eastAsia"/>
                <w:sz w:val="22"/>
              </w:rPr>
              <w:t>数据获取部分能否很好实现并行化</w:t>
            </w:r>
          </w:p>
        </w:tc>
      </w:tr>
      <w:tr w:rsidR="009A49CF" w:rsidRPr="00111650" w14:paraId="0DB4A514" w14:textId="77777777" w:rsidTr="0042759D">
        <w:trPr>
          <w:trHeight w:val="157"/>
        </w:trPr>
        <w:tc>
          <w:tcPr>
            <w:tcW w:w="1923" w:type="dxa"/>
            <w:vMerge/>
          </w:tcPr>
          <w:p w14:paraId="7AD4D8E8" w14:textId="77777777" w:rsidR="009A49CF" w:rsidRPr="00111650" w:rsidRDefault="009A49CF" w:rsidP="0042759D">
            <w:pPr>
              <w:rPr>
                <w:sz w:val="22"/>
              </w:rPr>
            </w:pPr>
          </w:p>
        </w:tc>
        <w:tc>
          <w:tcPr>
            <w:tcW w:w="1758" w:type="dxa"/>
          </w:tcPr>
          <w:p w14:paraId="52924181" w14:textId="77777777" w:rsidR="009A49CF" w:rsidRPr="00111650" w:rsidRDefault="009A49CF" w:rsidP="0042759D">
            <w:pPr>
              <w:rPr>
                <w:sz w:val="22"/>
              </w:rPr>
            </w:pPr>
            <w:proofErr w:type="spellStart"/>
            <w:r w:rsidRPr="00111650">
              <w:rPr>
                <w:rFonts w:hint="eastAsia"/>
                <w:sz w:val="22"/>
              </w:rPr>
              <w:t>Postcondition</w:t>
            </w:r>
            <w:proofErr w:type="spellEnd"/>
          </w:p>
        </w:tc>
        <w:tc>
          <w:tcPr>
            <w:tcW w:w="5216" w:type="dxa"/>
          </w:tcPr>
          <w:p w14:paraId="4FE7E122" w14:textId="77777777" w:rsidR="009A49CF" w:rsidRPr="00111650" w:rsidRDefault="009A49CF" w:rsidP="0042759D">
            <w:pPr>
              <w:tabs>
                <w:tab w:val="left" w:pos="1065"/>
              </w:tabs>
              <w:rPr>
                <w:sz w:val="22"/>
              </w:rPr>
            </w:pPr>
            <w:r>
              <w:rPr>
                <w:rFonts w:hint="eastAsia"/>
                <w:sz w:val="22"/>
              </w:rPr>
              <w:t>判断</w:t>
            </w:r>
            <w:proofErr w:type="spellStart"/>
            <w:r>
              <w:rPr>
                <w:rFonts w:hint="eastAsia"/>
                <w:sz w:val="22"/>
              </w:rPr>
              <w:t>kafka</w:t>
            </w:r>
            <w:proofErr w:type="spellEnd"/>
            <w:r>
              <w:rPr>
                <w:rFonts w:hint="eastAsia"/>
                <w:sz w:val="22"/>
              </w:rPr>
              <w:t>是否有很好的并行化处理能力</w:t>
            </w:r>
            <w:r w:rsidRPr="00111650">
              <w:rPr>
                <w:sz w:val="22"/>
              </w:rPr>
              <w:t>；</w:t>
            </w:r>
          </w:p>
        </w:tc>
      </w:tr>
      <w:tr w:rsidR="00492995" w14:paraId="37B7A42F" w14:textId="77777777" w:rsidTr="0016343B">
        <w:trPr>
          <w:trHeight w:val="157"/>
        </w:trPr>
        <w:tc>
          <w:tcPr>
            <w:tcW w:w="1923" w:type="dxa"/>
          </w:tcPr>
          <w:p w14:paraId="662DADEE" w14:textId="77777777" w:rsidR="00492995" w:rsidRPr="00981A6D" w:rsidRDefault="00492995" w:rsidP="0016343B">
            <w:pPr>
              <w:rPr>
                <w:sz w:val="22"/>
              </w:rPr>
            </w:pPr>
            <w:r>
              <w:rPr>
                <w:sz w:val="22"/>
              </w:rPr>
              <w:t>Evaluation C</w:t>
            </w:r>
            <w:r w:rsidRPr="00E70C92">
              <w:rPr>
                <w:sz w:val="22"/>
              </w:rPr>
              <w:t>riterion</w:t>
            </w:r>
          </w:p>
        </w:tc>
        <w:tc>
          <w:tcPr>
            <w:tcW w:w="6974" w:type="dxa"/>
            <w:gridSpan w:val="2"/>
          </w:tcPr>
          <w:p w14:paraId="0176701C" w14:textId="77777777" w:rsidR="00492995" w:rsidRDefault="00492995" w:rsidP="0016343B">
            <w:pPr>
              <w:rPr>
                <w:sz w:val="22"/>
              </w:rPr>
            </w:pPr>
            <w:r>
              <w:rPr>
                <w:rFonts w:ascii="Times New Roman" w:eastAsiaTheme="majorEastAsia" w:hAnsi="Times New Roman" w:cs="Times New Roman" w:hint="eastAsia"/>
              </w:rPr>
              <w:t>实际结果与预期结果一致</w:t>
            </w:r>
          </w:p>
        </w:tc>
      </w:tr>
    </w:tbl>
    <w:p w14:paraId="1B2279E4" w14:textId="77777777" w:rsidR="009A49CF" w:rsidRPr="00492995" w:rsidRDefault="009A49CF" w:rsidP="009A49CF">
      <w:pPr>
        <w:ind w:firstLineChars="200" w:firstLine="420"/>
      </w:pPr>
    </w:p>
    <w:p w14:paraId="14AAE477" w14:textId="77777777" w:rsidR="009A49CF" w:rsidRPr="003E7744" w:rsidRDefault="009A49CF" w:rsidP="009A49CF">
      <w:pPr>
        <w:ind w:firstLineChars="200" w:firstLine="420"/>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9A49CF" w:rsidRPr="00781D1E" w14:paraId="0023C415" w14:textId="77777777" w:rsidTr="0042759D">
        <w:tc>
          <w:tcPr>
            <w:tcW w:w="8897" w:type="dxa"/>
            <w:gridSpan w:val="3"/>
          </w:tcPr>
          <w:p w14:paraId="7B0B6B64" w14:textId="77777777" w:rsidR="009A49CF" w:rsidRPr="00781D1E" w:rsidRDefault="009A49CF" w:rsidP="0042759D">
            <w:pPr>
              <w:jc w:val="center"/>
              <w:rPr>
                <w:b/>
                <w:sz w:val="22"/>
              </w:rPr>
            </w:pPr>
            <w:r w:rsidRPr="00781D1E">
              <w:rPr>
                <w:b/>
                <w:sz w:val="22"/>
              </w:rPr>
              <w:t>Test Case Specification</w:t>
            </w:r>
          </w:p>
        </w:tc>
      </w:tr>
      <w:tr w:rsidR="009A49CF" w:rsidRPr="00781D1E" w14:paraId="7FB997F4" w14:textId="77777777" w:rsidTr="0042759D">
        <w:tc>
          <w:tcPr>
            <w:tcW w:w="1923" w:type="dxa"/>
          </w:tcPr>
          <w:p w14:paraId="77260AB4" w14:textId="77777777" w:rsidR="009A49CF" w:rsidRPr="00781D1E" w:rsidRDefault="009A49CF" w:rsidP="0042759D">
            <w:pPr>
              <w:rPr>
                <w:sz w:val="22"/>
              </w:rPr>
            </w:pPr>
            <w:r w:rsidRPr="00781D1E">
              <w:rPr>
                <w:sz w:val="22"/>
              </w:rPr>
              <w:t>Name</w:t>
            </w:r>
          </w:p>
        </w:tc>
        <w:tc>
          <w:tcPr>
            <w:tcW w:w="6974" w:type="dxa"/>
            <w:gridSpan w:val="2"/>
          </w:tcPr>
          <w:p w14:paraId="09759AA0" w14:textId="77777777" w:rsidR="009A49CF" w:rsidRPr="00781D1E" w:rsidRDefault="009A49CF" w:rsidP="0042759D">
            <w:pPr>
              <w:rPr>
                <w:sz w:val="22"/>
              </w:rPr>
            </w:pPr>
            <w:r>
              <w:rPr>
                <w:rFonts w:hint="eastAsia"/>
                <w:sz w:val="22"/>
              </w:rPr>
              <w:t>过期数据清理</w:t>
            </w:r>
            <w:r w:rsidRPr="00781D1E">
              <w:rPr>
                <w:sz w:val="22"/>
              </w:rPr>
              <w:t>测试</w:t>
            </w:r>
          </w:p>
        </w:tc>
      </w:tr>
      <w:tr w:rsidR="009A49CF" w:rsidRPr="00781D1E" w14:paraId="4D03B4ED" w14:textId="77777777" w:rsidTr="0042759D">
        <w:tc>
          <w:tcPr>
            <w:tcW w:w="1923" w:type="dxa"/>
          </w:tcPr>
          <w:p w14:paraId="0E0775D0" w14:textId="77777777" w:rsidR="009A49CF" w:rsidRPr="00781D1E" w:rsidRDefault="009A49CF" w:rsidP="0042759D">
            <w:pPr>
              <w:rPr>
                <w:sz w:val="22"/>
              </w:rPr>
            </w:pPr>
            <w:r w:rsidRPr="00781D1E">
              <w:rPr>
                <w:rFonts w:hint="eastAsia"/>
                <w:sz w:val="22"/>
              </w:rPr>
              <w:t>Brief</w:t>
            </w:r>
            <w:r w:rsidRPr="00781D1E">
              <w:rPr>
                <w:sz w:val="22"/>
              </w:rPr>
              <w:t xml:space="preserve"> Description</w:t>
            </w:r>
          </w:p>
        </w:tc>
        <w:tc>
          <w:tcPr>
            <w:tcW w:w="6974" w:type="dxa"/>
            <w:gridSpan w:val="2"/>
          </w:tcPr>
          <w:p w14:paraId="4F3F5DF1" w14:textId="77777777" w:rsidR="009A49CF" w:rsidRPr="00781D1E" w:rsidRDefault="009A49CF" w:rsidP="0042759D">
            <w:pPr>
              <w:rPr>
                <w:sz w:val="22"/>
              </w:rPr>
            </w:pPr>
            <w:r>
              <w:rPr>
                <w:sz w:val="22"/>
              </w:rPr>
              <w:t>测试过期数据能否及时清除</w:t>
            </w:r>
          </w:p>
        </w:tc>
      </w:tr>
      <w:tr w:rsidR="009A49CF" w:rsidRPr="00781D1E" w14:paraId="0F5E2E89" w14:textId="77777777" w:rsidTr="0042759D">
        <w:tc>
          <w:tcPr>
            <w:tcW w:w="1923" w:type="dxa"/>
          </w:tcPr>
          <w:p w14:paraId="2240C1CA" w14:textId="77777777" w:rsidR="009A49CF" w:rsidRPr="00781D1E" w:rsidRDefault="009A49CF" w:rsidP="0042759D">
            <w:pPr>
              <w:rPr>
                <w:sz w:val="22"/>
              </w:rPr>
            </w:pPr>
            <w:r w:rsidRPr="00781D1E">
              <w:rPr>
                <w:rFonts w:hint="eastAsia"/>
                <w:sz w:val="22"/>
              </w:rPr>
              <w:t>Precondition</w:t>
            </w:r>
          </w:p>
        </w:tc>
        <w:tc>
          <w:tcPr>
            <w:tcW w:w="6974" w:type="dxa"/>
            <w:gridSpan w:val="2"/>
          </w:tcPr>
          <w:p w14:paraId="2957261F" w14:textId="77777777" w:rsidR="009A49CF" w:rsidRPr="00781D1E" w:rsidRDefault="009A49CF" w:rsidP="0042759D">
            <w:pPr>
              <w:rPr>
                <w:sz w:val="22"/>
              </w:rPr>
            </w:pPr>
            <w:r>
              <w:rPr>
                <w:sz w:val="22"/>
              </w:rPr>
              <w:t>K</w:t>
            </w:r>
            <w:r>
              <w:rPr>
                <w:rFonts w:hint="eastAsia"/>
                <w:sz w:val="22"/>
              </w:rPr>
              <w:t>afka</w:t>
            </w:r>
            <w:r>
              <w:rPr>
                <w:rFonts w:hint="eastAsia"/>
                <w:sz w:val="22"/>
              </w:rPr>
              <w:t>和</w:t>
            </w:r>
            <w:r>
              <w:rPr>
                <w:rFonts w:hint="eastAsia"/>
                <w:sz w:val="22"/>
              </w:rPr>
              <w:t>spark</w:t>
            </w:r>
            <w:r>
              <w:rPr>
                <w:rFonts w:hint="eastAsia"/>
                <w:sz w:val="22"/>
              </w:rPr>
              <w:t>运行正常</w:t>
            </w:r>
          </w:p>
        </w:tc>
      </w:tr>
      <w:tr w:rsidR="009A49CF" w:rsidRPr="00781D1E" w14:paraId="520F3A61" w14:textId="77777777" w:rsidTr="0042759D">
        <w:tc>
          <w:tcPr>
            <w:tcW w:w="1923" w:type="dxa"/>
          </w:tcPr>
          <w:p w14:paraId="2B2BE4E2" w14:textId="77777777" w:rsidR="009A49CF" w:rsidRPr="00781D1E" w:rsidRDefault="009A49CF" w:rsidP="0042759D">
            <w:pPr>
              <w:rPr>
                <w:sz w:val="22"/>
              </w:rPr>
            </w:pPr>
            <w:r w:rsidRPr="00781D1E">
              <w:rPr>
                <w:sz w:val="22"/>
              </w:rPr>
              <w:t>Tester</w:t>
            </w:r>
          </w:p>
        </w:tc>
        <w:tc>
          <w:tcPr>
            <w:tcW w:w="6974" w:type="dxa"/>
            <w:gridSpan w:val="2"/>
          </w:tcPr>
          <w:p w14:paraId="4DF884E6" w14:textId="77777777" w:rsidR="009A49CF" w:rsidRPr="00781D1E" w:rsidRDefault="009A49CF" w:rsidP="0042759D">
            <w:pPr>
              <w:rPr>
                <w:sz w:val="22"/>
              </w:rPr>
            </w:pPr>
            <w:r w:rsidRPr="00781D1E">
              <w:rPr>
                <w:sz w:val="22"/>
              </w:rPr>
              <w:t>测试员</w:t>
            </w:r>
          </w:p>
        </w:tc>
      </w:tr>
      <w:tr w:rsidR="009A49CF" w:rsidRPr="00781D1E" w14:paraId="681D70C4" w14:textId="77777777" w:rsidTr="0042759D">
        <w:tc>
          <w:tcPr>
            <w:tcW w:w="1923" w:type="dxa"/>
          </w:tcPr>
          <w:p w14:paraId="2D3F7860" w14:textId="77777777" w:rsidR="009A49CF" w:rsidRPr="00781D1E" w:rsidRDefault="009A49CF" w:rsidP="0042759D">
            <w:pPr>
              <w:rPr>
                <w:sz w:val="22"/>
              </w:rPr>
            </w:pPr>
            <w:r w:rsidRPr="00781D1E">
              <w:rPr>
                <w:rFonts w:hint="eastAsia"/>
                <w:sz w:val="22"/>
              </w:rPr>
              <w:lastRenderedPageBreak/>
              <w:t>Dependency</w:t>
            </w:r>
          </w:p>
        </w:tc>
        <w:tc>
          <w:tcPr>
            <w:tcW w:w="6974" w:type="dxa"/>
            <w:gridSpan w:val="2"/>
          </w:tcPr>
          <w:p w14:paraId="76F9CC3E" w14:textId="77777777" w:rsidR="009A49CF" w:rsidRPr="00781D1E" w:rsidRDefault="009A49CF" w:rsidP="0042759D">
            <w:pPr>
              <w:rPr>
                <w:sz w:val="22"/>
              </w:rPr>
            </w:pPr>
            <w:r w:rsidRPr="00781D1E">
              <w:rPr>
                <w:rFonts w:hint="eastAsia"/>
                <w:sz w:val="22"/>
              </w:rPr>
              <w:t>None</w:t>
            </w:r>
          </w:p>
        </w:tc>
      </w:tr>
      <w:tr w:rsidR="009A49CF" w:rsidRPr="00781D1E" w14:paraId="14670E33" w14:textId="77777777" w:rsidTr="0042759D">
        <w:tc>
          <w:tcPr>
            <w:tcW w:w="1923" w:type="dxa"/>
            <w:vMerge w:val="restart"/>
          </w:tcPr>
          <w:p w14:paraId="4C7BEDFD" w14:textId="77777777" w:rsidR="009A49CF" w:rsidRPr="00781D1E" w:rsidRDefault="009A49CF" w:rsidP="0042759D">
            <w:pPr>
              <w:rPr>
                <w:sz w:val="22"/>
              </w:rPr>
            </w:pPr>
            <w:r w:rsidRPr="00781D1E">
              <w:rPr>
                <w:sz w:val="22"/>
              </w:rPr>
              <w:t>Test Setup</w:t>
            </w:r>
          </w:p>
        </w:tc>
        <w:tc>
          <w:tcPr>
            <w:tcW w:w="1758" w:type="dxa"/>
          </w:tcPr>
          <w:p w14:paraId="4965D422" w14:textId="77777777" w:rsidR="009A49CF" w:rsidRPr="00781D1E" w:rsidRDefault="009A49CF" w:rsidP="0042759D">
            <w:pPr>
              <w:rPr>
                <w:sz w:val="22"/>
              </w:rPr>
            </w:pPr>
            <w:r w:rsidRPr="00781D1E">
              <w:rPr>
                <w:rFonts w:hint="eastAsia"/>
                <w:sz w:val="22"/>
              </w:rPr>
              <w:t>Name</w:t>
            </w:r>
          </w:p>
        </w:tc>
        <w:tc>
          <w:tcPr>
            <w:tcW w:w="5216" w:type="dxa"/>
          </w:tcPr>
          <w:p w14:paraId="6287F24B" w14:textId="77777777" w:rsidR="009A49CF" w:rsidRPr="00781D1E" w:rsidRDefault="009A49CF" w:rsidP="0042759D">
            <w:pPr>
              <w:rPr>
                <w:sz w:val="22"/>
              </w:rPr>
            </w:pPr>
            <w:r>
              <w:rPr>
                <w:rFonts w:hint="eastAsia"/>
                <w:sz w:val="22"/>
              </w:rPr>
              <w:t>数据不停入库，设置删除时间</w:t>
            </w:r>
          </w:p>
        </w:tc>
      </w:tr>
      <w:tr w:rsidR="009A49CF" w:rsidRPr="00781D1E" w14:paraId="7F8F453B" w14:textId="77777777" w:rsidTr="0042759D">
        <w:tc>
          <w:tcPr>
            <w:tcW w:w="1923" w:type="dxa"/>
            <w:vMerge/>
          </w:tcPr>
          <w:p w14:paraId="50988408" w14:textId="77777777" w:rsidR="009A49CF" w:rsidRPr="00781D1E" w:rsidRDefault="009A49CF" w:rsidP="0042759D">
            <w:pPr>
              <w:rPr>
                <w:sz w:val="22"/>
              </w:rPr>
            </w:pPr>
          </w:p>
        </w:tc>
        <w:tc>
          <w:tcPr>
            <w:tcW w:w="1758" w:type="dxa"/>
          </w:tcPr>
          <w:p w14:paraId="060E0804" w14:textId="77777777" w:rsidR="009A49CF" w:rsidRPr="00781D1E" w:rsidRDefault="009A49CF" w:rsidP="0042759D">
            <w:pPr>
              <w:rPr>
                <w:sz w:val="22"/>
              </w:rPr>
            </w:pPr>
            <w:r w:rsidRPr="00781D1E">
              <w:rPr>
                <w:sz w:val="22"/>
              </w:rPr>
              <w:t>Description</w:t>
            </w:r>
          </w:p>
        </w:tc>
        <w:tc>
          <w:tcPr>
            <w:tcW w:w="5216" w:type="dxa"/>
          </w:tcPr>
          <w:p w14:paraId="63564483" w14:textId="77777777" w:rsidR="009A49CF" w:rsidRPr="00781D1E" w:rsidRDefault="009A49CF" w:rsidP="0042759D">
            <w:pPr>
              <w:rPr>
                <w:sz w:val="22"/>
              </w:rPr>
            </w:pPr>
            <w:r>
              <w:rPr>
                <w:sz w:val="22"/>
              </w:rPr>
              <w:t>K</w:t>
            </w:r>
            <w:r>
              <w:rPr>
                <w:rFonts w:hint="eastAsia"/>
                <w:sz w:val="22"/>
              </w:rPr>
              <w:t>afka</w:t>
            </w:r>
            <w:r>
              <w:rPr>
                <w:rFonts w:hint="eastAsia"/>
                <w:sz w:val="22"/>
              </w:rPr>
              <w:t>不停地</w:t>
            </w:r>
            <w:proofErr w:type="gramStart"/>
            <w:r>
              <w:rPr>
                <w:rFonts w:hint="eastAsia"/>
                <w:sz w:val="22"/>
              </w:rPr>
              <w:t>获取微博数据</w:t>
            </w:r>
            <w:proofErr w:type="gramEnd"/>
            <w:r>
              <w:rPr>
                <w:rFonts w:hint="eastAsia"/>
                <w:sz w:val="22"/>
              </w:rPr>
              <w:t>，并设置要删除数据的时间</w:t>
            </w:r>
            <w:r w:rsidRPr="00781D1E">
              <w:rPr>
                <w:rFonts w:hint="eastAsia"/>
                <w:sz w:val="22"/>
              </w:rPr>
              <w:t>；</w:t>
            </w:r>
          </w:p>
        </w:tc>
      </w:tr>
      <w:tr w:rsidR="009A49CF" w:rsidRPr="00781D1E" w14:paraId="4C2A83C5" w14:textId="77777777" w:rsidTr="0042759D">
        <w:tc>
          <w:tcPr>
            <w:tcW w:w="1923" w:type="dxa"/>
            <w:vMerge w:val="restart"/>
          </w:tcPr>
          <w:p w14:paraId="365FDB00" w14:textId="77777777" w:rsidR="009A49CF" w:rsidRPr="00781D1E" w:rsidRDefault="009A49CF" w:rsidP="0042759D">
            <w:pPr>
              <w:rPr>
                <w:sz w:val="22"/>
              </w:rPr>
            </w:pPr>
            <w:r w:rsidRPr="00781D1E">
              <w:rPr>
                <w:rFonts w:hint="eastAsia"/>
                <w:sz w:val="22"/>
              </w:rPr>
              <w:t>Basic Flow</w:t>
            </w:r>
          </w:p>
          <w:p w14:paraId="16615E80" w14:textId="77777777" w:rsidR="009A49CF" w:rsidRPr="00781D1E" w:rsidRDefault="009A49CF" w:rsidP="0042759D">
            <w:pPr>
              <w:rPr>
                <w:sz w:val="22"/>
              </w:rPr>
            </w:pPr>
            <w:r w:rsidRPr="00781D1E">
              <w:rPr>
                <w:rFonts w:hint="eastAsia"/>
                <w:sz w:val="22"/>
              </w:rPr>
              <w:t>(</w:t>
            </w:r>
            <w:r w:rsidRPr="00781D1E">
              <w:rPr>
                <w:sz w:val="22"/>
              </w:rPr>
              <w:t>Test Setup</w:t>
            </w:r>
            <w:r w:rsidRPr="00781D1E">
              <w:rPr>
                <w:rFonts w:hint="eastAsia"/>
                <w:sz w:val="22"/>
              </w:rPr>
              <w:t>)</w:t>
            </w:r>
          </w:p>
        </w:tc>
        <w:tc>
          <w:tcPr>
            <w:tcW w:w="6974" w:type="dxa"/>
            <w:gridSpan w:val="2"/>
          </w:tcPr>
          <w:p w14:paraId="307323A0" w14:textId="77777777" w:rsidR="009A49CF" w:rsidRPr="00781D1E" w:rsidRDefault="009A49CF" w:rsidP="0042759D">
            <w:pPr>
              <w:rPr>
                <w:sz w:val="22"/>
              </w:rPr>
            </w:pPr>
            <w:r w:rsidRPr="00781D1E">
              <w:rPr>
                <w:rFonts w:hint="eastAsia"/>
                <w:sz w:val="22"/>
              </w:rPr>
              <w:t>Steps</w:t>
            </w:r>
          </w:p>
        </w:tc>
      </w:tr>
      <w:tr w:rsidR="009A49CF" w:rsidRPr="00781D1E" w14:paraId="73085FEC" w14:textId="77777777" w:rsidTr="0042759D">
        <w:tc>
          <w:tcPr>
            <w:tcW w:w="1923" w:type="dxa"/>
            <w:vMerge/>
          </w:tcPr>
          <w:p w14:paraId="160E03D2" w14:textId="77777777" w:rsidR="009A49CF" w:rsidRPr="00781D1E" w:rsidRDefault="009A49CF" w:rsidP="0042759D">
            <w:pPr>
              <w:rPr>
                <w:sz w:val="22"/>
              </w:rPr>
            </w:pPr>
          </w:p>
        </w:tc>
        <w:tc>
          <w:tcPr>
            <w:tcW w:w="1758" w:type="dxa"/>
          </w:tcPr>
          <w:p w14:paraId="32B54E4E" w14:textId="77777777" w:rsidR="009A49CF" w:rsidRPr="00781D1E" w:rsidRDefault="009A49CF" w:rsidP="0042759D">
            <w:pPr>
              <w:rPr>
                <w:sz w:val="22"/>
              </w:rPr>
            </w:pPr>
            <w:r w:rsidRPr="00781D1E">
              <w:rPr>
                <w:rFonts w:hint="eastAsia"/>
                <w:sz w:val="22"/>
              </w:rPr>
              <w:t>1</w:t>
            </w:r>
          </w:p>
        </w:tc>
        <w:tc>
          <w:tcPr>
            <w:tcW w:w="5216" w:type="dxa"/>
          </w:tcPr>
          <w:p w14:paraId="7089D6F5" w14:textId="717C0FD6" w:rsidR="009A49CF" w:rsidRPr="00781D1E" w:rsidRDefault="009A49CF" w:rsidP="0042759D">
            <w:pPr>
              <w:rPr>
                <w:sz w:val="22"/>
              </w:rPr>
            </w:pPr>
            <w:r>
              <w:rPr>
                <w:sz w:val="22"/>
              </w:rPr>
              <w:t>启动</w:t>
            </w:r>
            <w:proofErr w:type="spellStart"/>
            <w:r>
              <w:rPr>
                <w:sz w:val="22"/>
              </w:rPr>
              <w:t>kafka</w:t>
            </w:r>
            <w:proofErr w:type="spellEnd"/>
            <w:r>
              <w:rPr>
                <w:rFonts w:hint="eastAsia"/>
                <w:sz w:val="22"/>
              </w:rPr>
              <w:t>，</w:t>
            </w:r>
            <w:r>
              <w:rPr>
                <w:sz w:val="22"/>
              </w:rPr>
              <w:t>不停</w:t>
            </w:r>
            <w:ins w:id="87" w:author="liuchao" w:date="2017-05-26T15:57:00Z">
              <w:r w:rsidR="00CD5198">
                <w:rPr>
                  <w:rFonts w:hint="eastAsia"/>
                  <w:sz w:val="22"/>
                </w:rPr>
                <w:t>地</w:t>
              </w:r>
            </w:ins>
            <w:r>
              <w:rPr>
                <w:sz w:val="22"/>
              </w:rPr>
              <w:t>获取数据</w:t>
            </w:r>
          </w:p>
        </w:tc>
      </w:tr>
      <w:tr w:rsidR="009A49CF" w:rsidRPr="00781D1E" w14:paraId="41A81F44" w14:textId="77777777" w:rsidTr="0042759D">
        <w:tc>
          <w:tcPr>
            <w:tcW w:w="1923" w:type="dxa"/>
            <w:vMerge/>
          </w:tcPr>
          <w:p w14:paraId="2354E8BB" w14:textId="77777777" w:rsidR="009A49CF" w:rsidRPr="00781D1E" w:rsidRDefault="009A49CF" w:rsidP="0042759D">
            <w:pPr>
              <w:rPr>
                <w:sz w:val="22"/>
              </w:rPr>
            </w:pPr>
          </w:p>
        </w:tc>
        <w:tc>
          <w:tcPr>
            <w:tcW w:w="1758" w:type="dxa"/>
          </w:tcPr>
          <w:p w14:paraId="0B711B7D" w14:textId="77777777" w:rsidR="009A49CF" w:rsidRPr="00781D1E" w:rsidRDefault="009A49CF" w:rsidP="0042759D">
            <w:pPr>
              <w:rPr>
                <w:sz w:val="22"/>
              </w:rPr>
            </w:pPr>
            <w:r>
              <w:rPr>
                <w:rFonts w:hint="eastAsia"/>
                <w:sz w:val="22"/>
              </w:rPr>
              <w:t>2</w:t>
            </w:r>
          </w:p>
        </w:tc>
        <w:tc>
          <w:tcPr>
            <w:tcW w:w="5216" w:type="dxa"/>
          </w:tcPr>
          <w:p w14:paraId="0D383DD0" w14:textId="77777777" w:rsidR="009A49CF" w:rsidRPr="00056946" w:rsidRDefault="009A49CF" w:rsidP="0042759D">
            <w:pPr>
              <w:rPr>
                <w:sz w:val="22"/>
              </w:rPr>
            </w:pPr>
            <w:r>
              <w:rPr>
                <w:rFonts w:hint="eastAsia"/>
                <w:sz w:val="22"/>
              </w:rPr>
              <w:t>设置定期删除时间（为了测试方便，可设置为</w:t>
            </w:r>
            <w:r>
              <w:rPr>
                <w:rFonts w:hint="eastAsia"/>
                <w:sz w:val="22"/>
              </w:rPr>
              <w:t>1h</w:t>
            </w:r>
            <w:r>
              <w:rPr>
                <w:rFonts w:hint="eastAsia"/>
                <w:sz w:val="22"/>
              </w:rPr>
              <w:t>）</w:t>
            </w:r>
          </w:p>
        </w:tc>
      </w:tr>
      <w:tr w:rsidR="009A49CF" w:rsidRPr="00781D1E" w14:paraId="52C3B140" w14:textId="77777777" w:rsidTr="0042759D">
        <w:tc>
          <w:tcPr>
            <w:tcW w:w="1923" w:type="dxa"/>
            <w:vMerge/>
          </w:tcPr>
          <w:p w14:paraId="69C45136" w14:textId="77777777" w:rsidR="009A49CF" w:rsidRPr="00781D1E" w:rsidRDefault="009A49CF" w:rsidP="0042759D">
            <w:pPr>
              <w:rPr>
                <w:sz w:val="22"/>
              </w:rPr>
            </w:pPr>
          </w:p>
        </w:tc>
        <w:tc>
          <w:tcPr>
            <w:tcW w:w="1758" w:type="dxa"/>
          </w:tcPr>
          <w:p w14:paraId="2B6C78D5" w14:textId="77777777" w:rsidR="009A49CF" w:rsidRPr="00781D1E" w:rsidRDefault="009A49CF" w:rsidP="0042759D">
            <w:pPr>
              <w:rPr>
                <w:sz w:val="22"/>
              </w:rPr>
            </w:pPr>
            <w:proofErr w:type="spellStart"/>
            <w:r w:rsidRPr="00781D1E">
              <w:rPr>
                <w:rFonts w:hint="eastAsia"/>
                <w:sz w:val="22"/>
              </w:rPr>
              <w:t>Postconditio</w:t>
            </w:r>
            <w:r w:rsidRPr="00781D1E">
              <w:rPr>
                <w:sz w:val="22"/>
              </w:rPr>
              <w:t>n</w:t>
            </w:r>
            <w:proofErr w:type="spellEnd"/>
          </w:p>
        </w:tc>
        <w:tc>
          <w:tcPr>
            <w:tcW w:w="5216" w:type="dxa"/>
          </w:tcPr>
          <w:p w14:paraId="7B6452A6" w14:textId="77777777" w:rsidR="009A49CF" w:rsidRPr="00781D1E" w:rsidRDefault="009A49CF" w:rsidP="0042759D">
            <w:pPr>
              <w:rPr>
                <w:sz w:val="22"/>
              </w:rPr>
            </w:pPr>
            <w:r>
              <w:rPr>
                <w:sz w:val="22"/>
              </w:rPr>
              <w:t>K</w:t>
            </w:r>
            <w:r>
              <w:rPr>
                <w:rFonts w:hint="eastAsia"/>
                <w:sz w:val="22"/>
              </w:rPr>
              <w:t>afka</w:t>
            </w:r>
            <w:r>
              <w:rPr>
                <w:rFonts w:hint="eastAsia"/>
                <w:sz w:val="22"/>
              </w:rPr>
              <w:t>正常运行，设置了数据清除时间</w:t>
            </w:r>
            <w:r w:rsidRPr="00781D1E">
              <w:rPr>
                <w:rFonts w:hint="eastAsia"/>
                <w:sz w:val="22"/>
              </w:rPr>
              <w:t>；</w:t>
            </w:r>
          </w:p>
        </w:tc>
      </w:tr>
      <w:tr w:rsidR="009A49CF" w:rsidRPr="00781D1E" w14:paraId="04C4D83F" w14:textId="77777777" w:rsidTr="0042759D">
        <w:trPr>
          <w:trHeight w:val="81"/>
        </w:trPr>
        <w:tc>
          <w:tcPr>
            <w:tcW w:w="1923" w:type="dxa"/>
            <w:vMerge w:val="restart"/>
          </w:tcPr>
          <w:p w14:paraId="3873C356" w14:textId="77777777" w:rsidR="009A49CF" w:rsidRPr="00781D1E" w:rsidRDefault="009A49CF" w:rsidP="0042759D">
            <w:pPr>
              <w:rPr>
                <w:sz w:val="22"/>
              </w:rPr>
            </w:pPr>
            <w:r w:rsidRPr="00781D1E">
              <w:rPr>
                <w:rFonts w:hint="eastAsia"/>
                <w:sz w:val="22"/>
              </w:rPr>
              <w:t>Basic Flow</w:t>
            </w:r>
          </w:p>
          <w:p w14:paraId="4C1980F9" w14:textId="77777777" w:rsidR="009A49CF" w:rsidRPr="00781D1E" w:rsidRDefault="009A49CF" w:rsidP="0042759D">
            <w:pPr>
              <w:rPr>
                <w:sz w:val="22"/>
              </w:rPr>
            </w:pPr>
            <w:r w:rsidRPr="00781D1E">
              <w:rPr>
                <w:sz w:val="22"/>
              </w:rPr>
              <w:t>(Test Sequence)</w:t>
            </w:r>
          </w:p>
        </w:tc>
        <w:tc>
          <w:tcPr>
            <w:tcW w:w="6974" w:type="dxa"/>
            <w:gridSpan w:val="2"/>
          </w:tcPr>
          <w:p w14:paraId="0975BC48" w14:textId="77777777" w:rsidR="009A49CF" w:rsidRPr="00781D1E" w:rsidRDefault="009A49CF" w:rsidP="0042759D">
            <w:pPr>
              <w:rPr>
                <w:sz w:val="22"/>
              </w:rPr>
            </w:pPr>
            <w:r w:rsidRPr="00781D1E">
              <w:rPr>
                <w:rFonts w:hint="eastAsia"/>
                <w:sz w:val="22"/>
              </w:rPr>
              <w:t>Steps</w:t>
            </w:r>
          </w:p>
        </w:tc>
      </w:tr>
      <w:tr w:rsidR="009A49CF" w:rsidRPr="00781D1E" w14:paraId="73E126FB" w14:textId="77777777" w:rsidTr="0042759D">
        <w:trPr>
          <w:trHeight w:val="78"/>
        </w:trPr>
        <w:tc>
          <w:tcPr>
            <w:tcW w:w="1923" w:type="dxa"/>
            <w:vMerge/>
          </w:tcPr>
          <w:p w14:paraId="0EA8A44F" w14:textId="77777777" w:rsidR="009A49CF" w:rsidRPr="00781D1E" w:rsidRDefault="009A49CF" w:rsidP="0042759D">
            <w:pPr>
              <w:rPr>
                <w:sz w:val="22"/>
              </w:rPr>
            </w:pPr>
          </w:p>
        </w:tc>
        <w:tc>
          <w:tcPr>
            <w:tcW w:w="1758" w:type="dxa"/>
          </w:tcPr>
          <w:p w14:paraId="76B41FBF" w14:textId="77777777" w:rsidR="009A49CF" w:rsidRPr="00781D1E" w:rsidRDefault="009A49CF" w:rsidP="0042759D">
            <w:pPr>
              <w:rPr>
                <w:sz w:val="22"/>
              </w:rPr>
            </w:pPr>
            <w:r w:rsidRPr="00781D1E">
              <w:rPr>
                <w:rFonts w:hint="eastAsia"/>
                <w:sz w:val="22"/>
              </w:rPr>
              <w:t>1</w:t>
            </w:r>
          </w:p>
        </w:tc>
        <w:tc>
          <w:tcPr>
            <w:tcW w:w="5216" w:type="dxa"/>
          </w:tcPr>
          <w:p w14:paraId="7732D34D" w14:textId="2529DFFD" w:rsidR="009A49CF" w:rsidRPr="00781D1E" w:rsidRDefault="009A49CF" w:rsidP="0042759D">
            <w:pPr>
              <w:rPr>
                <w:sz w:val="22"/>
              </w:rPr>
            </w:pPr>
            <w:r>
              <w:rPr>
                <w:sz w:val="22"/>
              </w:rPr>
              <w:t>启动</w:t>
            </w:r>
            <w:proofErr w:type="spellStart"/>
            <w:r>
              <w:rPr>
                <w:sz w:val="22"/>
              </w:rPr>
              <w:t>kafka</w:t>
            </w:r>
            <w:proofErr w:type="spellEnd"/>
            <w:r>
              <w:rPr>
                <w:rFonts w:hint="eastAsia"/>
                <w:sz w:val="22"/>
              </w:rPr>
              <w:t>，</w:t>
            </w:r>
            <w:r>
              <w:rPr>
                <w:sz w:val="22"/>
              </w:rPr>
              <w:t>不停</w:t>
            </w:r>
            <w:ins w:id="88" w:author="liuchao" w:date="2017-05-26T15:57:00Z">
              <w:r w:rsidR="00CD5198">
                <w:rPr>
                  <w:rFonts w:hint="eastAsia"/>
                  <w:sz w:val="22"/>
                </w:rPr>
                <w:t>地</w:t>
              </w:r>
            </w:ins>
            <w:r>
              <w:rPr>
                <w:sz w:val="22"/>
              </w:rPr>
              <w:t>获取数据</w:t>
            </w:r>
          </w:p>
        </w:tc>
      </w:tr>
      <w:tr w:rsidR="009A49CF" w:rsidRPr="00781D1E" w14:paraId="3636DF59" w14:textId="77777777" w:rsidTr="0042759D">
        <w:trPr>
          <w:trHeight w:val="78"/>
        </w:trPr>
        <w:tc>
          <w:tcPr>
            <w:tcW w:w="1923" w:type="dxa"/>
            <w:vMerge/>
          </w:tcPr>
          <w:p w14:paraId="1FA16EAF" w14:textId="77777777" w:rsidR="009A49CF" w:rsidRPr="00781D1E" w:rsidRDefault="009A49CF" w:rsidP="0042759D">
            <w:pPr>
              <w:rPr>
                <w:sz w:val="22"/>
              </w:rPr>
            </w:pPr>
          </w:p>
        </w:tc>
        <w:tc>
          <w:tcPr>
            <w:tcW w:w="1758" w:type="dxa"/>
          </w:tcPr>
          <w:p w14:paraId="0F200106" w14:textId="77777777" w:rsidR="009A49CF" w:rsidRPr="00781D1E" w:rsidRDefault="009A49CF" w:rsidP="0042759D">
            <w:pPr>
              <w:rPr>
                <w:sz w:val="22"/>
              </w:rPr>
            </w:pPr>
            <w:r w:rsidRPr="00781D1E">
              <w:rPr>
                <w:rFonts w:hint="eastAsia"/>
                <w:sz w:val="22"/>
              </w:rPr>
              <w:t>2</w:t>
            </w:r>
          </w:p>
        </w:tc>
        <w:tc>
          <w:tcPr>
            <w:tcW w:w="5216" w:type="dxa"/>
          </w:tcPr>
          <w:p w14:paraId="59D407AA" w14:textId="77777777" w:rsidR="009A49CF" w:rsidRPr="00781D1E" w:rsidRDefault="009A49CF" w:rsidP="0042759D">
            <w:pPr>
              <w:rPr>
                <w:sz w:val="22"/>
              </w:rPr>
            </w:pPr>
            <w:r>
              <w:rPr>
                <w:rFonts w:hint="eastAsia"/>
                <w:sz w:val="22"/>
              </w:rPr>
              <w:t>设置定期删除时间（为了测试方便，可设置为</w:t>
            </w:r>
            <w:r>
              <w:rPr>
                <w:rFonts w:hint="eastAsia"/>
                <w:sz w:val="22"/>
              </w:rPr>
              <w:t>1h</w:t>
            </w:r>
            <w:r>
              <w:rPr>
                <w:rFonts w:hint="eastAsia"/>
                <w:sz w:val="22"/>
              </w:rPr>
              <w:t>）</w:t>
            </w:r>
          </w:p>
        </w:tc>
      </w:tr>
      <w:tr w:rsidR="009A49CF" w:rsidRPr="00781D1E" w14:paraId="309AE22B" w14:textId="77777777" w:rsidTr="0042759D">
        <w:trPr>
          <w:trHeight w:val="78"/>
        </w:trPr>
        <w:tc>
          <w:tcPr>
            <w:tcW w:w="1923" w:type="dxa"/>
            <w:vMerge/>
          </w:tcPr>
          <w:p w14:paraId="722323F5" w14:textId="77777777" w:rsidR="009A49CF" w:rsidRPr="00781D1E" w:rsidRDefault="009A49CF" w:rsidP="0042759D">
            <w:pPr>
              <w:rPr>
                <w:sz w:val="22"/>
              </w:rPr>
            </w:pPr>
          </w:p>
        </w:tc>
        <w:tc>
          <w:tcPr>
            <w:tcW w:w="1758" w:type="dxa"/>
          </w:tcPr>
          <w:p w14:paraId="49276AE9" w14:textId="77777777" w:rsidR="009A49CF" w:rsidRPr="00781D1E" w:rsidRDefault="009A49CF" w:rsidP="0042759D">
            <w:pPr>
              <w:rPr>
                <w:sz w:val="22"/>
              </w:rPr>
            </w:pPr>
            <w:r w:rsidRPr="00781D1E">
              <w:rPr>
                <w:rFonts w:hint="eastAsia"/>
                <w:sz w:val="22"/>
              </w:rPr>
              <w:t>3</w:t>
            </w:r>
          </w:p>
        </w:tc>
        <w:tc>
          <w:tcPr>
            <w:tcW w:w="5216" w:type="dxa"/>
          </w:tcPr>
          <w:p w14:paraId="083D3EB2" w14:textId="77777777" w:rsidR="009A49CF" w:rsidRPr="00781D1E" w:rsidRDefault="009A49CF" w:rsidP="0042759D">
            <w:pPr>
              <w:rPr>
                <w:sz w:val="22"/>
              </w:rPr>
            </w:pPr>
            <w:r>
              <w:rPr>
                <w:rFonts w:hint="eastAsia"/>
                <w:sz w:val="22"/>
              </w:rPr>
              <w:t>每隔一段时间记录过期数据的删除情况</w:t>
            </w:r>
          </w:p>
        </w:tc>
      </w:tr>
      <w:tr w:rsidR="009A49CF" w:rsidRPr="00781D1E" w14:paraId="7896179A" w14:textId="77777777" w:rsidTr="0042759D">
        <w:trPr>
          <w:trHeight w:val="157"/>
        </w:trPr>
        <w:tc>
          <w:tcPr>
            <w:tcW w:w="1923" w:type="dxa"/>
            <w:vMerge/>
          </w:tcPr>
          <w:p w14:paraId="40E36B9B" w14:textId="77777777" w:rsidR="009A49CF" w:rsidRPr="00781D1E" w:rsidRDefault="009A49CF" w:rsidP="0042759D">
            <w:pPr>
              <w:rPr>
                <w:sz w:val="22"/>
              </w:rPr>
            </w:pPr>
          </w:p>
        </w:tc>
        <w:tc>
          <w:tcPr>
            <w:tcW w:w="1758" w:type="dxa"/>
          </w:tcPr>
          <w:p w14:paraId="6FA3E6EF" w14:textId="77777777" w:rsidR="009A49CF" w:rsidRPr="00781D1E" w:rsidRDefault="009A49CF" w:rsidP="0042759D">
            <w:pPr>
              <w:rPr>
                <w:sz w:val="22"/>
              </w:rPr>
            </w:pPr>
            <w:proofErr w:type="spellStart"/>
            <w:r w:rsidRPr="00781D1E">
              <w:rPr>
                <w:rFonts w:hint="eastAsia"/>
                <w:sz w:val="22"/>
              </w:rPr>
              <w:t>Postcondition</w:t>
            </w:r>
            <w:proofErr w:type="spellEnd"/>
          </w:p>
        </w:tc>
        <w:tc>
          <w:tcPr>
            <w:tcW w:w="5216" w:type="dxa"/>
          </w:tcPr>
          <w:p w14:paraId="7DDF3F8E" w14:textId="77777777" w:rsidR="009A49CF" w:rsidRPr="00781D1E" w:rsidRDefault="009A49CF" w:rsidP="0042759D">
            <w:pPr>
              <w:tabs>
                <w:tab w:val="left" w:pos="1065"/>
              </w:tabs>
              <w:rPr>
                <w:sz w:val="22"/>
              </w:rPr>
            </w:pPr>
            <w:r>
              <w:rPr>
                <w:rFonts w:hint="eastAsia"/>
                <w:sz w:val="22"/>
              </w:rPr>
              <w:t>确保过期数据能及时清理</w:t>
            </w:r>
            <w:r w:rsidRPr="00781D1E">
              <w:rPr>
                <w:sz w:val="22"/>
              </w:rPr>
              <w:t>；</w:t>
            </w:r>
          </w:p>
        </w:tc>
      </w:tr>
      <w:tr w:rsidR="00492995" w14:paraId="6100F766" w14:textId="77777777" w:rsidTr="0016343B">
        <w:trPr>
          <w:trHeight w:val="157"/>
        </w:trPr>
        <w:tc>
          <w:tcPr>
            <w:tcW w:w="1923" w:type="dxa"/>
          </w:tcPr>
          <w:p w14:paraId="31147A3D" w14:textId="77777777" w:rsidR="00492995" w:rsidRPr="00981A6D" w:rsidRDefault="00492995" w:rsidP="0016343B">
            <w:pPr>
              <w:rPr>
                <w:sz w:val="22"/>
              </w:rPr>
            </w:pPr>
            <w:r>
              <w:rPr>
                <w:sz w:val="22"/>
              </w:rPr>
              <w:t>Evaluation C</w:t>
            </w:r>
            <w:r w:rsidRPr="00E70C92">
              <w:rPr>
                <w:sz w:val="22"/>
              </w:rPr>
              <w:t>riterion</w:t>
            </w:r>
          </w:p>
        </w:tc>
        <w:tc>
          <w:tcPr>
            <w:tcW w:w="6974" w:type="dxa"/>
            <w:gridSpan w:val="2"/>
          </w:tcPr>
          <w:p w14:paraId="79A24368" w14:textId="77777777" w:rsidR="00492995" w:rsidRDefault="00492995" w:rsidP="0016343B">
            <w:pPr>
              <w:rPr>
                <w:sz w:val="22"/>
              </w:rPr>
            </w:pPr>
            <w:r>
              <w:rPr>
                <w:rFonts w:ascii="Times New Roman" w:eastAsiaTheme="majorEastAsia" w:hAnsi="Times New Roman" w:cs="Times New Roman" w:hint="eastAsia"/>
              </w:rPr>
              <w:t>实际结果与预期结果一致</w:t>
            </w:r>
          </w:p>
        </w:tc>
      </w:tr>
    </w:tbl>
    <w:p w14:paraId="7D1FDF64" w14:textId="77777777" w:rsidR="009A49CF" w:rsidRPr="00492995" w:rsidRDefault="009A49CF" w:rsidP="009A49CF"/>
    <w:p w14:paraId="4AC9E947" w14:textId="77777777" w:rsidR="002A5A4E" w:rsidRDefault="005D5E4B" w:rsidP="005D5E4B">
      <w:pPr>
        <w:pStyle w:val="1"/>
      </w:pPr>
      <w:bookmarkStart w:id="89" w:name="_Toc483505193"/>
      <w:r>
        <w:rPr>
          <w:rFonts w:hint="eastAsia"/>
        </w:rPr>
        <w:t>4</w:t>
      </w:r>
      <w:commentRangeStart w:id="90"/>
      <w:r>
        <w:rPr>
          <w:rFonts w:hint="eastAsia"/>
        </w:rPr>
        <w:t>应用功能</w:t>
      </w:r>
      <w:commentRangeEnd w:id="90"/>
      <w:r w:rsidR="00CD5198">
        <w:rPr>
          <w:rStyle w:val="a8"/>
          <w:b w:val="0"/>
          <w:bCs w:val="0"/>
          <w:kern w:val="2"/>
        </w:rPr>
        <w:commentReference w:id="90"/>
      </w:r>
      <w:r>
        <w:t>测试</w:t>
      </w:r>
      <w:bookmarkEnd w:id="89"/>
    </w:p>
    <w:p w14:paraId="3F071CA3" w14:textId="77777777" w:rsidR="005D5E4B" w:rsidRDefault="005D5E4B" w:rsidP="007A190A">
      <w:pPr>
        <w:pStyle w:val="2"/>
      </w:pPr>
      <w:bookmarkStart w:id="91" w:name="_Toc483505194"/>
      <w:r>
        <w:rPr>
          <w:rFonts w:hint="eastAsia"/>
        </w:rPr>
        <w:t>4.1</w:t>
      </w:r>
      <w:r>
        <w:rPr>
          <w:rFonts w:hint="eastAsia"/>
        </w:rPr>
        <w:t>数据源</w:t>
      </w:r>
      <w:r>
        <w:t>产生模块</w:t>
      </w:r>
      <w:r w:rsidR="008B76FF">
        <w:rPr>
          <w:rFonts w:hint="eastAsia"/>
        </w:rPr>
        <w:t>功能</w:t>
      </w:r>
      <w:r>
        <w:rPr>
          <w:rFonts w:hint="eastAsia"/>
        </w:rPr>
        <w:t>测试</w:t>
      </w:r>
      <w:bookmarkEnd w:id="91"/>
    </w:p>
    <w:p w14:paraId="0EE27CDF" w14:textId="77777777" w:rsidR="00E00515" w:rsidRDefault="007A190A" w:rsidP="007A190A">
      <w:pPr>
        <w:pStyle w:val="3"/>
      </w:pPr>
      <w:bookmarkStart w:id="92" w:name="_Toc483505195"/>
      <w:r>
        <w:rPr>
          <w:rFonts w:hint="eastAsia"/>
        </w:rPr>
        <w:t>4.1.1</w:t>
      </w:r>
      <w:r w:rsidR="00E00515">
        <w:rPr>
          <w:rFonts w:hint="eastAsia"/>
        </w:rPr>
        <w:t>测试策略</w:t>
      </w:r>
      <w:r w:rsidR="00E00515">
        <w:t>描述</w:t>
      </w:r>
      <w:bookmarkEnd w:id="92"/>
    </w:p>
    <w:p w14:paraId="21DD40D1" w14:textId="77777777" w:rsidR="005A20C2" w:rsidRPr="007A190A" w:rsidRDefault="008B76FF" w:rsidP="00E00515">
      <w:pPr>
        <w:spacing w:line="360" w:lineRule="auto"/>
        <w:ind w:firstLineChars="200" w:firstLine="420"/>
        <w:rPr>
          <w:rFonts w:asciiTheme="minorEastAsia" w:hAnsiTheme="minorEastAsia"/>
          <w:szCs w:val="21"/>
        </w:rPr>
      </w:pPr>
      <w:r w:rsidRPr="007A190A">
        <w:rPr>
          <w:rFonts w:asciiTheme="minorEastAsia" w:hAnsiTheme="minorEastAsia" w:hint="eastAsia"/>
          <w:szCs w:val="21"/>
        </w:rPr>
        <w:t>测试人员</w:t>
      </w:r>
      <w:r w:rsidRPr="007A190A">
        <w:rPr>
          <w:rFonts w:asciiTheme="minorEastAsia" w:hAnsiTheme="minorEastAsia"/>
          <w:szCs w:val="21"/>
        </w:rPr>
        <w:t>对</w:t>
      </w:r>
      <w:r w:rsidRPr="007A190A">
        <w:rPr>
          <w:rFonts w:asciiTheme="minorEastAsia" w:hAnsiTheme="minorEastAsia" w:hint="eastAsia"/>
          <w:szCs w:val="21"/>
        </w:rPr>
        <w:t>系统</w:t>
      </w:r>
      <w:r w:rsidRPr="007A190A">
        <w:rPr>
          <w:rFonts w:asciiTheme="minorEastAsia" w:hAnsiTheme="minorEastAsia"/>
          <w:szCs w:val="21"/>
        </w:rPr>
        <w:t>的数据产生模块进行</w:t>
      </w:r>
      <w:r w:rsidRPr="007A190A">
        <w:rPr>
          <w:rFonts w:asciiTheme="minorEastAsia" w:hAnsiTheme="minorEastAsia" w:hint="eastAsia"/>
          <w:szCs w:val="21"/>
        </w:rPr>
        <w:t>基本</w:t>
      </w:r>
      <w:r w:rsidRPr="007A190A">
        <w:rPr>
          <w:rFonts w:asciiTheme="minorEastAsia" w:hAnsiTheme="minorEastAsia"/>
          <w:szCs w:val="21"/>
        </w:rPr>
        <w:t>功能测试</w:t>
      </w:r>
      <w:r w:rsidRPr="007A190A">
        <w:rPr>
          <w:rFonts w:asciiTheme="minorEastAsia" w:hAnsiTheme="minorEastAsia" w:hint="eastAsia"/>
          <w:szCs w:val="21"/>
        </w:rPr>
        <w:t>，测试目标</w:t>
      </w:r>
      <w:r w:rsidRPr="007A190A">
        <w:rPr>
          <w:rFonts w:asciiTheme="minorEastAsia" w:hAnsiTheme="minorEastAsia"/>
          <w:szCs w:val="21"/>
        </w:rPr>
        <w:t>是确认数据产生模块可以</w:t>
      </w:r>
    </w:p>
    <w:p w14:paraId="400C688B" w14:textId="77777777" w:rsidR="005A20C2" w:rsidRPr="007A190A" w:rsidRDefault="008B76FF" w:rsidP="005A20C2">
      <w:pPr>
        <w:pStyle w:val="a6"/>
        <w:numPr>
          <w:ilvl w:val="0"/>
          <w:numId w:val="5"/>
        </w:numPr>
        <w:ind w:firstLineChars="0"/>
        <w:rPr>
          <w:rFonts w:asciiTheme="minorEastAsia" w:hAnsiTheme="minorEastAsia"/>
          <w:sz w:val="21"/>
          <w:szCs w:val="21"/>
        </w:rPr>
      </w:pPr>
      <w:r w:rsidRPr="007A190A">
        <w:rPr>
          <w:rFonts w:asciiTheme="minorEastAsia" w:hAnsiTheme="minorEastAsia" w:hint="eastAsia"/>
          <w:sz w:val="21"/>
          <w:szCs w:val="21"/>
        </w:rPr>
        <w:t>顺利</w:t>
      </w:r>
      <w:r w:rsidRPr="007A190A">
        <w:rPr>
          <w:rFonts w:asciiTheme="minorEastAsia" w:hAnsiTheme="minorEastAsia"/>
          <w:sz w:val="21"/>
          <w:szCs w:val="21"/>
        </w:rPr>
        <w:t>读取文本文件</w:t>
      </w:r>
    </w:p>
    <w:p w14:paraId="37137570" w14:textId="77777777" w:rsidR="00E00515" w:rsidRPr="007A190A" w:rsidRDefault="008B76FF" w:rsidP="005A20C2">
      <w:pPr>
        <w:pStyle w:val="a6"/>
        <w:numPr>
          <w:ilvl w:val="0"/>
          <w:numId w:val="5"/>
        </w:numPr>
        <w:ind w:firstLineChars="0"/>
        <w:rPr>
          <w:rFonts w:asciiTheme="minorEastAsia" w:hAnsiTheme="minorEastAsia"/>
          <w:sz w:val="21"/>
          <w:szCs w:val="21"/>
        </w:rPr>
      </w:pPr>
      <w:r w:rsidRPr="007A190A">
        <w:rPr>
          <w:rFonts w:asciiTheme="minorEastAsia" w:hAnsiTheme="minorEastAsia"/>
          <w:sz w:val="21"/>
          <w:szCs w:val="21"/>
        </w:rPr>
        <w:t>成功发送至</w:t>
      </w:r>
      <w:r w:rsidRPr="007A190A">
        <w:rPr>
          <w:rFonts w:asciiTheme="minorEastAsia" w:hAnsiTheme="minorEastAsia" w:hint="eastAsia"/>
          <w:sz w:val="21"/>
          <w:szCs w:val="21"/>
        </w:rPr>
        <w:t>K</w:t>
      </w:r>
      <w:r w:rsidRPr="007A190A">
        <w:rPr>
          <w:rFonts w:asciiTheme="minorEastAsia" w:hAnsiTheme="minorEastAsia"/>
          <w:sz w:val="21"/>
          <w:szCs w:val="21"/>
        </w:rPr>
        <w:t>afka</w:t>
      </w:r>
      <w:r w:rsidRPr="007A190A">
        <w:rPr>
          <w:rFonts w:asciiTheme="minorEastAsia" w:hAnsiTheme="minorEastAsia" w:hint="eastAsia"/>
          <w:sz w:val="21"/>
          <w:szCs w:val="21"/>
        </w:rPr>
        <w:t>的</w:t>
      </w:r>
      <w:proofErr w:type="spellStart"/>
      <w:r w:rsidRPr="007A190A">
        <w:rPr>
          <w:rFonts w:asciiTheme="minorEastAsia" w:hAnsiTheme="minorEastAsia"/>
          <w:sz w:val="21"/>
          <w:szCs w:val="21"/>
        </w:rPr>
        <w:t>weibo</w:t>
      </w:r>
      <w:proofErr w:type="spellEnd"/>
      <w:r w:rsidRPr="007A190A">
        <w:rPr>
          <w:rFonts w:asciiTheme="minorEastAsia" w:hAnsiTheme="minorEastAsia"/>
          <w:sz w:val="21"/>
          <w:szCs w:val="21"/>
        </w:rPr>
        <w:t xml:space="preserve"> topic。</w:t>
      </w:r>
    </w:p>
    <w:p w14:paraId="008D1478" w14:textId="77777777" w:rsidR="00E00515" w:rsidRDefault="007A190A" w:rsidP="007A190A">
      <w:pPr>
        <w:pStyle w:val="3"/>
      </w:pPr>
      <w:bookmarkStart w:id="93" w:name="_Toc483505196"/>
      <w:r>
        <w:rPr>
          <w:rFonts w:hint="eastAsia"/>
        </w:rPr>
        <w:t>4.1.2</w:t>
      </w:r>
      <w:r w:rsidR="00E00515">
        <w:rPr>
          <w:rFonts w:hint="eastAsia"/>
        </w:rPr>
        <w:t>测试用例</w:t>
      </w:r>
      <w:bookmarkEnd w:id="9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E00515" w:rsidRPr="00981A6D" w14:paraId="074FF8DA" w14:textId="77777777" w:rsidTr="00565AA9">
        <w:tc>
          <w:tcPr>
            <w:tcW w:w="8897" w:type="dxa"/>
            <w:gridSpan w:val="3"/>
          </w:tcPr>
          <w:p w14:paraId="3F56FDB6" w14:textId="77777777" w:rsidR="00E00515" w:rsidRPr="00981A6D" w:rsidRDefault="00E00515" w:rsidP="00565AA9">
            <w:pPr>
              <w:jc w:val="center"/>
              <w:rPr>
                <w:b/>
                <w:sz w:val="22"/>
              </w:rPr>
            </w:pPr>
            <w:r w:rsidRPr="00981A6D">
              <w:rPr>
                <w:b/>
                <w:sz w:val="22"/>
              </w:rPr>
              <w:t>Test Case Specification</w:t>
            </w:r>
          </w:p>
        </w:tc>
      </w:tr>
      <w:tr w:rsidR="00E00515" w:rsidRPr="00981A6D" w14:paraId="02A9BE11" w14:textId="77777777" w:rsidTr="00565AA9">
        <w:tc>
          <w:tcPr>
            <w:tcW w:w="1923" w:type="dxa"/>
          </w:tcPr>
          <w:p w14:paraId="220A77F2" w14:textId="77777777" w:rsidR="00E00515" w:rsidRPr="00981A6D" w:rsidRDefault="00E00515" w:rsidP="00565AA9">
            <w:pPr>
              <w:rPr>
                <w:sz w:val="22"/>
              </w:rPr>
            </w:pPr>
            <w:r w:rsidRPr="00981A6D">
              <w:rPr>
                <w:sz w:val="22"/>
              </w:rPr>
              <w:t>Name</w:t>
            </w:r>
          </w:p>
        </w:tc>
        <w:tc>
          <w:tcPr>
            <w:tcW w:w="6974" w:type="dxa"/>
            <w:gridSpan w:val="2"/>
          </w:tcPr>
          <w:p w14:paraId="06A853F6" w14:textId="77777777" w:rsidR="00E00515" w:rsidRPr="00981A6D" w:rsidRDefault="008B76FF" w:rsidP="00565AA9">
            <w:pPr>
              <w:rPr>
                <w:sz w:val="22"/>
              </w:rPr>
            </w:pPr>
            <w:commentRangeStart w:id="94"/>
            <w:r>
              <w:rPr>
                <w:rFonts w:hint="eastAsia"/>
              </w:rPr>
              <w:t>数据源</w:t>
            </w:r>
            <w:r>
              <w:t>产生模块</w:t>
            </w:r>
            <w:commentRangeEnd w:id="94"/>
            <w:r w:rsidR="00CD5198">
              <w:rPr>
                <w:rStyle w:val="a8"/>
              </w:rPr>
              <w:commentReference w:id="94"/>
            </w:r>
            <w:r>
              <w:rPr>
                <w:rFonts w:hint="eastAsia"/>
              </w:rPr>
              <w:t>功能测试</w:t>
            </w:r>
          </w:p>
        </w:tc>
      </w:tr>
      <w:tr w:rsidR="00E00515" w:rsidRPr="00981A6D" w14:paraId="33E4AAA7" w14:textId="77777777" w:rsidTr="00565AA9">
        <w:tc>
          <w:tcPr>
            <w:tcW w:w="1923" w:type="dxa"/>
          </w:tcPr>
          <w:p w14:paraId="44ED4068" w14:textId="77777777" w:rsidR="00E00515" w:rsidRPr="00981A6D" w:rsidRDefault="00E00515" w:rsidP="00565AA9">
            <w:pPr>
              <w:rPr>
                <w:sz w:val="22"/>
              </w:rPr>
            </w:pPr>
            <w:r w:rsidRPr="00981A6D">
              <w:rPr>
                <w:rFonts w:hint="eastAsia"/>
                <w:sz w:val="22"/>
              </w:rPr>
              <w:t>Brief</w:t>
            </w:r>
            <w:r w:rsidRPr="00981A6D">
              <w:rPr>
                <w:sz w:val="22"/>
              </w:rPr>
              <w:t xml:space="preserve"> Description</w:t>
            </w:r>
          </w:p>
        </w:tc>
        <w:tc>
          <w:tcPr>
            <w:tcW w:w="6974" w:type="dxa"/>
            <w:gridSpan w:val="2"/>
          </w:tcPr>
          <w:p w14:paraId="5CCCB265" w14:textId="77777777" w:rsidR="00E00515" w:rsidRPr="00981A6D" w:rsidRDefault="005A20C2" w:rsidP="00565AA9">
            <w:pPr>
              <w:rPr>
                <w:sz w:val="22"/>
              </w:rPr>
            </w:pPr>
            <w:r>
              <w:rPr>
                <w:rFonts w:hint="eastAsia"/>
                <w:sz w:val="22"/>
              </w:rPr>
              <w:t>读取</w:t>
            </w:r>
            <w:proofErr w:type="gramStart"/>
            <w:r>
              <w:rPr>
                <w:rFonts w:hint="eastAsia"/>
                <w:sz w:val="22"/>
              </w:rPr>
              <w:t>本地微博</w:t>
            </w:r>
            <w:proofErr w:type="gramEnd"/>
            <w:r>
              <w:rPr>
                <w:rFonts w:hint="eastAsia"/>
                <w:sz w:val="22"/>
              </w:rPr>
              <w:t>文本文件，</w:t>
            </w:r>
            <w:r>
              <w:rPr>
                <w:sz w:val="22"/>
              </w:rPr>
              <w:t>将每一行数据发送至</w:t>
            </w:r>
            <w:r>
              <w:rPr>
                <w:rFonts w:hint="eastAsia"/>
                <w:sz w:val="22"/>
              </w:rPr>
              <w:t>K</w:t>
            </w:r>
            <w:r>
              <w:rPr>
                <w:sz w:val="22"/>
              </w:rPr>
              <w:t>afka</w:t>
            </w:r>
          </w:p>
        </w:tc>
      </w:tr>
      <w:tr w:rsidR="00E00515" w:rsidRPr="00981A6D" w14:paraId="533BF768" w14:textId="77777777" w:rsidTr="00565AA9">
        <w:tc>
          <w:tcPr>
            <w:tcW w:w="1923" w:type="dxa"/>
          </w:tcPr>
          <w:p w14:paraId="667399F7" w14:textId="77777777" w:rsidR="00E00515" w:rsidRPr="00981A6D" w:rsidRDefault="00E00515" w:rsidP="00565AA9">
            <w:pPr>
              <w:rPr>
                <w:sz w:val="22"/>
              </w:rPr>
            </w:pPr>
            <w:r w:rsidRPr="00981A6D">
              <w:rPr>
                <w:rFonts w:hint="eastAsia"/>
                <w:sz w:val="22"/>
              </w:rPr>
              <w:t>Precondition</w:t>
            </w:r>
          </w:p>
        </w:tc>
        <w:tc>
          <w:tcPr>
            <w:tcW w:w="6974" w:type="dxa"/>
            <w:gridSpan w:val="2"/>
          </w:tcPr>
          <w:p w14:paraId="7BE675A3" w14:textId="77777777" w:rsidR="00E00515" w:rsidRPr="00981A6D" w:rsidRDefault="00E00515" w:rsidP="005A20C2">
            <w:pPr>
              <w:rPr>
                <w:sz w:val="22"/>
              </w:rPr>
            </w:pPr>
            <w:r>
              <w:rPr>
                <w:rFonts w:hint="eastAsia"/>
                <w:sz w:val="22"/>
              </w:rPr>
              <w:t>K</w:t>
            </w:r>
            <w:r>
              <w:rPr>
                <w:sz w:val="22"/>
              </w:rPr>
              <w:t>afka</w:t>
            </w:r>
            <w:r>
              <w:rPr>
                <w:sz w:val="22"/>
              </w:rPr>
              <w:t>正常运行</w:t>
            </w:r>
          </w:p>
        </w:tc>
      </w:tr>
      <w:tr w:rsidR="00E00515" w:rsidRPr="00981A6D" w14:paraId="48D97DEA" w14:textId="77777777" w:rsidTr="00565AA9">
        <w:tc>
          <w:tcPr>
            <w:tcW w:w="1923" w:type="dxa"/>
          </w:tcPr>
          <w:p w14:paraId="3E8F4119" w14:textId="77777777" w:rsidR="00E00515" w:rsidRPr="00981A6D" w:rsidRDefault="00E00515" w:rsidP="00565AA9">
            <w:pPr>
              <w:rPr>
                <w:sz w:val="22"/>
              </w:rPr>
            </w:pPr>
            <w:r w:rsidRPr="00981A6D">
              <w:rPr>
                <w:sz w:val="22"/>
              </w:rPr>
              <w:t>Tester</w:t>
            </w:r>
          </w:p>
        </w:tc>
        <w:tc>
          <w:tcPr>
            <w:tcW w:w="6974" w:type="dxa"/>
            <w:gridSpan w:val="2"/>
          </w:tcPr>
          <w:p w14:paraId="18C140A3" w14:textId="77777777" w:rsidR="00E00515" w:rsidRPr="00981A6D" w:rsidRDefault="00E00515" w:rsidP="00565AA9">
            <w:pPr>
              <w:rPr>
                <w:sz w:val="22"/>
              </w:rPr>
            </w:pPr>
            <w:r w:rsidRPr="00981A6D">
              <w:rPr>
                <w:rFonts w:hint="eastAsia"/>
                <w:sz w:val="22"/>
              </w:rPr>
              <w:t>测试员</w:t>
            </w:r>
          </w:p>
        </w:tc>
      </w:tr>
      <w:tr w:rsidR="00E00515" w:rsidRPr="00981A6D" w14:paraId="1A1B9624" w14:textId="77777777" w:rsidTr="00565AA9">
        <w:tc>
          <w:tcPr>
            <w:tcW w:w="1923" w:type="dxa"/>
          </w:tcPr>
          <w:p w14:paraId="5AC04589" w14:textId="77777777" w:rsidR="00E00515" w:rsidRPr="00981A6D" w:rsidRDefault="00E00515" w:rsidP="00565AA9">
            <w:pPr>
              <w:rPr>
                <w:sz w:val="22"/>
              </w:rPr>
            </w:pPr>
            <w:r w:rsidRPr="00981A6D">
              <w:rPr>
                <w:rFonts w:hint="eastAsia"/>
                <w:sz w:val="22"/>
              </w:rPr>
              <w:t>Dependency</w:t>
            </w:r>
          </w:p>
        </w:tc>
        <w:tc>
          <w:tcPr>
            <w:tcW w:w="6974" w:type="dxa"/>
            <w:gridSpan w:val="2"/>
          </w:tcPr>
          <w:p w14:paraId="1D387635" w14:textId="77777777" w:rsidR="00E00515" w:rsidRPr="00981A6D" w:rsidRDefault="00E00515" w:rsidP="00565AA9">
            <w:pPr>
              <w:rPr>
                <w:sz w:val="22"/>
              </w:rPr>
            </w:pPr>
            <w:r w:rsidRPr="00981A6D">
              <w:rPr>
                <w:rFonts w:hint="eastAsia"/>
                <w:sz w:val="22"/>
              </w:rPr>
              <w:t>None</w:t>
            </w:r>
          </w:p>
        </w:tc>
      </w:tr>
      <w:tr w:rsidR="00E00515" w:rsidRPr="00981A6D" w14:paraId="73FD2AEF" w14:textId="77777777" w:rsidTr="00565AA9">
        <w:tc>
          <w:tcPr>
            <w:tcW w:w="1923" w:type="dxa"/>
            <w:vMerge w:val="restart"/>
          </w:tcPr>
          <w:p w14:paraId="2F5B901D" w14:textId="77777777" w:rsidR="00E00515" w:rsidRPr="00981A6D" w:rsidRDefault="00E00515" w:rsidP="00565AA9">
            <w:pPr>
              <w:rPr>
                <w:sz w:val="22"/>
              </w:rPr>
            </w:pPr>
            <w:r w:rsidRPr="00981A6D">
              <w:rPr>
                <w:sz w:val="22"/>
              </w:rPr>
              <w:t>Test Setup</w:t>
            </w:r>
          </w:p>
        </w:tc>
        <w:tc>
          <w:tcPr>
            <w:tcW w:w="1758" w:type="dxa"/>
          </w:tcPr>
          <w:p w14:paraId="66B46261" w14:textId="77777777" w:rsidR="00E00515" w:rsidRPr="00981A6D" w:rsidRDefault="00E00515" w:rsidP="00565AA9">
            <w:pPr>
              <w:rPr>
                <w:sz w:val="22"/>
              </w:rPr>
            </w:pPr>
            <w:r w:rsidRPr="00981A6D">
              <w:rPr>
                <w:rFonts w:hint="eastAsia"/>
                <w:sz w:val="22"/>
              </w:rPr>
              <w:t>Name</w:t>
            </w:r>
          </w:p>
        </w:tc>
        <w:tc>
          <w:tcPr>
            <w:tcW w:w="5216" w:type="dxa"/>
          </w:tcPr>
          <w:p w14:paraId="312F05C5" w14:textId="77777777" w:rsidR="00E00515" w:rsidRPr="00981A6D" w:rsidRDefault="005A20C2" w:rsidP="00565AA9">
            <w:pPr>
              <w:rPr>
                <w:sz w:val="22"/>
              </w:rPr>
            </w:pPr>
            <w:r>
              <w:rPr>
                <w:rFonts w:hint="eastAsia"/>
                <w:sz w:val="22"/>
              </w:rPr>
              <w:t>检查</w:t>
            </w:r>
            <w:r>
              <w:rPr>
                <w:rFonts w:hint="eastAsia"/>
                <w:sz w:val="22"/>
              </w:rPr>
              <w:t>K</w:t>
            </w:r>
            <w:r>
              <w:rPr>
                <w:sz w:val="22"/>
              </w:rPr>
              <w:t>afka</w:t>
            </w:r>
            <w:r>
              <w:rPr>
                <w:rFonts w:hint="eastAsia"/>
                <w:sz w:val="22"/>
              </w:rPr>
              <w:t>是否</w:t>
            </w:r>
            <w:r>
              <w:rPr>
                <w:sz w:val="22"/>
              </w:rPr>
              <w:t>处于运行</w:t>
            </w:r>
            <w:r>
              <w:rPr>
                <w:rFonts w:hint="eastAsia"/>
                <w:sz w:val="22"/>
              </w:rPr>
              <w:t>状态</w:t>
            </w:r>
          </w:p>
        </w:tc>
      </w:tr>
      <w:tr w:rsidR="00E00515" w:rsidRPr="00981A6D" w14:paraId="3BEBAB8F" w14:textId="77777777" w:rsidTr="00565AA9">
        <w:tc>
          <w:tcPr>
            <w:tcW w:w="1923" w:type="dxa"/>
            <w:vMerge/>
          </w:tcPr>
          <w:p w14:paraId="526500E5" w14:textId="77777777" w:rsidR="00E00515" w:rsidRPr="00981A6D" w:rsidRDefault="00E00515" w:rsidP="00565AA9">
            <w:pPr>
              <w:rPr>
                <w:sz w:val="22"/>
              </w:rPr>
            </w:pPr>
          </w:p>
        </w:tc>
        <w:tc>
          <w:tcPr>
            <w:tcW w:w="1758" w:type="dxa"/>
          </w:tcPr>
          <w:p w14:paraId="07E02497" w14:textId="77777777" w:rsidR="00E00515" w:rsidRPr="00981A6D" w:rsidRDefault="00E00515" w:rsidP="00565AA9">
            <w:pPr>
              <w:rPr>
                <w:sz w:val="22"/>
              </w:rPr>
            </w:pPr>
            <w:r w:rsidRPr="00981A6D">
              <w:rPr>
                <w:sz w:val="22"/>
              </w:rPr>
              <w:t>Description</w:t>
            </w:r>
          </w:p>
        </w:tc>
        <w:tc>
          <w:tcPr>
            <w:tcW w:w="5216" w:type="dxa"/>
          </w:tcPr>
          <w:p w14:paraId="3CE86EB3" w14:textId="77777777" w:rsidR="00E00515" w:rsidRPr="00981A6D" w:rsidRDefault="005A20C2" w:rsidP="00565AA9">
            <w:pPr>
              <w:rPr>
                <w:sz w:val="22"/>
              </w:rPr>
            </w:pPr>
            <w:r>
              <w:rPr>
                <w:rFonts w:hint="eastAsia"/>
                <w:sz w:val="22"/>
              </w:rPr>
              <w:t>检查</w:t>
            </w:r>
            <w:r>
              <w:rPr>
                <w:rFonts w:hint="eastAsia"/>
                <w:sz w:val="22"/>
              </w:rPr>
              <w:t>K</w:t>
            </w:r>
            <w:r>
              <w:rPr>
                <w:sz w:val="22"/>
              </w:rPr>
              <w:t>afka</w:t>
            </w:r>
            <w:r>
              <w:rPr>
                <w:rFonts w:hint="eastAsia"/>
                <w:sz w:val="22"/>
              </w:rPr>
              <w:t>是否</w:t>
            </w:r>
            <w:r>
              <w:rPr>
                <w:sz w:val="22"/>
              </w:rPr>
              <w:t>处于运行</w:t>
            </w:r>
            <w:r>
              <w:rPr>
                <w:rFonts w:hint="eastAsia"/>
                <w:sz w:val="22"/>
              </w:rPr>
              <w:t>状态</w:t>
            </w:r>
          </w:p>
        </w:tc>
      </w:tr>
      <w:tr w:rsidR="00E00515" w:rsidRPr="00981A6D" w14:paraId="75DD2EBE" w14:textId="77777777" w:rsidTr="00565AA9">
        <w:tc>
          <w:tcPr>
            <w:tcW w:w="1923" w:type="dxa"/>
            <w:vMerge w:val="restart"/>
          </w:tcPr>
          <w:p w14:paraId="5B216151" w14:textId="77777777" w:rsidR="00E00515" w:rsidRPr="00981A6D" w:rsidRDefault="00E00515" w:rsidP="00565AA9">
            <w:pPr>
              <w:rPr>
                <w:sz w:val="22"/>
              </w:rPr>
            </w:pPr>
            <w:r w:rsidRPr="00981A6D">
              <w:rPr>
                <w:rFonts w:hint="eastAsia"/>
                <w:sz w:val="22"/>
              </w:rPr>
              <w:t>Basic Flow</w:t>
            </w:r>
          </w:p>
          <w:p w14:paraId="2A9F4E7F" w14:textId="77777777" w:rsidR="00E00515" w:rsidRPr="00981A6D" w:rsidRDefault="00E00515" w:rsidP="00565AA9">
            <w:pPr>
              <w:rPr>
                <w:sz w:val="22"/>
              </w:rPr>
            </w:pPr>
            <w:r w:rsidRPr="00981A6D">
              <w:rPr>
                <w:rFonts w:hint="eastAsia"/>
                <w:sz w:val="22"/>
              </w:rPr>
              <w:lastRenderedPageBreak/>
              <w:t>(</w:t>
            </w:r>
            <w:r w:rsidRPr="00981A6D">
              <w:rPr>
                <w:sz w:val="22"/>
              </w:rPr>
              <w:t>Test Setup</w:t>
            </w:r>
            <w:r w:rsidRPr="00981A6D">
              <w:rPr>
                <w:rFonts w:hint="eastAsia"/>
                <w:sz w:val="22"/>
              </w:rPr>
              <w:t>)</w:t>
            </w:r>
          </w:p>
        </w:tc>
        <w:tc>
          <w:tcPr>
            <w:tcW w:w="6974" w:type="dxa"/>
            <w:gridSpan w:val="2"/>
          </w:tcPr>
          <w:p w14:paraId="3C933175" w14:textId="77777777" w:rsidR="00E00515" w:rsidRPr="00981A6D" w:rsidRDefault="00E00515" w:rsidP="00565AA9">
            <w:pPr>
              <w:rPr>
                <w:sz w:val="22"/>
              </w:rPr>
            </w:pPr>
            <w:r w:rsidRPr="00981A6D">
              <w:rPr>
                <w:rFonts w:hint="eastAsia"/>
                <w:sz w:val="22"/>
              </w:rPr>
              <w:lastRenderedPageBreak/>
              <w:t>Steps</w:t>
            </w:r>
          </w:p>
        </w:tc>
      </w:tr>
      <w:tr w:rsidR="00E00515" w:rsidRPr="00981A6D" w14:paraId="567A765F" w14:textId="77777777" w:rsidTr="00565AA9">
        <w:tc>
          <w:tcPr>
            <w:tcW w:w="1923" w:type="dxa"/>
            <w:vMerge/>
          </w:tcPr>
          <w:p w14:paraId="415715AD" w14:textId="77777777" w:rsidR="00E00515" w:rsidRPr="00981A6D" w:rsidRDefault="00E00515" w:rsidP="00565AA9">
            <w:pPr>
              <w:rPr>
                <w:sz w:val="22"/>
              </w:rPr>
            </w:pPr>
          </w:p>
        </w:tc>
        <w:tc>
          <w:tcPr>
            <w:tcW w:w="1758" w:type="dxa"/>
          </w:tcPr>
          <w:p w14:paraId="44E761FE" w14:textId="77777777" w:rsidR="00E00515" w:rsidRPr="00981A6D" w:rsidRDefault="00E00515" w:rsidP="00565AA9">
            <w:pPr>
              <w:rPr>
                <w:sz w:val="22"/>
              </w:rPr>
            </w:pPr>
            <w:r w:rsidRPr="00981A6D">
              <w:rPr>
                <w:rFonts w:hint="eastAsia"/>
                <w:sz w:val="22"/>
              </w:rPr>
              <w:t>1</w:t>
            </w:r>
          </w:p>
        </w:tc>
        <w:tc>
          <w:tcPr>
            <w:tcW w:w="5216" w:type="dxa"/>
          </w:tcPr>
          <w:p w14:paraId="7BA7266F" w14:textId="77777777" w:rsidR="00E00515" w:rsidRPr="00981A6D" w:rsidRDefault="00E00515" w:rsidP="00565AA9">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E00515" w:rsidRPr="00981A6D" w14:paraId="2FE4800F" w14:textId="77777777" w:rsidTr="00565AA9">
        <w:tc>
          <w:tcPr>
            <w:tcW w:w="1923" w:type="dxa"/>
            <w:vMerge/>
          </w:tcPr>
          <w:p w14:paraId="331BF2B4" w14:textId="77777777" w:rsidR="00E00515" w:rsidRPr="00981A6D" w:rsidRDefault="00E00515" w:rsidP="00565AA9">
            <w:pPr>
              <w:rPr>
                <w:sz w:val="22"/>
              </w:rPr>
            </w:pPr>
          </w:p>
        </w:tc>
        <w:tc>
          <w:tcPr>
            <w:tcW w:w="1758" w:type="dxa"/>
          </w:tcPr>
          <w:p w14:paraId="523AB536" w14:textId="77777777" w:rsidR="00E00515" w:rsidRPr="00981A6D" w:rsidRDefault="00E00515" w:rsidP="00565AA9">
            <w:pPr>
              <w:rPr>
                <w:sz w:val="22"/>
              </w:rPr>
            </w:pPr>
            <w:proofErr w:type="spellStart"/>
            <w:r w:rsidRPr="00981A6D">
              <w:rPr>
                <w:rFonts w:hint="eastAsia"/>
                <w:sz w:val="22"/>
              </w:rPr>
              <w:t>Postconditio</w:t>
            </w:r>
            <w:r w:rsidRPr="00981A6D">
              <w:rPr>
                <w:sz w:val="22"/>
              </w:rPr>
              <w:t>n</w:t>
            </w:r>
            <w:proofErr w:type="spellEnd"/>
          </w:p>
          <w:p w14:paraId="3146BFF2" w14:textId="77777777" w:rsidR="00E00515" w:rsidRPr="00981A6D" w:rsidRDefault="00E00515" w:rsidP="00565AA9">
            <w:pPr>
              <w:rPr>
                <w:sz w:val="22"/>
              </w:rPr>
            </w:pPr>
          </w:p>
        </w:tc>
        <w:tc>
          <w:tcPr>
            <w:tcW w:w="5216" w:type="dxa"/>
          </w:tcPr>
          <w:p w14:paraId="023E6CE7" w14:textId="77777777" w:rsidR="00E00515" w:rsidRPr="00981A6D" w:rsidRDefault="00E00515" w:rsidP="005A20C2">
            <w:pPr>
              <w:rPr>
                <w:sz w:val="22"/>
              </w:rPr>
            </w:pPr>
            <w:r>
              <w:rPr>
                <w:rFonts w:hint="eastAsia"/>
                <w:sz w:val="22"/>
              </w:rPr>
              <w:t>K</w:t>
            </w:r>
            <w:r>
              <w:rPr>
                <w:sz w:val="22"/>
              </w:rPr>
              <w:t>afka</w:t>
            </w:r>
            <w:r w:rsidR="005A20C2">
              <w:rPr>
                <w:rFonts w:hint="eastAsia"/>
                <w:sz w:val="22"/>
              </w:rPr>
              <w:t>运行</w:t>
            </w:r>
            <w:r>
              <w:rPr>
                <w:sz w:val="22"/>
              </w:rPr>
              <w:t>正常，数据准备完毕</w:t>
            </w:r>
          </w:p>
        </w:tc>
      </w:tr>
      <w:tr w:rsidR="00E00515" w:rsidRPr="00981A6D" w14:paraId="28905DBA" w14:textId="77777777" w:rsidTr="00565AA9">
        <w:trPr>
          <w:trHeight w:val="81"/>
        </w:trPr>
        <w:tc>
          <w:tcPr>
            <w:tcW w:w="1923" w:type="dxa"/>
            <w:vMerge w:val="restart"/>
          </w:tcPr>
          <w:p w14:paraId="6C118462" w14:textId="77777777" w:rsidR="00E00515" w:rsidRPr="00981A6D" w:rsidRDefault="00E00515" w:rsidP="00565AA9">
            <w:pPr>
              <w:rPr>
                <w:sz w:val="22"/>
              </w:rPr>
            </w:pPr>
            <w:r w:rsidRPr="00981A6D">
              <w:rPr>
                <w:rFonts w:hint="eastAsia"/>
                <w:sz w:val="22"/>
              </w:rPr>
              <w:t>Basic Flow</w:t>
            </w:r>
          </w:p>
          <w:p w14:paraId="771098A3" w14:textId="77777777" w:rsidR="00E00515" w:rsidRPr="00981A6D" w:rsidRDefault="00E00515" w:rsidP="00565AA9">
            <w:pPr>
              <w:rPr>
                <w:sz w:val="22"/>
              </w:rPr>
            </w:pPr>
            <w:r w:rsidRPr="00981A6D">
              <w:rPr>
                <w:sz w:val="22"/>
              </w:rPr>
              <w:t>(Test Sequence)</w:t>
            </w:r>
          </w:p>
        </w:tc>
        <w:tc>
          <w:tcPr>
            <w:tcW w:w="6974" w:type="dxa"/>
            <w:gridSpan w:val="2"/>
          </w:tcPr>
          <w:p w14:paraId="52BC9AED" w14:textId="77777777" w:rsidR="00E00515" w:rsidRPr="00981A6D" w:rsidRDefault="00E00515" w:rsidP="00565AA9">
            <w:pPr>
              <w:rPr>
                <w:sz w:val="22"/>
              </w:rPr>
            </w:pPr>
            <w:r w:rsidRPr="00981A6D">
              <w:rPr>
                <w:rFonts w:hint="eastAsia"/>
                <w:sz w:val="22"/>
              </w:rPr>
              <w:t>Steps</w:t>
            </w:r>
          </w:p>
        </w:tc>
      </w:tr>
      <w:tr w:rsidR="00E00515" w:rsidRPr="00C55D47" w14:paraId="07E9ED89" w14:textId="77777777" w:rsidTr="00565AA9">
        <w:trPr>
          <w:trHeight w:val="78"/>
        </w:trPr>
        <w:tc>
          <w:tcPr>
            <w:tcW w:w="1923" w:type="dxa"/>
            <w:vMerge/>
          </w:tcPr>
          <w:p w14:paraId="45686410" w14:textId="77777777" w:rsidR="00E00515" w:rsidRPr="00981A6D" w:rsidRDefault="00E00515" w:rsidP="00565AA9">
            <w:pPr>
              <w:rPr>
                <w:sz w:val="22"/>
              </w:rPr>
            </w:pPr>
          </w:p>
        </w:tc>
        <w:tc>
          <w:tcPr>
            <w:tcW w:w="1758" w:type="dxa"/>
          </w:tcPr>
          <w:p w14:paraId="50D39C31" w14:textId="77777777" w:rsidR="00E00515" w:rsidRPr="00981A6D" w:rsidRDefault="00E00515" w:rsidP="00565AA9">
            <w:pPr>
              <w:rPr>
                <w:sz w:val="22"/>
              </w:rPr>
            </w:pPr>
            <w:r w:rsidRPr="00981A6D">
              <w:rPr>
                <w:rFonts w:hint="eastAsia"/>
                <w:sz w:val="22"/>
              </w:rPr>
              <w:t>1</w:t>
            </w:r>
          </w:p>
        </w:tc>
        <w:tc>
          <w:tcPr>
            <w:tcW w:w="5216" w:type="dxa"/>
          </w:tcPr>
          <w:p w14:paraId="611BF098" w14:textId="77777777" w:rsidR="00E00515" w:rsidRPr="00981A6D" w:rsidRDefault="00E00515" w:rsidP="00565AA9">
            <w:pPr>
              <w:rPr>
                <w:sz w:val="22"/>
              </w:rPr>
            </w:pPr>
            <w:r>
              <w:rPr>
                <w:sz w:val="22"/>
              </w:rPr>
              <w:t>启动</w:t>
            </w:r>
            <w:r>
              <w:rPr>
                <w:rFonts w:hint="eastAsia"/>
                <w:sz w:val="22"/>
              </w:rPr>
              <w:t>K</w:t>
            </w:r>
            <w:r>
              <w:rPr>
                <w:sz w:val="22"/>
              </w:rPr>
              <w:t>afka</w:t>
            </w:r>
            <w:r>
              <w:rPr>
                <w:sz w:val="22"/>
              </w:rPr>
              <w:t>数据发送程序</w:t>
            </w:r>
            <w:r>
              <w:rPr>
                <w:rFonts w:hint="eastAsia"/>
                <w:sz w:val="22"/>
              </w:rPr>
              <w:t>，</w:t>
            </w:r>
            <w:r>
              <w:rPr>
                <w:sz w:val="22"/>
              </w:rPr>
              <w:t>设置发送</w:t>
            </w:r>
            <w:r>
              <w:rPr>
                <w:rFonts w:hint="eastAsia"/>
                <w:sz w:val="22"/>
              </w:rPr>
              <w:t>数据</w:t>
            </w:r>
            <w:r>
              <w:rPr>
                <w:sz w:val="22"/>
              </w:rPr>
              <w:t>批数</w:t>
            </w:r>
          </w:p>
        </w:tc>
      </w:tr>
      <w:tr w:rsidR="00E00515" w:rsidRPr="00981A6D" w14:paraId="1174B52A" w14:textId="77777777" w:rsidTr="00565AA9">
        <w:trPr>
          <w:trHeight w:val="78"/>
        </w:trPr>
        <w:tc>
          <w:tcPr>
            <w:tcW w:w="1923" w:type="dxa"/>
            <w:vMerge/>
          </w:tcPr>
          <w:p w14:paraId="344A4CFA" w14:textId="77777777" w:rsidR="00E00515" w:rsidRPr="00981A6D" w:rsidRDefault="00E00515" w:rsidP="00565AA9">
            <w:pPr>
              <w:rPr>
                <w:sz w:val="22"/>
              </w:rPr>
            </w:pPr>
          </w:p>
        </w:tc>
        <w:tc>
          <w:tcPr>
            <w:tcW w:w="1758" w:type="dxa"/>
          </w:tcPr>
          <w:p w14:paraId="2177F31B" w14:textId="77777777" w:rsidR="00E00515" w:rsidRPr="00981A6D" w:rsidRDefault="00E00515" w:rsidP="00565AA9">
            <w:pPr>
              <w:rPr>
                <w:sz w:val="22"/>
              </w:rPr>
            </w:pPr>
            <w:r w:rsidRPr="00981A6D">
              <w:rPr>
                <w:rFonts w:hint="eastAsia"/>
                <w:sz w:val="22"/>
              </w:rPr>
              <w:t>2</w:t>
            </w:r>
          </w:p>
        </w:tc>
        <w:tc>
          <w:tcPr>
            <w:tcW w:w="5216" w:type="dxa"/>
          </w:tcPr>
          <w:p w14:paraId="11B615F3" w14:textId="77777777" w:rsidR="00E00515" w:rsidRPr="00981A6D" w:rsidRDefault="00E00515" w:rsidP="005A20C2">
            <w:pPr>
              <w:rPr>
                <w:sz w:val="22"/>
              </w:rPr>
            </w:pPr>
            <w:r>
              <w:rPr>
                <w:rFonts w:hint="eastAsia"/>
                <w:sz w:val="22"/>
              </w:rPr>
              <w:t>启动</w:t>
            </w:r>
            <w:r w:rsidR="005A20C2">
              <w:rPr>
                <w:sz w:val="22"/>
              </w:rPr>
              <w:t>Kafka</w:t>
            </w:r>
            <w:r w:rsidR="005A20C2">
              <w:rPr>
                <w:sz w:val="22"/>
              </w:rPr>
              <w:t>数据消费程序</w:t>
            </w:r>
          </w:p>
        </w:tc>
      </w:tr>
      <w:tr w:rsidR="00E00515" w:rsidRPr="00981A6D" w14:paraId="59980208" w14:textId="77777777" w:rsidTr="00565AA9">
        <w:trPr>
          <w:trHeight w:val="78"/>
        </w:trPr>
        <w:tc>
          <w:tcPr>
            <w:tcW w:w="1923" w:type="dxa"/>
            <w:vMerge/>
          </w:tcPr>
          <w:p w14:paraId="4556D457" w14:textId="77777777" w:rsidR="00E00515" w:rsidRPr="00981A6D" w:rsidRDefault="00E00515" w:rsidP="00565AA9">
            <w:pPr>
              <w:rPr>
                <w:sz w:val="22"/>
              </w:rPr>
            </w:pPr>
          </w:p>
        </w:tc>
        <w:tc>
          <w:tcPr>
            <w:tcW w:w="1758" w:type="dxa"/>
          </w:tcPr>
          <w:p w14:paraId="2F1CDD68" w14:textId="77777777" w:rsidR="00E00515" w:rsidRPr="00981A6D" w:rsidRDefault="00E00515" w:rsidP="00565AA9">
            <w:pPr>
              <w:rPr>
                <w:sz w:val="22"/>
              </w:rPr>
            </w:pPr>
            <w:r w:rsidRPr="00981A6D">
              <w:rPr>
                <w:rFonts w:hint="eastAsia"/>
                <w:sz w:val="22"/>
              </w:rPr>
              <w:t>3</w:t>
            </w:r>
          </w:p>
        </w:tc>
        <w:tc>
          <w:tcPr>
            <w:tcW w:w="5216" w:type="dxa"/>
          </w:tcPr>
          <w:p w14:paraId="0166A36B" w14:textId="5D20649E" w:rsidR="00E00515" w:rsidRPr="00981A6D" w:rsidRDefault="00E00515" w:rsidP="00CD5198">
            <w:pPr>
              <w:rPr>
                <w:sz w:val="22"/>
              </w:rPr>
            </w:pPr>
            <w:r>
              <w:rPr>
                <w:rFonts w:hint="eastAsia"/>
                <w:sz w:val="22"/>
              </w:rPr>
              <w:t>等待</w:t>
            </w:r>
            <w:r>
              <w:rPr>
                <w:sz w:val="22"/>
              </w:rPr>
              <w:t>数据处理完毕</w:t>
            </w:r>
            <w:del w:id="95" w:author="liuchao" w:date="2017-05-26T16:01:00Z">
              <w:r w:rsidDel="00CD5198">
                <w:rPr>
                  <w:sz w:val="22"/>
                </w:rPr>
                <w:delText>，</w:delText>
              </w:r>
              <w:r w:rsidDel="00CD5198">
                <w:rPr>
                  <w:rFonts w:hint="eastAsia"/>
                  <w:sz w:val="22"/>
                </w:rPr>
                <w:delText>下载</w:delText>
              </w:r>
              <w:r w:rsidDel="00CD5198">
                <w:rPr>
                  <w:sz w:val="22"/>
                </w:rPr>
                <w:delText>查看</w:delText>
              </w:r>
              <w:r w:rsidR="005A20C2" w:rsidDel="00CD5198">
                <w:rPr>
                  <w:rFonts w:hint="eastAsia"/>
                  <w:sz w:val="22"/>
                </w:rPr>
                <w:delText>数据接收程序</w:delText>
              </w:r>
              <w:r w:rsidR="005A20C2" w:rsidDel="00CD5198">
                <w:rPr>
                  <w:sz w:val="22"/>
                </w:rPr>
                <w:delText>接收到的数据条数</w:delText>
              </w:r>
            </w:del>
          </w:p>
        </w:tc>
      </w:tr>
      <w:tr w:rsidR="00CD5198" w:rsidRPr="00981A6D" w14:paraId="33A323F4" w14:textId="77777777" w:rsidTr="00565AA9">
        <w:trPr>
          <w:trHeight w:val="78"/>
          <w:ins w:id="96" w:author="liuchao" w:date="2017-05-26T16:01:00Z"/>
        </w:trPr>
        <w:tc>
          <w:tcPr>
            <w:tcW w:w="1923" w:type="dxa"/>
            <w:vMerge/>
          </w:tcPr>
          <w:p w14:paraId="2D465936" w14:textId="77777777" w:rsidR="00CD5198" w:rsidRPr="00981A6D" w:rsidRDefault="00CD5198" w:rsidP="00565AA9">
            <w:pPr>
              <w:rPr>
                <w:ins w:id="97" w:author="liuchao" w:date="2017-05-26T16:01:00Z"/>
                <w:sz w:val="22"/>
              </w:rPr>
            </w:pPr>
          </w:p>
        </w:tc>
        <w:tc>
          <w:tcPr>
            <w:tcW w:w="1758" w:type="dxa"/>
          </w:tcPr>
          <w:p w14:paraId="7ED94926" w14:textId="18068E40" w:rsidR="00CD5198" w:rsidRPr="00981A6D" w:rsidRDefault="00CD5198" w:rsidP="00565AA9">
            <w:pPr>
              <w:rPr>
                <w:ins w:id="98" w:author="liuchao" w:date="2017-05-26T16:01:00Z"/>
                <w:rFonts w:hint="eastAsia"/>
                <w:sz w:val="22"/>
              </w:rPr>
            </w:pPr>
            <w:commentRangeStart w:id="99"/>
            <w:ins w:id="100" w:author="liuchao" w:date="2017-05-26T16:01:00Z">
              <w:r>
                <w:rPr>
                  <w:rFonts w:hint="eastAsia"/>
                  <w:sz w:val="22"/>
                </w:rPr>
                <w:t>4</w:t>
              </w:r>
            </w:ins>
          </w:p>
        </w:tc>
        <w:tc>
          <w:tcPr>
            <w:tcW w:w="5216" w:type="dxa"/>
          </w:tcPr>
          <w:p w14:paraId="70D84384" w14:textId="675DE427" w:rsidR="00CD5198" w:rsidRDefault="00CD5198" w:rsidP="00CD5198">
            <w:pPr>
              <w:rPr>
                <w:ins w:id="101" w:author="liuchao" w:date="2017-05-26T16:01:00Z"/>
                <w:rFonts w:hint="eastAsia"/>
                <w:sz w:val="22"/>
              </w:rPr>
            </w:pPr>
            <w:ins w:id="102" w:author="liuchao" w:date="2017-05-26T16:01:00Z">
              <w:r>
                <w:rPr>
                  <w:rFonts w:hint="eastAsia"/>
                  <w:sz w:val="22"/>
                </w:rPr>
                <w:t>下载</w:t>
              </w:r>
              <w:r>
                <w:rPr>
                  <w:sz w:val="22"/>
                </w:rPr>
                <w:t>查看</w:t>
              </w:r>
              <w:r>
                <w:rPr>
                  <w:rFonts w:hint="eastAsia"/>
                  <w:sz w:val="22"/>
                </w:rPr>
                <w:t>数据接收程序</w:t>
              </w:r>
              <w:r>
                <w:rPr>
                  <w:sz w:val="22"/>
                </w:rPr>
                <w:t>接收到的数据条数</w:t>
              </w:r>
              <w:commentRangeEnd w:id="99"/>
              <w:r>
                <w:rPr>
                  <w:rStyle w:val="a8"/>
                </w:rPr>
                <w:commentReference w:id="99"/>
              </w:r>
            </w:ins>
          </w:p>
        </w:tc>
      </w:tr>
      <w:tr w:rsidR="00E00515" w:rsidRPr="00981A6D" w14:paraId="5324F6F4" w14:textId="77777777" w:rsidTr="00565AA9">
        <w:trPr>
          <w:trHeight w:val="157"/>
        </w:trPr>
        <w:tc>
          <w:tcPr>
            <w:tcW w:w="1923" w:type="dxa"/>
            <w:vMerge/>
          </w:tcPr>
          <w:p w14:paraId="3792D5A8" w14:textId="77777777" w:rsidR="00E00515" w:rsidRPr="00981A6D" w:rsidRDefault="00E00515" w:rsidP="00565AA9">
            <w:pPr>
              <w:rPr>
                <w:sz w:val="22"/>
              </w:rPr>
            </w:pPr>
          </w:p>
        </w:tc>
        <w:tc>
          <w:tcPr>
            <w:tcW w:w="1758" w:type="dxa"/>
          </w:tcPr>
          <w:p w14:paraId="171B70CA" w14:textId="77777777" w:rsidR="00E00515" w:rsidRPr="00981A6D" w:rsidRDefault="00E00515" w:rsidP="00565AA9">
            <w:pPr>
              <w:rPr>
                <w:sz w:val="22"/>
              </w:rPr>
            </w:pPr>
            <w:proofErr w:type="spellStart"/>
            <w:r w:rsidRPr="00981A6D">
              <w:rPr>
                <w:rFonts w:hint="eastAsia"/>
                <w:sz w:val="22"/>
              </w:rPr>
              <w:t>Postcondition</w:t>
            </w:r>
            <w:proofErr w:type="spellEnd"/>
          </w:p>
        </w:tc>
        <w:tc>
          <w:tcPr>
            <w:tcW w:w="5216" w:type="dxa"/>
          </w:tcPr>
          <w:p w14:paraId="12C2B84C" w14:textId="77777777" w:rsidR="00E00515" w:rsidRPr="00981A6D" w:rsidRDefault="005A20C2" w:rsidP="00565AA9">
            <w:pPr>
              <w:rPr>
                <w:sz w:val="22"/>
              </w:rPr>
            </w:pPr>
            <w:r>
              <w:rPr>
                <w:sz w:val="22"/>
              </w:rPr>
              <w:t>Kafka</w:t>
            </w:r>
            <w:r>
              <w:rPr>
                <w:sz w:val="22"/>
              </w:rPr>
              <w:t>数据产生模块</w:t>
            </w:r>
            <w:r>
              <w:rPr>
                <w:rFonts w:hint="eastAsia"/>
                <w:sz w:val="22"/>
              </w:rPr>
              <w:t>功能</w:t>
            </w:r>
            <w:r>
              <w:rPr>
                <w:sz w:val="22"/>
              </w:rPr>
              <w:t>运行正常</w:t>
            </w:r>
          </w:p>
        </w:tc>
      </w:tr>
      <w:tr w:rsidR="00492995" w14:paraId="421DFC52" w14:textId="77777777" w:rsidTr="0016343B">
        <w:trPr>
          <w:trHeight w:val="157"/>
        </w:trPr>
        <w:tc>
          <w:tcPr>
            <w:tcW w:w="1923" w:type="dxa"/>
          </w:tcPr>
          <w:p w14:paraId="4C22C316" w14:textId="77777777" w:rsidR="00492995" w:rsidRPr="00981A6D" w:rsidRDefault="00492995" w:rsidP="0016343B">
            <w:pPr>
              <w:rPr>
                <w:sz w:val="22"/>
              </w:rPr>
            </w:pPr>
            <w:r>
              <w:rPr>
                <w:sz w:val="22"/>
              </w:rPr>
              <w:t>Evaluation C</w:t>
            </w:r>
            <w:r w:rsidRPr="00E70C92">
              <w:rPr>
                <w:sz w:val="22"/>
              </w:rPr>
              <w:t>riterion</w:t>
            </w:r>
          </w:p>
        </w:tc>
        <w:tc>
          <w:tcPr>
            <w:tcW w:w="6974" w:type="dxa"/>
            <w:gridSpan w:val="2"/>
          </w:tcPr>
          <w:p w14:paraId="6CA2F1AA" w14:textId="77777777" w:rsidR="00492995" w:rsidRDefault="00492995" w:rsidP="0016343B">
            <w:pPr>
              <w:rPr>
                <w:sz w:val="22"/>
              </w:rPr>
            </w:pPr>
            <w:r>
              <w:rPr>
                <w:rFonts w:ascii="Times New Roman" w:eastAsiaTheme="majorEastAsia" w:hAnsi="Times New Roman" w:cs="Times New Roman" w:hint="eastAsia"/>
              </w:rPr>
              <w:t>实际结果与预期结果一致</w:t>
            </w:r>
          </w:p>
        </w:tc>
      </w:tr>
    </w:tbl>
    <w:p w14:paraId="1365AF7B" w14:textId="77777777" w:rsidR="00E00515" w:rsidRPr="00492995" w:rsidRDefault="00E00515" w:rsidP="00E00515"/>
    <w:p w14:paraId="3F09C56B" w14:textId="77777777" w:rsidR="00E00515" w:rsidRPr="00E00515" w:rsidRDefault="00E00515" w:rsidP="00E00515"/>
    <w:p w14:paraId="74E77B80" w14:textId="77777777" w:rsidR="005D5E4B" w:rsidRDefault="005D5E4B" w:rsidP="00D75339">
      <w:pPr>
        <w:pStyle w:val="2"/>
      </w:pPr>
      <w:bookmarkStart w:id="104" w:name="_Toc483505197"/>
      <w:r>
        <w:rPr>
          <w:rFonts w:hint="eastAsia"/>
        </w:rPr>
        <w:t>4</w:t>
      </w:r>
      <w:r w:rsidR="00D75339">
        <w:rPr>
          <w:rFonts w:hint="eastAsia"/>
        </w:rPr>
        <w:t>.</w:t>
      </w:r>
      <w:r>
        <w:rPr>
          <w:rFonts w:hint="eastAsia"/>
        </w:rPr>
        <w:t>2</w:t>
      </w:r>
      <w:r w:rsidR="00D75339">
        <w:t xml:space="preserve"> </w:t>
      </w:r>
      <w:r>
        <w:t>Spark</w:t>
      </w:r>
      <w:r>
        <w:rPr>
          <w:rFonts w:hint="eastAsia"/>
        </w:rPr>
        <w:t>分类模块</w:t>
      </w:r>
      <w:r w:rsidR="00FD0B13">
        <w:rPr>
          <w:rFonts w:hint="eastAsia"/>
        </w:rPr>
        <w:t>功能</w:t>
      </w:r>
      <w:r>
        <w:rPr>
          <w:rFonts w:hint="eastAsia"/>
        </w:rPr>
        <w:t>测试</w:t>
      </w:r>
      <w:bookmarkEnd w:id="104"/>
    </w:p>
    <w:p w14:paraId="6F79D156" w14:textId="77777777" w:rsidR="00FD0B13" w:rsidRDefault="00D75339" w:rsidP="00D75339">
      <w:pPr>
        <w:pStyle w:val="3"/>
      </w:pPr>
      <w:bookmarkStart w:id="105" w:name="_Toc483505198"/>
      <w:r>
        <w:t>4.2.1</w:t>
      </w:r>
      <w:r w:rsidR="00FD0B13">
        <w:rPr>
          <w:rFonts w:hint="eastAsia"/>
        </w:rPr>
        <w:t>测试策略</w:t>
      </w:r>
      <w:r w:rsidR="00FD0B13">
        <w:t>描述</w:t>
      </w:r>
      <w:bookmarkEnd w:id="105"/>
    </w:p>
    <w:p w14:paraId="2F60C98D" w14:textId="77777777" w:rsidR="00FD0B13" w:rsidRPr="003030F9" w:rsidRDefault="00FD0B13" w:rsidP="00FD0B13">
      <w:pPr>
        <w:spacing w:line="360" w:lineRule="auto"/>
        <w:ind w:firstLineChars="200" w:firstLine="420"/>
        <w:rPr>
          <w:rFonts w:asciiTheme="minorEastAsia" w:hAnsiTheme="minorEastAsia"/>
          <w:szCs w:val="21"/>
        </w:rPr>
      </w:pPr>
      <w:r w:rsidRPr="003030F9">
        <w:rPr>
          <w:rFonts w:asciiTheme="minorEastAsia" w:hAnsiTheme="minorEastAsia" w:hint="eastAsia"/>
          <w:szCs w:val="21"/>
        </w:rPr>
        <w:t>测试人员</w:t>
      </w:r>
      <w:r w:rsidRPr="003030F9">
        <w:rPr>
          <w:rFonts w:asciiTheme="minorEastAsia" w:hAnsiTheme="minorEastAsia"/>
          <w:szCs w:val="21"/>
        </w:rPr>
        <w:t>对</w:t>
      </w:r>
      <w:r w:rsidRPr="003030F9">
        <w:rPr>
          <w:rFonts w:asciiTheme="minorEastAsia" w:hAnsiTheme="minorEastAsia" w:hint="eastAsia"/>
          <w:szCs w:val="21"/>
        </w:rPr>
        <w:t>系统</w:t>
      </w:r>
      <w:r w:rsidRPr="003030F9">
        <w:rPr>
          <w:rFonts w:asciiTheme="minorEastAsia" w:hAnsiTheme="minorEastAsia"/>
          <w:szCs w:val="21"/>
        </w:rPr>
        <w:t>的</w:t>
      </w:r>
      <w:r w:rsidRPr="003030F9">
        <w:rPr>
          <w:rFonts w:asciiTheme="minorEastAsia" w:hAnsiTheme="minorEastAsia" w:hint="eastAsia"/>
          <w:szCs w:val="21"/>
        </w:rPr>
        <w:t>文本分类</w:t>
      </w:r>
      <w:r w:rsidRPr="003030F9">
        <w:rPr>
          <w:rFonts w:asciiTheme="minorEastAsia" w:hAnsiTheme="minorEastAsia"/>
          <w:szCs w:val="21"/>
        </w:rPr>
        <w:t>模块进行</w:t>
      </w:r>
      <w:r w:rsidRPr="003030F9">
        <w:rPr>
          <w:rFonts w:asciiTheme="minorEastAsia" w:hAnsiTheme="minorEastAsia" w:hint="eastAsia"/>
          <w:szCs w:val="21"/>
        </w:rPr>
        <w:t>基本</w:t>
      </w:r>
      <w:r w:rsidRPr="003030F9">
        <w:rPr>
          <w:rFonts w:asciiTheme="minorEastAsia" w:hAnsiTheme="minorEastAsia"/>
          <w:szCs w:val="21"/>
        </w:rPr>
        <w:t>功能测试</w:t>
      </w:r>
      <w:r w:rsidRPr="003030F9">
        <w:rPr>
          <w:rFonts w:asciiTheme="minorEastAsia" w:hAnsiTheme="minorEastAsia" w:hint="eastAsia"/>
          <w:szCs w:val="21"/>
        </w:rPr>
        <w:t>，测试目标</w:t>
      </w:r>
      <w:r w:rsidRPr="003030F9">
        <w:rPr>
          <w:rFonts w:asciiTheme="minorEastAsia" w:hAnsiTheme="minorEastAsia"/>
          <w:szCs w:val="21"/>
        </w:rPr>
        <w:t>是确认</w:t>
      </w:r>
      <w:r w:rsidRPr="003030F9">
        <w:rPr>
          <w:rFonts w:asciiTheme="minorEastAsia" w:hAnsiTheme="minorEastAsia" w:hint="eastAsia"/>
          <w:szCs w:val="21"/>
        </w:rPr>
        <w:t>文本分类</w:t>
      </w:r>
      <w:r w:rsidRPr="003030F9">
        <w:rPr>
          <w:rFonts w:asciiTheme="minorEastAsia" w:hAnsiTheme="minorEastAsia"/>
          <w:szCs w:val="21"/>
        </w:rPr>
        <w:t>模块可以</w:t>
      </w:r>
    </w:p>
    <w:p w14:paraId="2F21030F" w14:textId="77777777" w:rsidR="00FD0B13" w:rsidRPr="003030F9" w:rsidRDefault="00FD0B13" w:rsidP="00FD0B13">
      <w:pPr>
        <w:pStyle w:val="a6"/>
        <w:numPr>
          <w:ilvl w:val="0"/>
          <w:numId w:val="6"/>
        </w:numPr>
        <w:ind w:firstLineChars="0"/>
        <w:rPr>
          <w:rFonts w:asciiTheme="minorEastAsia" w:hAnsiTheme="minorEastAsia"/>
          <w:sz w:val="21"/>
          <w:szCs w:val="21"/>
        </w:rPr>
      </w:pPr>
      <w:r w:rsidRPr="003030F9">
        <w:rPr>
          <w:rFonts w:asciiTheme="minorEastAsia" w:hAnsiTheme="minorEastAsia" w:hint="eastAsia"/>
          <w:sz w:val="21"/>
          <w:szCs w:val="21"/>
        </w:rPr>
        <w:t>顺利</w:t>
      </w:r>
      <w:r w:rsidRPr="003030F9">
        <w:rPr>
          <w:rFonts w:asciiTheme="minorEastAsia" w:hAnsiTheme="minorEastAsia"/>
          <w:sz w:val="21"/>
          <w:szCs w:val="21"/>
        </w:rPr>
        <w:t>读取</w:t>
      </w:r>
      <w:r w:rsidRPr="003030F9">
        <w:rPr>
          <w:rFonts w:asciiTheme="minorEastAsia" w:hAnsiTheme="minorEastAsia" w:hint="eastAsia"/>
          <w:sz w:val="21"/>
          <w:szCs w:val="21"/>
        </w:rPr>
        <w:t>K</w:t>
      </w:r>
      <w:r w:rsidRPr="003030F9">
        <w:rPr>
          <w:rFonts w:asciiTheme="minorEastAsia" w:hAnsiTheme="minorEastAsia"/>
          <w:sz w:val="21"/>
          <w:szCs w:val="21"/>
        </w:rPr>
        <w:t>afka数据流</w:t>
      </w:r>
      <w:r w:rsidRPr="003030F9">
        <w:rPr>
          <w:rFonts w:asciiTheme="minorEastAsia" w:hAnsiTheme="minorEastAsia" w:hint="eastAsia"/>
          <w:sz w:val="21"/>
          <w:szCs w:val="21"/>
        </w:rPr>
        <w:t>。</w:t>
      </w:r>
    </w:p>
    <w:p w14:paraId="207F3250" w14:textId="77777777" w:rsidR="00FD0B13" w:rsidRPr="003030F9" w:rsidRDefault="00FD0B13" w:rsidP="00FD0B13">
      <w:pPr>
        <w:pStyle w:val="a6"/>
        <w:numPr>
          <w:ilvl w:val="0"/>
          <w:numId w:val="6"/>
        </w:numPr>
        <w:ind w:firstLineChars="0"/>
        <w:rPr>
          <w:rFonts w:asciiTheme="minorEastAsia" w:hAnsiTheme="minorEastAsia"/>
          <w:sz w:val="21"/>
          <w:szCs w:val="21"/>
        </w:rPr>
      </w:pPr>
      <w:r w:rsidRPr="003030F9">
        <w:rPr>
          <w:rFonts w:asciiTheme="minorEastAsia" w:hAnsiTheme="minorEastAsia" w:hint="eastAsia"/>
          <w:sz w:val="21"/>
          <w:szCs w:val="21"/>
        </w:rPr>
        <w:t>成功</w:t>
      </w:r>
      <w:r w:rsidRPr="003030F9">
        <w:rPr>
          <w:rFonts w:asciiTheme="minorEastAsia" w:hAnsiTheme="minorEastAsia"/>
          <w:sz w:val="21"/>
          <w:szCs w:val="21"/>
        </w:rPr>
        <w:t>构建</w:t>
      </w:r>
      <w:proofErr w:type="spellStart"/>
      <w:r w:rsidRPr="003030F9">
        <w:rPr>
          <w:rFonts w:asciiTheme="minorEastAsia" w:hAnsiTheme="minorEastAsia" w:hint="eastAsia"/>
          <w:sz w:val="21"/>
          <w:szCs w:val="21"/>
        </w:rPr>
        <w:t>DS</w:t>
      </w:r>
      <w:r w:rsidRPr="003030F9">
        <w:rPr>
          <w:rFonts w:asciiTheme="minorEastAsia" w:hAnsiTheme="minorEastAsia"/>
          <w:sz w:val="21"/>
          <w:szCs w:val="21"/>
        </w:rPr>
        <w:t>tream</w:t>
      </w:r>
      <w:proofErr w:type="spellEnd"/>
      <w:r w:rsidRPr="003030F9">
        <w:rPr>
          <w:rFonts w:asciiTheme="minorEastAsia" w:hAnsiTheme="minorEastAsia"/>
          <w:sz w:val="21"/>
          <w:szCs w:val="21"/>
        </w:rPr>
        <w:t>数据流</w:t>
      </w:r>
      <w:r w:rsidRPr="003030F9">
        <w:rPr>
          <w:rFonts w:asciiTheme="minorEastAsia" w:hAnsiTheme="minorEastAsia" w:hint="eastAsia"/>
          <w:sz w:val="21"/>
          <w:szCs w:val="21"/>
        </w:rPr>
        <w:t>。</w:t>
      </w:r>
    </w:p>
    <w:p w14:paraId="4AB9F510" w14:textId="77777777" w:rsidR="00FD0B13" w:rsidRPr="003030F9" w:rsidRDefault="00FD0B13" w:rsidP="00FD0B13">
      <w:pPr>
        <w:pStyle w:val="a6"/>
        <w:numPr>
          <w:ilvl w:val="0"/>
          <w:numId w:val="6"/>
        </w:numPr>
        <w:ind w:firstLineChars="0"/>
        <w:rPr>
          <w:rFonts w:asciiTheme="minorEastAsia" w:hAnsiTheme="minorEastAsia"/>
          <w:sz w:val="21"/>
          <w:szCs w:val="21"/>
        </w:rPr>
      </w:pPr>
      <w:r w:rsidRPr="003030F9">
        <w:rPr>
          <w:rFonts w:asciiTheme="minorEastAsia" w:hAnsiTheme="minorEastAsia" w:hint="eastAsia"/>
          <w:sz w:val="21"/>
          <w:szCs w:val="21"/>
        </w:rPr>
        <w:t>完成打标签</w:t>
      </w:r>
      <w:r w:rsidRPr="003030F9">
        <w:rPr>
          <w:rFonts w:asciiTheme="minorEastAsia" w:hAnsiTheme="minorEastAsia"/>
          <w:sz w:val="21"/>
          <w:szCs w:val="21"/>
        </w:rPr>
        <w:t>流程</w:t>
      </w:r>
    </w:p>
    <w:p w14:paraId="5AFB4406" w14:textId="77777777" w:rsidR="00FD0B13" w:rsidRPr="003030F9" w:rsidRDefault="00FD0B13" w:rsidP="00FD0B13">
      <w:pPr>
        <w:pStyle w:val="a6"/>
        <w:numPr>
          <w:ilvl w:val="0"/>
          <w:numId w:val="6"/>
        </w:numPr>
        <w:ind w:firstLineChars="0"/>
        <w:rPr>
          <w:rFonts w:asciiTheme="minorEastAsia" w:hAnsiTheme="minorEastAsia"/>
          <w:sz w:val="21"/>
          <w:szCs w:val="21"/>
        </w:rPr>
      </w:pPr>
      <w:r w:rsidRPr="003030F9">
        <w:rPr>
          <w:rFonts w:asciiTheme="minorEastAsia" w:hAnsiTheme="minorEastAsia" w:hint="eastAsia"/>
          <w:sz w:val="21"/>
          <w:szCs w:val="21"/>
        </w:rPr>
        <w:t>完成写入K</w:t>
      </w:r>
      <w:r w:rsidRPr="003030F9">
        <w:rPr>
          <w:rFonts w:asciiTheme="minorEastAsia" w:hAnsiTheme="minorEastAsia"/>
          <w:sz w:val="21"/>
          <w:szCs w:val="21"/>
        </w:rPr>
        <w:t xml:space="preserve">afka </w:t>
      </w:r>
      <w:proofErr w:type="spellStart"/>
      <w:r w:rsidRPr="003030F9">
        <w:rPr>
          <w:rFonts w:asciiTheme="minorEastAsia" w:hAnsiTheme="minorEastAsia"/>
          <w:sz w:val="21"/>
          <w:szCs w:val="21"/>
        </w:rPr>
        <w:t>weiboLabel</w:t>
      </w:r>
      <w:proofErr w:type="spellEnd"/>
      <w:r w:rsidRPr="003030F9">
        <w:rPr>
          <w:rFonts w:asciiTheme="minorEastAsia" w:hAnsiTheme="minorEastAsia"/>
          <w:sz w:val="21"/>
          <w:szCs w:val="21"/>
        </w:rPr>
        <w:t xml:space="preserve"> topic</w:t>
      </w:r>
    </w:p>
    <w:p w14:paraId="746D7284" w14:textId="77777777" w:rsidR="00FD0B13" w:rsidRDefault="00192E66" w:rsidP="00192E66">
      <w:pPr>
        <w:pStyle w:val="3"/>
      </w:pPr>
      <w:bookmarkStart w:id="106" w:name="_Toc483505199"/>
      <w:r>
        <w:rPr>
          <w:rFonts w:hint="eastAsia"/>
        </w:rPr>
        <w:t>4.2.2</w:t>
      </w:r>
      <w:r w:rsidR="00FD0B13">
        <w:rPr>
          <w:rFonts w:hint="eastAsia"/>
        </w:rPr>
        <w:t>测试用例</w:t>
      </w:r>
      <w:bookmarkEnd w:id="10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FD0B13" w:rsidRPr="00981A6D" w14:paraId="19A71024" w14:textId="77777777" w:rsidTr="00565AA9">
        <w:tc>
          <w:tcPr>
            <w:tcW w:w="8897" w:type="dxa"/>
            <w:gridSpan w:val="3"/>
          </w:tcPr>
          <w:p w14:paraId="25CF3814" w14:textId="77777777" w:rsidR="00FD0B13" w:rsidRPr="00981A6D" w:rsidRDefault="00FD0B13" w:rsidP="00565AA9">
            <w:pPr>
              <w:jc w:val="center"/>
              <w:rPr>
                <w:b/>
                <w:sz w:val="22"/>
              </w:rPr>
            </w:pPr>
            <w:r w:rsidRPr="00981A6D">
              <w:rPr>
                <w:b/>
                <w:sz w:val="22"/>
              </w:rPr>
              <w:t>Test Case Specification</w:t>
            </w:r>
          </w:p>
        </w:tc>
      </w:tr>
      <w:tr w:rsidR="00FD0B13" w:rsidRPr="00981A6D" w14:paraId="06E56FEA" w14:textId="77777777" w:rsidTr="00565AA9">
        <w:tc>
          <w:tcPr>
            <w:tcW w:w="1923" w:type="dxa"/>
          </w:tcPr>
          <w:p w14:paraId="3922E362" w14:textId="77777777" w:rsidR="00FD0B13" w:rsidRPr="00981A6D" w:rsidRDefault="00FD0B13" w:rsidP="00565AA9">
            <w:pPr>
              <w:rPr>
                <w:sz w:val="22"/>
              </w:rPr>
            </w:pPr>
            <w:r w:rsidRPr="00981A6D">
              <w:rPr>
                <w:sz w:val="22"/>
              </w:rPr>
              <w:t>Name</w:t>
            </w:r>
          </w:p>
        </w:tc>
        <w:tc>
          <w:tcPr>
            <w:tcW w:w="6974" w:type="dxa"/>
            <w:gridSpan w:val="2"/>
          </w:tcPr>
          <w:p w14:paraId="0A7A0A2F" w14:textId="77777777" w:rsidR="00FD0B13" w:rsidRPr="00981A6D" w:rsidRDefault="00FD0B13" w:rsidP="00565AA9">
            <w:pPr>
              <w:rPr>
                <w:sz w:val="22"/>
              </w:rPr>
            </w:pPr>
            <w:r w:rsidRPr="00FD0B13">
              <w:rPr>
                <w:rFonts w:hint="eastAsia"/>
              </w:rPr>
              <w:t>Spark</w:t>
            </w:r>
            <w:r w:rsidRPr="00FD0B13">
              <w:rPr>
                <w:rFonts w:hint="eastAsia"/>
              </w:rPr>
              <w:t>分类模块功能测试</w:t>
            </w:r>
          </w:p>
        </w:tc>
      </w:tr>
      <w:tr w:rsidR="00FD0B13" w:rsidRPr="00981A6D" w14:paraId="00697FED" w14:textId="77777777" w:rsidTr="00565AA9">
        <w:tc>
          <w:tcPr>
            <w:tcW w:w="1923" w:type="dxa"/>
          </w:tcPr>
          <w:p w14:paraId="2B031862" w14:textId="77777777" w:rsidR="00FD0B13" w:rsidRPr="00981A6D" w:rsidRDefault="00FD0B13" w:rsidP="00565AA9">
            <w:pPr>
              <w:rPr>
                <w:sz w:val="22"/>
              </w:rPr>
            </w:pPr>
            <w:r w:rsidRPr="00981A6D">
              <w:rPr>
                <w:rFonts w:hint="eastAsia"/>
                <w:sz w:val="22"/>
              </w:rPr>
              <w:t>Brief</w:t>
            </w:r>
            <w:r w:rsidRPr="00981A6D">
              <w:rPr>
                <w:sz w:val="22"/>
              </w:rPr>
              <w:t xml:space="preserve"> Description</w:t>
            </w:r>
          </w:p>
        </w:tc>
        <w:tc>
          <w:tcPr>
            <w:tcW w:w="6974" w:type="dxa"/>
            <w:gridSpan w:val="2"/>
          </w:tcPr>
          <w:p w14:paraId="30CB402B" w14:textId="77777777" w:rsidR="00FD0B13" w:rsidRPr="00981A6D" w:rsidRDefault="00FD0B13" w:rsidP="00565AA9">
            <w:pPr>
              <w:rPr>
                <w:sz w:val="22"/>
              </w:rPr>
            </w:pPr>
            <w:r>
              <w:rPr>
                <w:rFonts w:hint="eastAsia"/>
                <w:sz w:val="22"/>
              </w:rPr>
              <w:t>启动</w:t>
            </w:r>
            <w:r>
              <w:rPr>
                <w:rFonts w:hint="eastAsia"/>
                <w:sz w:val="22"/>
              </w:rPr>
              <w:t>S</w:t>
            </w:r>
            <w:r>
              <w:rPr>
                <w:sz w:val="22"/>
              </w:rPr>
              <w:t>park</w:t>
            </w:r>
            <w:r>
              <w:rPr>
                <w:rFonts w:hint="eastAsia"/>
                <w:sz w:val="22"/>
              </w:rPr>
              <w:t>分类程序</w:t>
            </w:r>
            <w:r>
              <w:rPr>
                <w:sz w:val="22"/>
              </w:rPr>
              <w:t>，检查</w:t>
            </w:r>
            <w:r>
              <w:rPr>
                <w:rFonts w:hint="eastAsia"/>
                <w:sz w:val="22"/>
              </w:rPr>
              <w:t>K</w:t>
            </w:r>
            <w:r>
              <w:rPr>
                <w:sz w:val="22"/>
              </w:rPr>
              <w:t>afka</w:t>
            </w:r>
            <w:r>
              <w:rPr>
                <w:sz w:val="22"/>
              </w:rPr>
              <w:t>中分类结果</w:t>
            </w:r>
            <w:r>
              <w:rPr>
                <w:rFonts w:hint="eastAsia"/>
                <w:sz w:val="22"/>
              </w:rPr>
              <w:t>的</w:t>
            </w:r>
            <w:r>
              <w:rPr>
                <w:sz w:val="22"/>
              </w:rPr>
              <w:t>数量、质量</w:t>
            </w:r>
          </w:p>
        </w:tc>
      </w:tr>
      <w:tr w:rsidR="00FD0B13" w:rsidRPr="00981A6D" w14:paraId="4B8AF411" w14:textId="77777777" w:rsidTr="00565AA9">
        <w:tc>
          <w:tcPr>
            <w:tcW w:w="1923" w:type="dxa"/>
          </w:tcPr>
          <w:p w14:paraId="6A5D5374" w14:textId="77777777" w:rsidR="00FD0B13" w:rsidRPr="00981A6D" w:rsidRDefault="00FD0B13" w:rsidP="00565AA9">
            <w:pPr>
              <w:rPr>
                <w:sz w:val="22"/>
              </w:rPr>
            </w:pPr>
            <w:r w:rsidRPr="00981A6D">
              <w:rPr>
                <w:rFonts w:hint="eastAsia"/>
                <w:sz w:val="22"/>
              </w:rPr>
              <w:t>Precondition</w:t>
            </w:r>
          </w:p>
        </w:tc>
        <w:tc>
          <w:tcPr>
            <w:tcW w:w="6974" w:type="dxa"/>
            <w:gridSpan w:val="2"/>
          </w:tcPr>
          <w:p w14:paraId="1957775D" w14:textId="77777777" w:rsidR="00FD0B13" w:rsidRPr="00981A6D" w:rsidRDefault="00FD0B13" w:rsidP="00565AA9">
            <w:pPr>
              <w:rPr>
                <w:sz w:val="22"/>
              </w:rPr>
            </w:pPr>
            <w:r>
              <w:rPr>
                <w:rFonts w:hint="eastAsia"/>
                <w:sz w:val="22"/>
              </w:rPr>
              <w:t>K</w:t>
            </w:r>
            <w:r>
              <w:rPr>
                <w:sz w:val="22"/>
              </w:rPr>
              <w:t>afka</w:t>
            </w:r>
            <w:r>
              <w:rPr>
                <w:sz w:val="22"/>
              </w:rPr>
              <w:t>正常运行</w:t>
            </w:r>
          </w:p>
        </w:tc>
      </w:tr>
      <w:tr w:rsidR="00FD0B13" w:rsidRPr="00981A6D" w14:paraId="628015E9" w14:textId="77777777" w:rsidTr="00565AA9">
        <w:tc>
          <w:tcPr>
            <w:tcW w:w="1923" w:type="dxa"/>
          </w:tcPr>
          <w:p w14:paraId="2CC1FC61" w14:textId="77777777" w:rsidR="00FD0B13" w:rsidRPr="00981A6D" w:rsidRDefault="00FD0B13" w:rsidP="00565AA9">
            <w:pPr>
              <w:rPr>
                <w:sz w:val="22"/>
              </w:rPr>
            </w:pPr>
            <w:r w:rsidRPr="00981A6D">
              <w:rPr>
                <w:sz w:val="22"/>
              </w:rPr>
              <w:t>Tester</w:t>
            </w:r>
          </w:p>
        </w:tc>
        <w:tc>
          <w:tcPr>
            <w:tcW w:w="6974" w:type="dxa"/>
            <w:gridSpan w:val="2"/>
          </w:tcPr>
          <w:p w14:paraId="28FBE4AA" w14:textId="77777777" w:rsidR="00FD0B13" w:rsidRPr="00981A6D" w:rsidRDefault="00FD0B13" w:rsidP="00565AA9">
            <w:pPr>
              <w:rPr>
                <w:sz w:val="22"/>
              </w:rPr>
            </w:pPr>
            <w:r w:rsidRPr="00981A6D">
              <w:rPr>
                <w:rFonts w:hint="eastAsia"/>
                <w:sz w:val="22"/>
              </w:rPr>
              <w:t>测试员</w:t>
            </w:r>
          </w:p>
        </w:tc>
      </w:tr>
      <w:tr w:rsidR="00FD0B13" w:rsidRPr="00981A6D" w14:paraId="265E99BD" w14:textId="77777777" w:rsidTr="00565AA9">
        <w:tc>
          <w:tcPr>
            <w:tcW w:w="1923" w:type="dxa"/>
          </w:tcPr>
          <w:p w14:paraId="66D588C6" w14:textId="77777777" w:rsidR="00FD0B13" w:rsidRPr="00981A6D" w:rsidRDefault="00FD0B13" w:rsidP="00565AA9">
            <w:pPr>
              <w:rPr>
                <w:sz w:val="22"/>
              </w:rPr>
            </w:pPr>
            <w:r w:rsidRPr="00981A6D">
              <w:rPr>
                <w:rFonts w:hint="eastAsia"/>
                <w:sz w:val="22"/>
              </w:rPr>
              <w:t>Dependency</w:t>
            </w:r>
          </w:p>
        </w:tc>
        <w:tc>
          <w:tcPr>
            <w:tcW w:w="6974" w:type="dxa"/>
            <w:gridSpan w:val="2"/>
          </w:tcPr>
          <w:p w14:paraId="28ECFACF" w14:textId="77777777" w:rsidR="00FD0B13" w:rsidRPr="00981A6D" w:rsidRDefault="00FD0B13" w:rsidP="00565AA9">
            <w:pPr>
              <w:rPr>
                <w:sz w:val="22"/>
              </w:rPr>
            </w:pPr>
            <w:r w:rsidRPr="00981A6D">
              <w:rPr>
                <w:rFonts w:hint="eastAsia"/>
                <w:sz w:val="22"/>
              </w:rPr>
              <w:t>None</w:t>
            </w:r>
          </w:p>
        </w:tc>
      </w:tr>
      <w:tr w:rsidR="00FD0B13" w:rsidRPr="00981A6D" w14:paraId="15B83A1B" w14:textId="77777777" w:rsidTr="00565AA9">
        <w:tc>
          <w:tcPr>
            <w:tcW w:w="1923" w:type="dxa"/>
            <w:vMerge w:val="restart"/>
          </w:tcPr>
          <w:p w14:paraId="163CA687" w14:textId="77777777" w:rsidR="00FD0B13" w:rsidRPr="00981A6D" w:rsidRDefault="00FD0B13" w:rsidP="00565AA9">
            <w:pPr>
              <w:rPr>
                <w:sz w:val="22"/>
              </w:rPr>
            </w:pPr>
            <w:r w:rsidRPr="00981A6D">
              <w:rPr>
                <w:sz w:val="22"/>
              </w:rPr>
              <w:t>Test Setup</w:t>
            </w:r>
          </w:p>
        </w:tc>
        <w:tc>
          <w:tcPr>
            <w:tcW w:w="1758" w:type="dxa"/>
          </w:tcPr>
          <w:p w14:paraId="2FCD4BBB" w14:textId="77777777" w:rsidR="00FD0B13" w:rsidRPr="00981A6D" w:rsidRDefault="00FD0B13" w:rsidP="00565AA9">
            <w:pPr>
              <w:rPr>
                <w:sz w:val="22"/>
              </w:rPr>
            </w:pPr>
            <w:r w:rsidRPr="00981A6D">
              <w:rPr>
                <w:rFonts w:hint="eastAsia"/>
                <w:sz w:val="22"/>
              </w:rPr>
              <w:t>Name</w:t>
            </w:r>
          </w:p>
        </w:tc>
        <w:tc>
          <w:tcPr>
            <w:tcW w:w="5216" w:type="dxa"/>
          </w:tcPr>
          <w:p w14:paraId="71DF11BB" w14:textId="77777777" w:rsidR="00FD0B13" w:rsidRPr="00981A6D" w:rsidRDefault="00FD0B13" w:rsidP="00565AA9">
            <w:pPr>
              <w:rPr>
                <w:sz w:val="22"/>
              </w:rPr>
            </w:pPr>
            <w:r>
              <w:rPr>
                <w:rFonts w:hint="eastAsia"/>
                <w:sz w:val="22"/>
              </w:rPr>
              <w:t>检查</w:t>
            </w:r>
            <w:r>
              <w:rPr>
                <w:rFonts w:hint="eastAsia"/>
                <w:sz w:val="22"/>
              </w:rPr>
              <w:t>K</w:t>
            </w:r>
            <w:r>
              <w:rPr>
                <w:sz w:val="22"/>
              </w:rPr>
              <w:t>afka</w:t>
            </w:r>
            <w:r>
              <w:rPr>
                <w:rFonts w:hint="eastAsia"/>
                <w:sz w:val="22"/>
              </w:rPr>
              <w:t>和</w:t>
            </w:r>
            <w:r>
              <w:rPr>
                <w:sz w:val="22"/>
              </w:rPr>
              <w:t>Spark</w:t>
            </w:r>
            <w:r>
              <w:rPr>
                <w:rFonts w:hint="eastAsia"/>
                <w:sz w:val="22"/>
              </w:rPr>
              <w:t>是否</w:t>
            </w:r>
            <w:r>
              <w:rPr>
                <w:sz w:val="22"/>
              </w:rPr>
              <w:t>处于运行</w:t>
            </w:r>
            <w:r>
              <w:rPr>
                <w:rFonts w:hint="eastAsia"/>
                <w:sz w:val="22"/>
              </w:rPr>
              <w:t>状态</w:t>
            </w:r>
          </w:p>
        </w:tc>
      </w:tr>
      <w:tr w:rsidR="00FD0B13" w:rsidRPr="00981A6D" w14:paraId="1E976097" w14:textId="77777777" w:rsidTr="00565AA9">
        <w:tc>
          <w:tcPr>
            <w:tcW w:w="1923" w:type="dxa"/>
            <w:vMerge/>
          </w:tcPr>
          <w:p w14:paraId="5799EB5C" w14:textId="77777777" w:rsidR="00FD0B13" w:rsidRPr="00981A6D" w:rsidRDefault="00FD0B13" w:rsidP="00565AA9">
            <w:pPr>
              <w:rPr>
                <w:sz w:val="22"/>
              </w:rPr>
            </w:pPr>
          </w:p>
        </w:tc>
        <w:tc>
          <w:tcPr>
            <w:tcW w:w="1758" w:type="dxa"/>
          </w:tcPr>
          <w:p w14:paraId="46E70230" w14:textId="77777777" w:rsidR="00FD0B13" w:rsidRPr="00981A6D" w:rsidRDefault="00FD0B13" w:rsidP="00565AA9">
            <w:pPr>
              <w:rPr>
                <w:sz w:val="22"/>
              </w:rPr>
            </w:pPr>
            <w:r w:rsidRPr="00981A6D">
              <w:rPr>
                <w:sz w:val="22"/>
              </w:rPr>
              <w:t>Description</w:t>
            </w:r>
          </w:p>
        </w:tc>
        <w:tc>
          <w:tcPr>
            <w:tcW w:w="5216" w:type="dxa"/>
          </w:tcPr>
          <w:p w14:paraId="274BB625" w14:textId="77777777" w:rsidR="00FD0B13" w:rsidRPr="00981A6D" w:rsidRDefault="00FD0B13" w:rsidP="00565AA9">
            <w:pPr>
              <w:rPr>
                <w:sz w:val="22"/>
              </w:rPr>
            </w:pPr>
            <w:r>
              <w:rPr>
                <w:rFonts w:hint="eastAsia"/>
                <w:sz w:val="22"/>
              </w:rPr>
              <w:t>检查</w:t>
            </w:r>
            <w:r>
              <w:rPr>
                <w:rFonts w:hint="eastAsia"/>
                <w:sz w:val="22"/>
              </w:rPr>
              <w:t>K</w:t>
            </w:r>
            <w:r>
              <w:rPr>
                <w:sz w:val="22"/>
              </w:rPr>
              <w:t>afka</w:t>
            </w:r>
            <w:r>
              <w:rPr>
                <w:rFonts w:hint="eastAsia"/>
                <w:sz w:val="22"/>
              </w:rPr>
              <w:t>和</w:t>
            </w:r>
            <w:r>
              <w:rPr>
                <w:sz w:val="22"/>
              </w:rPr>
              <w:t>Spark</w:t>
            </w:r>
            <w:r>
              <w:rPr>
                <w:rFonts w:hint="eastAsia"/>
                <w:sz w:val="22"/>
              </w:rPr>
              <w:t>是否</w:t>
            </w:r>
            <w:r>
              <w:rPr>
                <w:sz w:val="22"/>
              </w:rPr>
              <w:t>处于运行</w:t>
            </w:r>
            <w:r>
              <w:rPr>
                <w:rFonts w:hint="eastAsia"/>
                <w:sz w:val="22"/>
              </w:rPr>
              <w:t>状态</w:t>
            </w:r>
          </w:p>
        </w:tc>
      </w:tr>
      <w:tr w:rsidR="00FD0B13" w:rsidRPr="00981A6D" w14:paraId="5FF2F0A2" w14:textId="77777777" w:rsidTr="00565AA9">
        <w:tc>
          <w:tcPr>
            <w:tcW w:w="1923" w:type="dxa"/>
            <w:vMerge w:val="restart"/>
          </w:tcPr>
          <w:p w14:paraId="30614EB5" w14:textId="77777777" w:rsidR="00FD0B13" w:rsidRPr="00981A6D" w:rsidRDefault="00FD0B13" w:rsidP="00565AA9">
            <w:pPr>
              <w:rPr>
                <w:sz w:val="22"/>
              </w:rPr>
            </w:pPr>
            <w:r w:rsidRPr="00981A6D">
              <w:rPr>
                <w:rFonts w:hint="eastAsia"/>
                <w:sz w:val="22"/>
              </w:rPr>
              <w:t>Basic Flow</w:t>
            </w:r>
          </w:p>
          <w:p w14:paraId="20154508" w14:textId="77777777" w:rsidR="00FD0B13" w:rsidRPr="00981A6D" w:rsidRDefault="00FD0B13" w:rsidP="00565AA9">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14:paraId="6B05FE20" w14:textId="77777777" w:rsidR="00FD0B13" w:rsidRPr="00981A6D" w:rsidRDefault="00FD0B13" w:rsidP="00565AA9">
            <w:pPr>
              <w:rPr>
                <w:sz w:val="22"/>
              </w:rPr>
            </w:pPr>
            <w:r w:rsidRPr="00981A6D">
              <w:rPr>
                <w:rFonts w:hint="eastAsia"/>
                <w:sz w:val="22"/>
              </w:rPr>
              <w:t>Steps</w:t>
            </w:r>
          </w:p>
        </w:tc>
      </w:tr>
      <w:tr w:rsidR="00FD0B13" w:rsidRPr="00981A6D" w14:paraId="4E1D784F" w14:textId="77777777" w:rsidTr="00565AA9">
        <w:tc>
          <w:tcPr>
            <w:tcW w:w="1923" w:type="dxa"/>
            <w:vMerge/>
          </w:tcPr>
          <w:p w14:paraId="06065CFC" w14:textId="77777777" w:rsidR="00FD0B13" w:rsidRPr="00981A6D" w:rsidRDefault="00FD0B13" w:rsidP="00565AA9">
            <w:pPr>
              <w:rPr>
                <w:sz w:val="22"/>
              </w:rPr>
            </w:pPr>
          </w:p>
        </w:tc>
        <w:tc>
          <w:tcPr>
            <w:tcW w:w="1758" w:type="dxa"/>
          </w:tcPr>
          <w:p w14:paraId="3D29D2C4" w14:textId="77777777" w:rsidR="00FD0B13" w:rsidRPr="00981A6D" w:rsidRDefault="00FD0B13" w:rsidP="00565AA9">
            <w:pPr>
              <w:rPr>
                <w:sz w:val="22"/>
              </w:rPr>
            </w:pPr>
            <w:r w:rsidRPr="00981A6D">
              <w:rPr>
                <w:rFonts w:hint="eastAsia"/>
                <w:sz w:val="22"/>
              </w:rPr>
              <w:t>1</w:t>
            </w:r>
          </w:p>
        </w:tc>
        <w:tc>
          <w:tcPr>
            <w:tcW w:w="5216" w:type="dxa"/>
          </w:tcPr>
          <w:p w14:paraId="08876AEB" w14:textId="77777777" w:rsidR="00FD0B13" w:rsidRPr="00981A6D" w:rsidRDefault="00FD0B13" w:rsidP="00565AA9">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3B68D4" w:rsidRPr="00981A6D" w14:paraId="12E63251" w14:textId="77777777" w:rsidTr="00565AA9">
        <w:tc>
          <w:tcPr>
            <w:tcW w:w="1923" w:type="dxa"/>
            <w:vMerge/>
          </w:tcPr>
          <w:p w14:paraId="5B9D5EB7" w14:textId="77777777" w:rsidR="003B68D4" w:rsidRPr="00981A6D" w:rsidRDefault="003B68D4" w:rsidP="00565AA9">
            <w:pPr>
              <w:rPr>
                <w:sz w:val="22"/>
              </w:rPr>
            </w:pPr>
          </w:p>
        </w:tc>
        <w:tc>
          <w:tcPr>
            <w:tcW w:w="1758" w:type="dxa"/>
          </w:tcPr>
          <w:p w14:paraId="3F478186" w14:textId="77777777" w:rsidR="003B68D4" w:rsidRPr="00981A6D" w:rsidRDefault="003B68D4" w:rsidP="00565AA9">
            <w:pPr>
              <w:rPr>
                <w:sz w:val="22"/>
              </w:rPr>
            </w:pPr>
            <w:r>
              <w:rPr>
                <w:rFonts w:hint="eastAsia"/>
                <w:sz w:val="22"/>
              </w:rPr>
              <w:t>2</w:t>
            </w:r>
          </w:p>
        </w:tc>
        <w:tc>
          <w:tcPr>
            <w:tcW w:w="5216" w:type="dxa"/>
          </w:tcPr>
          <w:p w14:paraId="3540D2DD" w14:textId="77777777" w:rsidR="003B68D4" w:rsidRPr="00981A6D" w:rsidRDefault="003B68D4" w:rsidP="00565AA9">
            <w:pPr>
              <w:rPr>
                <w:sz w:val="22"/>
              </w:rPr>
            </w:pPr>
            <w:r>
              <w:rPr>
                <w:rFonts w:hint="eastAsia"/>
                <w:sz w:val="22"/>
              </w:rPr>
              <w:t>启动</w:t>
            </w:r>
            <w:r>
              <w:rPr>
                <w:sz w:val="22"/>
              </w:rPr>
              <w:t>数据产生模块</w:t>
            </w:r>
          </w:p>
        </w:tc>
      </w:tr>
      <w:tr w:rsidR="003B68D4" w:rsidRPr="00981A6D" w14:paraId="1059A7F8" w14:textId="77777777" w:rsidTr="00565AA9">
        <w:tc>
          <w:tcPr>
            <w:tcW w:w="1923" w:type="dxa"/>
            <w:vMerge/>
          </w:tcPr>
          <w:p w14:paraId="24251296" w14:textId="77777777" w:rsidR="003B68D4" w:rsidRPr="00981A6D" w:rsidRDefault="003B68D4" w:rsidP="00565AA9">
            <w:pPr>
              <w:rPr>
                <w:sz w:val="22"/>
              </w:rPr>
            </w:pPr>
          </w:p>
        </w:tc>
        <w:tc>
          <w:tcPr>
            <w:tcW w:w="1758" w:type="dxa"/>
          </w:tcPr>
          <w:p w14:paraId="3D46D112" w14:textId="77777777" w:rsidR="003B68D4" w:rsidRPr="00981A6D" w:rsidRDefault="003B68D4" w:rsidP="00565AA9">
            <w:pPr>
              <w:rPr>
                <w:sz w:val="22"/>
              </w:rPr>
            </w:pPr>
            <w:r>
              <w:rPr>
                <w:rFonts w:hint="eastAsia"/>
                <w:sz w:val="22"/>
              </w:rPr>
              <w:t>3</w:t>
            </w:r>
          </w:p>
        </w:tc>
        <w:tc>
          <w:tcPr>
            <w:tcW w:w="5216" w:type="dxa"/>
          </w:tcPr>
          <w:p w14:paraId="60CF6B71" w14:textId="77777777" w:rsidR="003B68D4" w:rsidRPr="00981A6D" w:rsidRDefault="003B68D4" w:rsidP="00565AA9">
            <w:pPr>
              <w:rPr>
                <w:sz w:val="22"/>
              </w:rPr>
            </w:pPr>
            <w:r>
              <w:rPr>
                <w:rFonts w:hint="eastAsia"/>
                <w:sz w:val="22"/>
              </w:rPr>
              <w:t>启动</w:t>
            </w:r>
            <w:r>
              <w:rPr>
                <w:sz w:val="22"/>
              </w:rPr>
              <w:t>Spark</w:t>
            </w:r>
            <w:r>
              <w:rPr>
                <w:sz w:val="22"/>
              </w:rPr>
              <w:t>文本分类模块</w:t>
            </w:r>
          </w:p>
        </w:tc>
      </w:tr>
      <w:tr w:rsidR="00FD0B13" w:rsidRPr="00981A6D" w14:paraId="21062CFF" w14:textId="77777777" w:rsidTr="00565AA9">
        <w:tc>
          <w:tcPr>
            <w:tcW w:w="1923" w:type="dxa"/>
            <w:vMerge/>
          </w:tcPr>
          <w:p w14:paraId="5A8D875F" w14:textId="77777777" w:rsidR="00FD0B13" w:rsidRPr="00981A6D" w:rsidRDefault="00FD0B13" w:rsidP="00565AA9">
            <w:pPr>
              <w:rPr>
                <w:sz w:val="22"/>
              </w:rPr>
            </w:pPr>
          </w:p>
        </w:tc>
        <w:tc>
          <w:tcPr>
            <w:tcW w:w="1758" w:type="dxa"/>
          </w:tcPr>
          <w:p w14:paraId="028F1CC9" w14:textId="77777777" w:rsidR="00FD0B13" w:rsidRPr="00981A6D" w:rsidRDefault="00FD0B13" w:rsidP="00565AA9">
            <w:pPr>
              <w:rPr>
                <w:sz w:val="22"/>
              </w:rPr>
            </w:pPr>
            <w:proofErr w:type="spellStart"/>
            <w:r w:rsidRPr="00981A6D">
              <w:rPr>
                <w:rFonts w:hint="eastAsia"/>
                <w:sz w:val="22"/>
              </w:rPr>
              <w:t>Postconditio</w:t>
            </w:r>
            <w:r w:rsidRPr="00981A6D">
              <w:rPr>
                <w:sz w:val="22"/>
              </w:rPr>
              <w:t>n</w:t>
            </w:r>
            <w:proofErr w:type="spellEnd"/>
          </w:p>
          <w:p w14:paraId="474FF342" w14:textId="77777777" w:rsidR="00FD0B13" w:rsidRPr="00981A6D" w:rsidRDefault="00FD0B13" w:rsidP="00565AA9">
            <w:pPr>
              <w:rPr>
                <w:sz w:val="22"/>
              </w:rPr>
            </w:pPr>
          </w:p>
        </w:tc>
        <w:tc>
          <w:tcPr>
            <w:tcW w:w="5216" w:type="dxa"/>
          </w:tcPr>
          <w:p w14:paraId="6133F335" w14:textId="77777777" w:rsidR="00FD0B13" w:rsidRPr="00981A6D" w:rsidRDefault="003B68D4" w:rsidP="00565AA9">
            <w:pPr>
              <w:rPr>
                <w:sz w:val="22"/>
              </w:rPr>
            </w:pPr>
            <w:r>
              <w:rPr>
                <w:rFonts w:hint="eastAsia"/>
                <w:sz w:val="22"/>
              </w:rPr>
              <w:t>数据流经过</w:t>
            </w:r>
            <w:r>
              <w:rPr>
                <w:rFonts w:hint="eastAsia"/>
                <w:sz w:val="22"/>
              </w:rPr>
              <w:t>K</w:t>
            </w:r>
            <w:r>
              <w:rPr>
                <w:sz w:val="22"/>
              </w:rPr>
              <w:t>afka</w:t>
            </w:r>
            <w:r>
              <w:rPr>
                <w:sz w:val="22"/>
              </w:rPr>
              <w:t>、</w:t>
            </w:r>
            <w:r>
              <w:rPr>
                <w:rFonts w:hint="eastAsia"/>
                <w:sz w:val="22"/>
              </w:rPr>
              <w:t>S</w:t>
            </w:r>
            <w:r>
              <w:rPr>
                <w:sz w:val="22"/>
              </w:rPr>
              <w:t>park</w:t>
            </w:r>
            <w:r>
              <w:rPr>
                <w:rFonts w:hint="eastAsia"/>
                <w:sz w:val="22"/>
              </w:rPr>
              <w:t>，</w:t>
            </w:r>
            <w:r>
              <w:rPr>
                <w:sz w:val="22"/>
              </w:rPr>
              <w:t>完成分类打标签工作，写入</w:t>
            </w:r>
            <w:r>
              <w:rPr>
                <w:rFonts w:hint="eastAsia"/>
                <w:sz w:val="22"/>
              </w:rPr>
              <w:t>K</w:t>
            </w:r>
            <w:r>
              <w:rPr>
                <w:sz w:val="22"/>
              </w:rPr>
              <w:t>afka</w:t>
            </w:r>
          </w:p>
        </w:tc>
      </w:tr>
      <w:tr w:rsidR="00FD0B13" w:rsidRPr="00981A6D" w14:paraId="621EC1C2" w14:textId="77777777" w:rsidTr="00565AA9">
        <w:trPr>
          <w:trHeight w:val="81"/>
        </w:trPr>
        <w:tc>
          <w:tcPr>
            <w:tcW w:w="1923" w:type="dxa"/>
            <w:vMerge w:val="restart"/>
          </w:tcPr>
          <w:p w14:paraId="04F8E5F7" w14:textId="77777777" w:rsidR="00FD0B13" w:rsidRPr="00981A6D" w:rsidRDefault="00FD0B13" w:rsidP="00565AA9">
            <w:pPr>
              <w:rPr>
                <w:sz w:val="22"/>
              </w:rPr>
            </w:pPr>
            <w:r w:rsidRPr="00981A6D">
              <w:rPr>
                <w:rFonts w:hint="eastAsia"/>
                <w:sz w:val="22"/>
              </w:rPr>
              <w:t>Basic Flow</w:t>
            </w:r>
          </w:p>
          <w:p w14:paraId="5B9AF877" w14:textId="77777777" w:rsidR="00FD0B13" w:rsidRPr="00981A6D" w:rsidRDefault="00FD0B13" w:rsidP="00565AA9">
            <w:pPr>
              <w:rPr>
                <w:sz w:val="22"/>
              </w:rPr>
            </w:pPr>
            <w:r w:rsidRPr="00981A6D">
              <w:rPr>
                <w:sz w:val="22"/>
              </w:rPr>
              <w:t>(Test Sequence)</w:t>
            </w:r>
          </w:p>
        </w:tc>
        <w:tc>
          <w:tcPr>
            <w:tcW w:w="6974" w:type="dxa"/>
            <w:gridSpan w:val="2"/>
          </w:tcPr>
          <w:p w14:paraId="633ACEDC" w14:textId="77777777" w:rsidR="00FD0B13" w:rsidRPr="00981A6D" w:rsidRDefault="00FD0B13" w:rsidP="00565AA9">
            <w:pPr>
              <w:rPr>
                <w:sz w:val="22"/>
              </w:rPr>
            </w:pPr>
            <w:r w:rsidRPr="00981A6D">
              <w:rPr>
                <w:rFonts w:hint="eastAsia"/>
                <w:sz w:val="22"/>
              </w:rPr>
              <w:t>Steps</w:t>
            </w:r>
          </w:p>
        </w:tc>
      </w:tr>
      <w:tr w:rsidR="00FD0B13" w:rsidRPr="00C55D47" w14:paraId="2EBEA704" w14:textId="77777777" w:rsidTr="00565AA9">
        <w:trPr>
          <w:trHeight w:val="78"/>
        </w:trPr>
        <w:tc>
          <w:tcPr>
            <w:tcW w:w="1923" w:type="dxa"/>
            <w:vMerge/>
          </w:tcPr>
          <w:p w14:paraId="50FC28A3" w14:textId="77777777" w:rsidR="00FD0B13" w:rsidRPr="00981A6D" w:rsidRDefault="00FD0B13" w:rsidP="00565AA9">
            <w:pPr>
              <w:rPr>
                <w:sz w:val="22"/>
              </w:rPr>
            </w:pPr>
          </w:p>
        </w:tc>
        <w:tc>
          <w:tcPr>
            <w:tcW w:w="1758" w:type="dxa"/>
          </w:tcPr>
          <w:p w14:paraId="74AFC409" w14:textId="77777777" w:rsidR="00FD0B13" w:rsidRPr="00981A6D" w:rsidRDefault="00FD0B13" w:rsidP="00565AA9">
            <w:pPr>
              <w:rPr>
                <w:sz w:val="22"/>
              </w:rPr>
            </w:pPr>
            <w:r w:rsidRPr="00981A6D">
              <w:rPr>
                <w:rFonts w:hint="eastAsia"/>
                <w:sz w:val="22"/>
              </w:rPr>
              <w:t>1</w:t>
            </w:r>
          </w:p>
        </w:tc>
        <w:tc>
          <w:tcPr>
            <w:tcW w:w="5216" w:type="dxa"/>
          </w:tcPr>
          <w:p w14:paraId="160090C6" w14:textId="77777777" w:rsidR="00FD0B13" w:rsidRPr="00981A6D" w:rsidRDefault="003B68D4" w:rsidP="00565AA9">
            <w:pPr>
              <w:rPr>
                <w:sz w:val="22"/>
              </w:rPr>
            </w:pPr>
            <w:r>
              <w:rPr>
                <w:rFonts w:hint="eastAsia"/>
                <w:sz w:val="22"/>
              </w:rPr>
              <w:t>启动</w:t>
            </w:r>
            <w:r>
              <w:rPr>
                <w:rFonts w:hint="eastAsia"/>
                <w:sz w:val="22"/>
              </w:rPr>
              <w:t>K</w:t>
            </w:r>
            <w:r>
              <w:rPr>
                <w:sz w:val="22"/>
              </w:rPr>
              <w:t>afka</w:t>
            </w:r>
            <w:r>
              <w:rPr>
                <w:sz w:val="22"/>
              </w:rPr>
              <w:t>数据接收模块</w:t>
            </w:r>
          </w:p>
        </w:tc>
      </w:tr>
      <w:tr w:rsidR="00FD0B13" w:rsidRPr="00981A6D" w14:paraId="7D362146" w14:textId="77777777" w:rsidTr="00565AA9">
        <w:trPr>
          <w:trHeight w:val="78"/>
        </w:trPr>
        <w:tc>
          <w:tcPr>
            <w:tcW w:w="1923" w:type="dxa"/>
            <w:vMerge/>
          </w:tcPr>
          <w:p w14:paraId="631A08F0" w14:textId="77777777" w:rsidR="00FD0B13" w:rsidRPr="00981A6D" w:rsidRDefault="00FD0B13" w:rsidP="00565AA9">
            <w:pPr>
              <w:rPr>
                <w:sz w:val="22"/>
              </w:rPr>
            </w:pPr>
          </w:p>
        </w:tc>
        <w:tc>
          <w:tcPr>
            <w:tcW w:w="1758" w:type="dxa"/>
          </w:tcPr>
          <w:p w14:paraId="78D5B9C6" w14:textId="77777777" w:rsidR="00FD0B13" w:rsidRPr="00981A6D" w:rsidRDefault="00FD0B13" w:rsidP="00565AA9">
            <w:pPr>
              <w:rPr>
                <w:sz w:val="22"/>
              </w:rPr>
            </w:pPr>
            <w:r w:rsidRPr="00981A6D">
              <w:rPr>
                <w:rFonts w:hint="eastAsia"/>
                <w:sz w:val="22"/>
              </w:rPr>
              <w:t>2</w:t>
            </w:r>
          </w:p>
        </w:tc>
        <w:tc>
          <w:tcPr>
            <w:tcW w:w="5216" w:type="dxa"/>
          </w:tcPr>
          <w:p w14:paraId="3A44D1EC" w14:textId="77777777" w:rsidR="00FD0B13" w:rsidRPr="00981A6D" w:rsidRDefault="003B68D4" w:rsidP="00565AA9">
            <w:pPr>
              <w:rPr>
                <w:sz w:val="22"/>
              </w:rPr>
            </w:pPr>
            <w:r>
              <w:rPr>
                <w:rFonts w:hint="eastAsia"/>
                <w:sz w:val="22"/>
              </w:rPr>
              <w:t>等待数据发送模块</w:t>
            </w:r>
            <w:r>
              <w:rPr>
                <w:sz w:val="22"/>
              </w:rPr>
              <w:t>发送数据完毕</w:t>
            </w:r>
            <w:r>
              <w:rPr>
                <w:rFonts w:hint="eastAsia"/>
                <w:sz w:val="22"/>
              </w:rPr>
              <w:t>，</w:t>
            </w:r>
            <w:r>
              <w:rPr>
                <w:sz w:val="22"/>
              </w:rPr>
              <w:t>并再等待一段时间，直到没有新的数据被接收到为止。</w:t>
            </w:r>
          </w:p>
        </w:tc>
      </w:tr>
      <w:tr w:rsidR="00FD0B13" w:rsidRPr="00981A6D" w14:paraId="7F071F40" w14:textId="77777777" w:rsidTr="00565AA9">
        <w:trPr>
          <w:trHeight w:val="78"/>
        </w:trPr>
        <w:tc>
          <w:tcPr>
            <w:tcW w:w="1923" w:type="dxa"/>
            <w:vMerge/>
          </w:tcPr>
          <w:p w14:paraId="20A772C4" w14:textId="77777777" w:rsidR="00FD0B13" w:rsidRPr="00981A6D" w:rsidRDefault="00FD0B13" w:rsidP="00565AA9">
            <w:pPr>
              <w:rPr>
                <w:sz w:val="22"/>
              </w:rPr>
            </w:pPr>
          </w:p>
        </w:tc>
        <w:tc>
          <w:tcPr>
            <w:tcW w:w="1758" w:type="dxa"/>
          </w:tcPr>
          <w:p w14:paraId="52EA9840" w14:textId="77777777" w:rsidR="00FD0B13" w:rsidRPr="00981A6D" w:rsidRDefault="00FD0B13" w:rsidP="00565AA9">
            <w:pPr>
              <w:rPr>
                <w:sz w:val="22"/>
              </w:rPr>
            </w:pPr>
            <w:r w:rsidRPr="00981A6D">
              <w:rPr>
                <w:rFonts w:hint="eastAsia"/>
                <w:sz w:val="22"/>
              </w:rPr>
              <w:t>3</w:t>
            </w:r>
          </w:p>
        </w:tc>
        <w:tc>
          <w:tcPr>
            <w:tcW w:w="5216" w:type="dxa"/>
          </w:tcPr>
          <w:p w14:paraId="0CDFC14B" w14:textId="77777777" w:rsidR="00FD0B13" w:rsidRPr="00981A6D" w:rsidRDefault="003B68D4" w:rsidP="00565AA9">
            <w:pPr>
              <w:rPr>
                <w:sz w:val="22"/>
              </w:rPr>
            </w:pPr>
            <w:r>
              <w:rPr>
                <w:rFonts w:hint="eastAsia"/>
                <w:sz w:val="22"/>
              </w:rPr>
              <w:t>下载</w:t>
            </w:r>
            <w:r w:rsidR="00FD0B13">
              <w:rPr>
                <w:sz w:val="22"/>
              </w:rPr>
              <w:t>查看</w:t>
            </w:r>
            <w:r w:rsidR="00FD0B13">
              <w:rPr>
                <w:rFonts w:hint="eastAsia"/>
                <w:sz w:val="22"/>
              </w:rPr>
              <w:t>数据接收程序</w:t>
            </w:r>
            <w:r>
              <w:rPr>
                <w:sz w:val="22"/>
              </w:rPr>
              <w:t>接收到的数据</w:t>
            </w:r>
            <w:r>
              <w:rPr>
                <w:rFonts w:hint="eastAsia"/>
                <w:sz w:val="22"/>
              </w:rPr>
              <w:t>，</w:t>
            </w:r>
            <w:r>
              <w:rPr>
                <w:sz w:val="22"/>
              </w:rPr>
              <w:t>与发送数据进行比对，检查数据</w:t>
            </w:r>
            <w:r>
              <w:rPr>
                <w:rFonts w:hint="eastAsia"/>
                <w:sz w:val="22"/>
              </w:rPr>
              <w:t>数</w:t>
            </w:r>
            <w:r>
              <w:rPr>
                <w:sz w:val="22"/>
              </w:rPr>
              <w:t>量</w:t>
            </w:r>
            <w:r>
              <w:rPr>
                <w:rFonts w:hint="eastAsia"/>
                <w:sz w:val="22"/>
              </w:rPr>
              <w:t>、</w:t>
            </w:r>
            <w:r>
              <w:rPr>
                <w:sz w:val="22"/>
              </w:rPr>
              <w:t>质量。</w:t>
            </w:r>
          </w:p>
        </w:tc>
      </w:tr>
      <w:tr w:rsidR="00FD0B13" w:rsidRPr="00981A6D" w14:paraId="2640CE3B" w14:textId="77777777" w:rsidTr="00565AA9">
        <w:trPr>
          <w:trHeight w:val="157"/>
        </w:trPr>
        <w:tc>
          <w:tcPr>
            <w:tcW w:w="1923" w:type="dxa"/>
            <w:vMerge/>
          </w:tcPr>
          <w:p w14:paraId="4F46E59E" w14:textId="77777777" w:rsidR="00FD0B13" w:rsidRPr="00981A6D" w:rsidRDefault="00FD0B13" w:rsidP="00565AA9">
            <w:pPr>
              <w:rPr>
                <w:sz w:val="22"/>
              </w:rPr>
            </w:pPr>
          </w:p>
        </w:tc>
        <w:tc>
          <w:tcPr>
            <w:tcW w:w="1758" w:type="dxa"/>
          </w:tcPr>
          <w:p w14:paraId="6DE3B28A" w14:textId="77777777" w:rsidR="00FD0B13" w:rsidRPr="00981A6D" w:rsidRDefault="00FD0B13" w:rsidP="00565AA9">
            <w:pPr>
              <w:rPr>
                <w:sz w:val="22"/>
              </w:rPr>
            </w:pPr>
            <w:proofErr w:type="spellStart"/>
            <w:r w:rsidRPr="00981A6D">
              <w:rPr>
                <w:rFonts w:hint="eastAsia"/>
                <w:sz w:val="22"/>
              </w:rPr>
              <w:t>Postcondition</w:t>
            </w:r>
            <w:proofErr w:type="spellEnd"/>
          </w:p>
        </w:tc>
        <w:tc>
          <w:tcPr>
            <w:tcW w:w="5216" w:type="dxa"/>
          </w:tcPr>
          <w:p w14:paraId="534557A9" w14:textId="77777777" w:rsidR="00FD0B13" w:rsidRPr="00981A6D" w:rsidRDefault="0063361B" w:rsidP="00565AA9">
            <w:pPr>
              <w:rPr>
                <w:sz w:val="22"/>
              </w:rPr>
            </w:pPr>
            <w:r>
              <w:rPr>
                <w:rFonts w:hint="eastAsia"/>
                <w:sz w:val="22"/>
              </w:rPr>
              <w:t>分类模块功能正常</w:t>
            </w:r>
          </w:p>
        </w:tc>
      </w:tr>
      <w:tr w:rsidR="00E70C92" w:rsidRPr="00981A6D" w14:paraId="132D14FF" w14:textId="77777777" w:rsidTr="0016343B">
        <w:trPr>
          <w:trHeight w:val="157"/>
        </w:trPr>
        <w:tc>
          <w:tcPr>
            <w:tcW w:w="1923" w:type="dxa"/>
          </w:tcPr>
          <w:p w14:paraId="1F346D20" w14:textId="77777777" w:rsidR="00E70C92" w:rsidRPr="00981A6D" w:rsidRDefault="00E70C92" w:rsidP="00E70C92">
            <w:pPr>
              <w:rPr>
                <w:sz w:val="22"/>
              </w:rPr>
            </w:pPr>
            <w:r>
              <w:rPr>
                <w:sz w:val="22"/>
              </w:rPr>
              <w:t>Evaluation C</w:t>
            </w:r>
            <w:r w:rsidRPr="00E70C92">
              <w:rPr>
                <w:sz w:val="22"/>
              </w:rPr>
              <w:t>riterion</w:t>
            </w:r>
          </w:p>
        </w:tc>
        <w:tc>
          <w:tcPr>
            <w:tcW w:w="6974" w:type="dxa"/>
            <w:gridSpan w:val="2"/>
          </w:tcPr>
          <w:p w14:paraId="394B273D" w14:textId="77777777" w:rsidR="00E70C92" w:rsidRDefault="00E70C92" w:rsidP="00E70C92">
            <w:pPr>
              <w:rPr>
                <w:sz w:val="22"/>
              </w:rPr>
            </w:pPr>
            <w:r>
              <w:rPr>
                <w:rFonts w:ascii="Times New Roman" w:eastAsiaTheme="majorEastAsia" w:hAnsi="Times New Roman" w:cs="Times New Roman" w:hint="eastAsia"/>
              </w:rPr>
              <w:t>实际结果与预期结果一致</w:t>
            </w:r>
          </w:p>
        </w:tc>
      </w:tr>
    </w:tbl>
    <w:p w14:paraId="438B3934" w14:textId="77777777" w:rsidR="0063361B" w:rsidRPr="00E70C92" w:rsidRDefault="0063361B" w:rsidP="00FD0B13"/>
    <w:p w14:paraId="4F1E4D11" w14:textId="77777777" w:rsidR="0063361B" w:rsidRDefault="0063361B" w:rsidP="0063361B">
      <w:r>
        <w:br w:type="page"/>
      </w:r>
    </w:p>
    <w:p w14:paraId="587F6276" w14:textId="77777777" w:rsidR="005D5E4B" w:rsidRPr="00335EB5" w:rsidRDefault="009474D8" w:rsidP="00335EB5">
      <w:pPr>
        <w:pStyle w:val="2"/>
      </w:pPr>
      <w:bookmarkStart w:id="107" w:name="_Toc483505200"/>
      <w:r w:rsidRPr="00335EB5">
        <w:lastRenderedPageBreak/>
        <w:t>4.</w:t>
      </w:r>
      <w:r w:rsidR="005D5E4B" w:rsidRPr="00335EB5">
        <w:t>3</w:t>
      </w:r>
      <w:r w:rsidR="005D5E4B" w:rsidRPr="00335EB5">
        <w:rPr>
          <w:rFonts w:hint="eastAsia"/>
        </w:rPr>
        <w:t>数据接收模块测试</w:t>
      </w:r>
      <w:bookmarkEnd w:id="107"/>
    </w:p>
    <w:p w14:paraId="29F1282D" w14:textId="77777777" w:rsidR="0063361B" w:rsidRPr="0063361B" w:rsidRDefault="0063361B" w:rsidP="009474D8">
      <w:pPr>
        <w:spacing w:line="360" w:lineRule="auto"/>
        <w:ind w:firstLine="420"/>
      </w:pPr>
      <w:r>
        <w:rPr>
          <w:rFonts w:hint="eastAsia"/>
        </w:rPr>
        <w:t>由于</w:t>
      </w:r>
      <w:r>
        <w:rPr>
          <w:rFonts w:hint="eastAsia"/>
        </w:rPr>
        <w:t>4.1.1</w:t>
      </w:r>
      <w:r>
        <w:rPr>
          <w:rFonts w:hint="eastAsia"/>
        </w:rPr>
        <w:t>和</w:t>
      </w:r>
      <w:r>
        <w:rPr>
          <w:rFonts w:hint="eastAsia"/>
        </w:rPr>
        <w:t>4.1.2</w:t>
      </w:r>
      <w:proofErr w:type="gramStart"/>
      <w:r>
        <w:rPr>
          <w:rFonts w:hint="eastAsia"/>
        </w:rPr>
        <w:t>两</w:t>
      </w:r>
      <w:proofErr w:type="gramEnd"/>
      <w:r>
        <w:rPr>
          <w:rFonts w:hint="eastAsia"/>
        </w:rPr>
        <w:t>部分</w:t>
      </w:r>
      <w:r>
        <w:t>的测试均需要用到数据接收模块，以上两个模块的测试已经覆盖了数据接收模块的功能测试，故不再需要对数据接收模块进行单独测试。</w:t>
      </w:r>
    </w:p>
    <w:p w14:paraId="239F21FD" w14:textId="77777777" w:rsidR="005D5E4B" w:rsidRDefault="005D5E4B" w:rsidP="00335EB5">
      <w:pPr>
        <w:pStyle w:val="2"/>
      </w:pPr>
      <w:bookmarkStart w:id="108" w:name="_Toc483505201"/>
      <w:r w:rsidRPr="005D5E4B">
        <w:rPr>
          <w:rFonts w:hint="eastAsia"/>
        </w:rPr>
        <w:t>4</w:t>
      </w:r>
      <w:r w:rsidR="00335EB5">
        <w:t>.4</w:t>
      </w:r>
      <w:r w:rsidRPr="005D5E4B">
        <w:rPr>
          <w:rFonts w:hint="eastAsia"/>
        </w:rPr>
        <w:t>分类</w:t>
      </w:r>
      <w:r w:rsidR="009E4774">
        <w:rPr>
          <w:rFonts w:hint="eastAsia"/>
        </w:rPr>
        <w:t>速度</w:t>
      </w:r>
      <w:r w:rsidRPr="005D5E4B">
        <w:t>测试</w:t>
      </w:r>
      <w:bookmarkEnd w:id="108"/>
    </w:p>
    <w:p w14:paraId="2AE7A002" w14:textId="77777777" w:rsidR="0063361B" w:rsidRDefault="00335EB5" w:rsidP="00335EB5">
      <w:pPr>
        <w:pStyle w:val="3"/>
      </w:pPr>
      <w:bookmarkStart w:id="109" w:name="_Toc483505202"/>
      <w:r>
        <w:rPr>
          <w:rFonts w:hint="eastAsia"/>
        </w:rPr>
        <w:t>4.4.1</w:t>
      </w:r>
      <w:r w:rsidR="0063361B">
        <w:rPr>
          <w:rFonts w:hint="eastAsia"/>
        </w:rPr>
        <w:t>测试策略</w:t>
      </w:r>
      <w:r w:rsidR="0063361B">
        <w:t>描述</w:t>
      </w:r>
      <w:bookmarkEnd w:id="109"/>
    </w:p>
    <w:p w14:paraId="12F22FF1" w14:textId="77777777" w:rsidR="0063361B" w:rsidRDefault="0063361B" w:rsidP="0063361B">
      <w:pPr>
        <w:spacing w:line="360" w:lineRule="auto"/>
        <w:ind w:firstLineChars="200" w:firstLine="420"/>
      </w:pPr>
      <w:r>
        <w:rPr>
          <w:rFonts w:hint="eastAsia"/>
        </w:rPr>
        <w:t>测试人员</w:t>
      </w:r>
      <w:r>
        <w:t>对</w:t>
      </w:r>
      <w:r>
        <w:rPr>
          <w:rFonts w:hint="eastAsia"/>
        </w:rPr>
        <w:t>系统</w:t>
      </w:r>
      <w:r>
        <w:t>的</w:t>
      </w:r>
      <w:r>
        <w:rPr>
          <w:rFonts w:hint="eastAsia"/>
        </w:rPr>
        <w:t>文本分类</w:t>
      </w:r>
      <w:r>
        <w:t>模块进行</w:t>
      </w:r>
      <w:r>
        <w:rPr>
          <w:rFonts w:hint="eastAsia"/>
        </w:rPr>
        <w:t>分类性能</w:t>
      </w:r>
      <w:r>
        <w:t>（</w:t>
      </w:r>
      <w:r>
        <w:rPr>
          <w:rFonts w:hint="eastAsia"/>
        </w:rPr>
        <w:t>速度</w:t>
      </w:r>
      <w:r>
        <w:t>）测试</w:t>
      </w:r>
      <w:r>
        <w:rPr>
          <w:rFonts w:hint="eastAsia"/>
        </w:rPr>
        <w:t>，测试目标</w:t>
      </w:r>
      <w:r>
        <w:t>是确认</w:t>
      </w:r>
      <w:r>
        <w:rPr>
          <w:rFonts w:hint="eastAsia"/>
        </w:rPr>
        <w:t>文本分类</w:t>
      </w:r>
      <w:r>
        <w:t>模块</w:t>
      </w:r>
      <w:r>
        <w:rPr>
          <w:rFonts w:hint="eastAsia"/>
        </w:rPr>
        <w:t>的</w:t>
      </w:r>
      <w:r>
        <w:t>分类速度</w:t>
      </w:r>
      <w:r>
        <w:rPr>
          <w:rFonts w:hint="eastAsia"/>
        </w:rPr>
        <w:t>。</w:t>
      </w:r>
    </w:p>
    <w:p w14:paraId="7025E167" w14:textId="77777777" w:rsidR="0063361B" w:rsidRDefault="00335EB5" w:rsidP="00335EB5">
      <w:pPr>
        <w:pStyle w:val="3"/>
      </w:pPr>
      <w:bookmarkStart w:id="110" w:name="_Toc483505203"/>
      <w:r>
        <w:rPr>
          <w:rFonts w:hint="eastAsia"/>
        </w:rPr>
        <w:t>4.4.2</w:t>
      </w:r>
      <w:r w:rsidR="0063361B">
        <w:rPr>
          <w:rFonts w:hint="eastAsia"/>
        </w:rPr>
        <w:t>测试用例</w:t>
      </w:r>
      <w:bookmarkEnd w:id="11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843"/>
        <w:gridCol w:w="5074"/>
      </w:tblGrid>
      <w:tr w:rsidR="0063361B" w:rsidRPr="00981A6D" w14:paraId="0D864746" w14:textId="77777777" w:rsidTr="00565AA9">
        <w:tc>
          <w:tcPr>
            <w:tcW w:w="8897" w:type="dxa"/>
            <w:gridSpan w:val="3"/>
          </w:tcPr>
          <w:p w14:paraId="784516BD" w14:textId="77777777" w:rsidR="0063361B" w:rsidRPr="00981A6D" w:rsidRDefault="0063361B" w:rsidP="00565AA9">
            <w:pPr>
              <w:jc w:val="center"/>
              <w:rPr>
                <w:b/>
                <w:sz w:val="22"/>
              </w:rPr>
            </w:pPr>
            <w:r w:rsidRPr="00981A6D">
              <w:rPr>
                <w:b/>
                <w:sz w:val="22"/>
              </w:rPr>
              <w:t>Test Case Specification</w:t>
            </w:r>
          </w:p>
        </w:tc>
      </w:tr>
      <w:tr w:rsidR="0063361B" w:rsidRPr="00981A6D" w14:paraId="533EC801" w14:textId="77777777" w:rsidTr="00E70C92">
        <w:tc>
          <w:tcPr>
            <w:tcW w:w="1980" w:type="dxa"/>
          </w:tcPr>
          <w:p w14:paraId="73691095" w14:textId="77777777" w:rsidR="0063361B" w:rsidRPr="00981A6D" w:rsidRDefault="0063361B" w:rsidP="00565AA9">
            <w:pPr>
              <w:rPr>
                <w:sz w:val="22"/>
              </w:rPr>
            </w:pPr>
            <w:r w:rsidRPr="00981A6D">
              <w:rPr>
                <w:sz w:val="22"/>
              </w:rPr>
              <w:t>Name</w:t>
            </w:r>
          </w:p>
        </w:tc>
        <w:tc>
          <w:tcPr>
            <w:tcW w:w="6917" w:type="dxa"/>
            <w:gridSpan w:val="2"/>
          </w:tcPr>
          <w:p w14:paraId="20AE2143" w14:textId="77777777" w:rsidR="0063361B" w:rsidRPr="00981A6D" w:rsidRDefault="0063361B" w:rsidP="00565AA9">
            <w:pPr>
              <w:rPr>
                <w:sz w:val="22"/>
              </w:rPr>
            </w:pPr>
            <w:r w:rsidRPr="00FD0B13">
              <w:rPr>
                <w:rFonts w:hint="eastAsia"/>
              </w:rPr>
              <w:t>Spark</w:t>
            </w:r>
            <w:r>
              <w:rPr>
                <w:rFonts w:hint="eastAsia"/>
              </w:rPr>
              <w:t>分类模块性能</w:t>
            </w:r>
            <w:r w:rsidRPr="00FD0B13">
              <w:rPr>
                <w:rFonts w:hint="eastAsia"/>
              </w:rPr>
              <w:t>测试</w:t>
            </w:r>
          </w:p>
        </w:tc>
      </w:tr>
      <w:tr w:rsidR="0063361B" w:rsidRPr="00981A6D" w14:paraId="03144D60" w14:textId="77777777" w:rsidTr="00E70C92">
        <w:tc>
          <w:tcPr>
            <w:tcW w:w="1980" w:type="dxa"/>
          </w:tcPr>
          <w:p w14:paraId="2A8B9ED7" w14:textId="77777777" w:rsidR="0063361B" w:rsidRPr="00981A6D" w:rsidRDefault="0063361B" w:rsidP="00565AA9">
            <w:pPr>
              <w:rPr>
                <w:sz w:val="22"/>
              </w:rPr>
            </w:pPr>
            <w:r w:rsidRPr="00981A6D">
              <w:rPr>
                <w:rFonts w:hint="eastAsia"/>
                <w:sz w:val="22"/>
              </w:rPr>
              <w:t>Brief</w:t>
            </w:r>
            <w:r w:rsidRPr="00981A6D">
              <w:rPr>
                <w:sz w:val="22"/>
              </w:rPr>
              <w:t xml:space="preserve"> Description</w:t>
            </w:r>
          </w:p>
        </w:tc>
        <w:tc>
          <w:tcPr>
            <w:tcW w:w="6917" w:type="dxa"/>
            <w:gridSpan w:val="2"/>
          </w:tcPr>
          <w:p w14:paraId="495954BA" w14:textId="77777777" w:rsidR="0063361B" w:rsidRPr="00981A6D" w:rsidRDefault="0063361B" w:rsidP="0063361B">
            <w:pPr>
              <w:rPr>
                <w:sz w:val="22"/>
              </w:rPr>
            </w:pPr>
            <w:r>
              <w:rPr>
                <w:rFonts w:hint="eastAsia"/>
                <w:sz w:val="22"/>
              </w:rPr>
              <w:t>启动</w:t>
            </w:r>
            <w:r>
              <w:rPr>
                <w:rFonts w:hint="eastAsia"/>
                <w:sz w:val="22"/>
              </w:rPr>
              <w:t>S</w:t>
            </w:r>
            <w:r>
              <w:rPr>
                <w:sz w:val="22"/>
              </w:rPr>
              <w:t>park</w:t>
            </w:r>
            <w:r>
              <w:rPr>
                <w:rFonts w:hint="eastAsia"/>
                <w:sz w:val="22"/>
              </w:rPr>
              <w:t>分类程序</w:t>
            </w:r>
            <w:r>
              <w:rPr>
                <w:sz w:val="22"/>
              </w:rPr>
              <w:t>，检查</w:t>
            </w:r>
            <w:r>
              <w:rPr>
                <w:rFonts w:hint="eastAsia"/>
                <w:sz w:val="22"/>
              </w:rPr>
              <w:t>K</w:t>
            </w:r>
            <w:r>
              <w:rPr>
                <w:sz w:val="22"/>
              </w:rPr>
              <w:t>afka</w:t>
            </w:r>
            <w:r>
              <w:rPr>
                <w:sz w:val="22"/>
              </w:rPr>
              <w:t>中</w:t>
            </w:r>
            <w:r>
              <w:rPr>
                <w:rFonts w:hint="eastAsia"/>
                <w:sz w:val="22"/>
              </w:rPr>
              <w:t>一段时间后</w:t>
            </w:r>
            <w:r>
              <w:rPr>
                <w:sz w:val="22"/>
              </w:rPr>
              <w:t>分类结果</w:t>
            </w:r>
            <w:r>
              <w:rPr>
                <w:rFonts w:hint="eastAsia"/>
                <w:sz w:val="22"/>
              </w:rPr>
              <w:t>的</w:t>
            </w:r>
            <w:r>
              <w:rPr>
                <w:sz w:val="22"/>
              </w:rPr>
              <w:t>数量</w:t>
            </w:r>
          </w:p>
        </w:tc>
      </w:tr>
      <w:tr w:rsidR="0063361B" w:rsidRPr="00981A6D" w14:paraId="7D9648D7" w14:textId="77777777" w:rsidTr="00E70C92">
        <w:tc>
          <w:tcPr>
            <w:tcW w:w="1980" w:type="dxa"/>
          </w:tcPr>
          <w:p w14:paraId="3CE8FB45" w14:textId="77777777" w:rsidR="0063361B" w:rsidRPr="00981A6D" w:rsidRDefault="0063361B" w:rsidP="00565AA9">
            <w:pPr>
              <w:rPr>
                <w:sz w:val="22"/>
              </w:rPr>
            </w:pPr>
            <w:r w:rsidRPr="00981A6D">
              <w:rPr>
                <w:rFonts w:hint="eastAsia"/>
                <w:sz w:val="22"/>
              </w:rPr>
              <w:t>Precondition</w:t>
            </w:r>
          </w:p>
        </w:tc>
        <w:tc>
          <w:tcPr>
            <w:tcW w:w="6917" w:type="dxa"/>
            <w:gridSpan w:val="2"/>
          </w:tcPr>
          <w:p w14:paraId="50FC6407" w14:textId="77777777" w:rsidR="0063361B" w:rsidRPr="00981A6D" w:rsidRDefault="0063361B" w:rsidP="00565AA9">
            <w:pPr>
              <w:rPr>
                <w:sz w:val="22"/>
              </w:rPr>
            </w:pPr>
            <w:r>
              <w:rPr>
                <w:rFonts w:hint="eastAsia"/>
                <w:sz w:val="22"/>
              </w:rPr>
              <w:t>K</w:t>
            </w:r>
            <w:r>
              <w:rPr>
                <w:sz w:val="22"/>
              </w:rPr>
              <w:t>afka</w:t>
            </w:r>
            <w:r>
              <w:rPr>
                <w:sz w:val="22"/>
              </w:rPr>
              <w:t>正常运行</w:t>
            </w:r>
          </w:p>
        </w:tc>
      </w:tr>
      <w:tr w:rsidR="0063361B" w:rsidRPr="00981A6D" w14:paraId="5B0A4684" w14:textId="77777777" w:rsidTr="00E70C92">
        <w:tc>
          <w:tcPr>
            <w:tcW w:w="1980" w:type="dxa"/>
          </w:tcPr>
          <w:p w14:paraId="09755A51" w14:textId="77777777" w:rsidR="0063361B" w:rsidRPr="00981A6D" w:rsidRDefault="0063361B" w:rsidP="00565AA9">
            <w:pPr>
              <w:rPr>
                <w:sz w:val="22"/>
              </w:rPr>
            </w:pPr>
            <w:r w:rsidRPr="00981A6D">
              <w:rPr>
                <w:sz w:val="22"/>
              </w:rPr>
              <w:t>Tester</w:t>
            </w:r>
          </w:p>
        </w:tc>
        <w:tc>
          <w:tcPr>
            <w:tcW w:w="6917" w:type="dxa"/>
            <w:gridSpan w:val="2"/>
          </w:tcPr>
          <w:p w14:paraId="761692CA" w14:textId="77777777" w:rsidR="0063361B" w:rsidRPr="00981A6D" w:rsidRDefault="0063361B" w:rsidP="00565AA9">
            <w:pPr>
              <w:rPr>
                <w:sz w:val="22"/>
              </w:rPr>
            </w:pPr>
            <w:r w:rsidRPr="00981A6D">
              <w:rPr>
                <w:rFonts w:hint="eastAsia"/>
                <w:sz w:val="22"/>
              </w:rPr>
              <w:t>测试员</w:t>
            </w:r>
          </w:p>
        </w:tc>
      </w:tr>
      <w:tr w:rsidR="0063361B" w:rsidRPr="00981A6D" w14:paraId="19AAE4C7" w14:textId="77777777" w:rsidTr="00E70C92">
        <w:tc>
          <w:tcPr>
            <w:tcW w:w="1980" w:type="dxa"/>
          </w:tcPr>
          <w:p w14:paraId="34402EF7" w14:textId="77777777" w:rsidR="0063361B" w:rsidRPr="00981A6D" w:rsidRDefault="0063361B" w:rsidP="00565AA9">
            <w:pPr>
              <w:rPr>
                <w:sz w:val="22"/>
              </w:rPr>
            </w:pPr>
            <w:r w:rsidRPr="00981A6D">
              <w:rPr>
                <w:rFonts w:hint="eastAsia"/>
                <w:sz w:val="22"/>
              </w:rPr>
              <w:t>Dependency</w:t>
            </w:r>
          </w:p>
        </w:tc>
        <w:tc>
          <w:tcPr>
            <w:tcW w:w="6917" w:type="dxa"/>
            <w:gridSpan w:val="2"/>
          </w:tcPr>
          <w:p w14:paraId="1D567A9F" w14:textId="77777777" w:rsidR="0063361B" w:rsidRPr="00981A6D" w:rsidRDefault="0063361B" w:rsidP="00565AA9">
            <w:pPr>
              <w:rPr>
                <w:sz w:val="22"/>
              </w:rPr>
            </w:pPr>
            <w:r w:rsidRPr="00981A6D">
              <w:rPr>
                <w:rFonts w:hint="eastAsia"/>
                <w:sz w:val="22"/>
              </w:rPr>
              <w:t>None</w:t>
            </w:r>
          </w:p>
        </w:tc>
      </w:tr>
      <w:tr w:rsidR="0063361B" w:rsidRPr="00981A6D" w14:paraId="4D18C353" w14:textId="77777777" w:rsidTr="00E70C92">
        <w:tc>
          <w:tcPr>
            <w:tcW w:w="1980" w:type="dxa"/>
            <w:vMerge w:val="restart"/>
          </w:tcPr>
          <w:p w14:paraId="4C1776EA" w14:textId="77777777" w:rsidR="0063361B" w:rsidRPr="00981A6D" w:rsidRDefault="0063361B" w:rsidP="00565AA9">
            <w:pPr>
              <w:rPr>
                <w:sz w:val="22"/>
              </w:rPr>
            </w:pPr>
            <w:r w:rsidRPr="00981A6D">
              <w:rPr>
                <w:sz w:val="22"/>
              </w:rPr>
              <w:t>Test Setup</w:t>
            </w:r>
          </w:p>
        </w:tc>
        <w:tc>
          <w:tcPr>
            <w:tcW w:w="1843" w:type="dxa"/>
          </w:tcPr>
          <w:p w14:paraId="3B39D9EE" w14:textId="77777777" w:rsidR="0063361B" w:rsidRPr="00981A6D" w:rsidRDefault="0063361B" w:rsidP="00565AA9">
            <w:pPr>
              <w:rPr>
                <w:sz w:val="22"/>
              </w:rPr>
            </w:pPr>
            <w:r w:rsidRPr="00981A6D">
              <w:rPr>
                <w:rFonts w:hint="eastAsia"/>
                <w:sz w:val="22"/>
              </w:rPr>
              <w:t>Name</w:t>
            </w:r>
          </w:p>
        </w:tc>
        <w:tc>
          <w:tcPr>
            <w:tcW w:w="5074" w:type="dxa"/>
          </w:tcPr>
          <w:p w14:paraId="356A6105" w14:textId="77777777" w:rsidR="0063361B" w:rsidRPr="00981A6D" w:rsidRDefault="0063361B" w:rsidP="00565AA9">
            <w:pPr>
              <w:rPr>
                <w:sz w:val="22"/>
              </w:rPr>
            </w:pPr>
            <w:r>
              <w:rPr>
                <w:rFonts w:hint="eastAsia"/>
                <w:sz w:val="22"/>
              </w:rPr>
              <w:t>检查</w:t>
            </w:r>
            <w:r>
              <w:rPr>
                <w:rFonts w:hint="eastAsia"/>
                <w:sz w:val="22"/>
              </w:rPr>
              <w:t>K</w:t>
            </w:r>
            <w:r>
              <w:rPr>
                <w:sz w:val="22"/>
              </w:rPr>
              <w:t>afka</w:t>
            </w:r>
            <w:r>
              <w:rPr>
                <w:rFonts w:hint="eastAsia"/>
                <w:sz w:val="22"/>
              </w:rPr>
              <w:t>和</w:t>
            </w:r>
            <w:r>
              <w:rPr>
                <w:sz w:val="22"/>
              </w:rPr>
              <w:t>Spark</w:t>
            </w:r>
            <w:r>
              <w:rPr>
                <w:rFonts w:hint="eastAsia"/>
                <w:sz w:val="22"/>
              </w:rPr>
              <w:t>是否</w:t>
            </w:r>
            <w:r>
              <w:rPr>
                <w:sz w:val="22"/>
              </w:rPr>
              <w:t>处于运行</w:t>
            </w:r>
            <w:r>
              <w:rPr>
                <w:rFonts w:hint="eastAsia"/>
                <w:sz w:val="22"/>
              </w:rPr>
              <w:t>状态</w:t>
            </w:r>
          </w:p>
        </w:tc>
      </w:tr>
      <w:tr w:rsidR="0063361B" w:rsidRPr="00981A6D" w14:paraId="4AE018A7" w14:textId="77777777" w:rsidTr="00E70C92">
        <w:tc>
          <w:tcPr>
            <w:tcW w:w="1980" w:type="dxa"/>
            <w:vMerge/>
          </w:tcPr>
          <w:p w14:paraId="4A0A1E12" w14:textId="77777777" w:rsidR="0063361B" w:rsidRPr="00981A6D" w:rsidRDefault="0063361B" w:rsidP="00565AA9">
            <w:pPr>
              <w:rPr>
                <w:sz w:val="22"/>
              </w:rPr>
            </w:pPr>
          </w:p>
        </w:tc>
        <w:tc>
          <w:tcPr>
            <w:tcW w:w="1843" w:type="dxa"/>
          </w:tcPr>
          <w:p w14:paraId="013066FE" w14:textId="77777777" w:rsidR="0063361B" w:rsidRPr="00981A6D" w:rsidRDefault="0063361B" w:rsidP="00565AA9">
            <w:pPr>
              <w:rPr>
                <w:sz w:val="22"/>
              </w:rPr>
            </w:pPr>
            <w:r w:rsidRPr="00981A6D">
              <w:rPr>
                <w:sz w:val="22"/>
              </w:rPr>
              <w:t>Description</w:t>
            </w:r>
          </w:p>
        </w:tc>
        <w:tc>
          <w:tcPr>
            <w:tcW w:w="5074" w:type="dxa"/>
          </w:tcPr>
          <w:p w14:paraId="38EBD892" w14:textId="77777777" w:rsidR="0063361B" w:rsidRPr="00981A6D" w:rsidRDefault="0063361B" w:rsidP="00565AA9">
            <w:pPr>
              <w:rPr>
                <w:sz w:val="22"/>
              </w:rPr>
            </w:pPr>
            <w:r>
              <w:rPr>
                <w:rFonts w:hint="eastAsia"/>
                <w:sz w:val="22"/>
              </w:rPr>
              <w:t>检查</w:t>
            </w:r>
            <w:r>
              <w:rPr>
                <w:rFonts w:hint="eastAsia"/>
                <w:sz w:val="22"/>
              </w:rPr>
              <w:t>K</w:t>
            </w:r>
            <w:r>
              <w:rPr>
                <w:sz w:val="22"/>
              </w:rPr>
              <w:t>afka</w:t>
            </w:r>
            <w:r>
              <w:rPr>
                <w:rFonts w:hint="eastAsia"/>
                <w:sz w:val="22"/>
              </w:rPr>
              <w:t>和</w:t>
            </w:r>
            <w:r>
              <w:rPr>
                <w:sz w:val="22"/>
              </w:rPr>
              <w:t>Spark</w:t>
            </w:r>
            <w:r>
              <w:rPr>
                <w:rFonts w:hint="eastAsia"/>
                <w:sz w:val="22"/>
              </w:rPr>
              <w:t>是否</w:t>
            </w:r>
            <w:r>
              <w:rPr>
                <w:sz w:val="22"/>
              </w:rPr>
              <w:t>处于运行</w:t>
            </w:r>
            <w:r>
              <w:rPr>
                <w:rFonts w:hint="eastAsia"/>
                <w:sz w:val="22"/>
              </w:rPr>
              <w:t>状态</w:t>
            </w:r>
          </w:p>
        </w:tc>
      </w:tr>
      <w:tr w:rsidR="0063361B" w:rsidRPr="00981A6D" w14:paraId="432BDB44" w14:textId="77777777" w:rsidTr="00E70C92">
        <w:tc>
          <w:tcPr>
            <w:tcW w:w="1980" w:type="dxa"/>
            <w:vMerge w:val="restart"/>
          </w:tcPr>
          <w:p w14:paraId="121EAC24" w14:textId="77777777" w:rsidR="0063361B" w:rsidRPr="00981A6D" w:rsidRDefault="0063361B" w:rsidP="00565AA9">
            <w:pPr>
              <w:rPr>
                <w:sz w:val="22"/>
              </w:rPr>
            </w:pPr>
            <w:r w:rsidRPr="00981A6D">
              <w:rPr>
                <w:rFonts w:hint="eastAsia"/>
                <w:sz w:val="22"/>
              </w:rPr>
              <w:t>Basic Flow</w:t>
            </w:r>
          </w:p>
          <w:p w14:paraId="3DBEA304" w14:textId="77777777" w:rsidR="0063361B" w:rsidRPr="00981A6D" w:rsidRDefault="0063361B" w:rsidP="00565AA9">
            <w:pPr>
              <w:rPr>
                <w:sz w:val="22"/>
              </w:rPr>
            </w:pPr>
            <w:r w:rsidRPr="00981A6D">
              <w:rPr>
                <w:rFonts w:hint="eastAsia"/>
                <w:sz w:val="22"/>
              </w:rPr>
              <w:t>(</w:t>
            </w:r>
            <w:r w:rsidRPr="00981A6D">
              <w:rPr>
                <w:sz w:val="22"/>
              </w:rPr>
              <w:t>Test Setup</w:t>
            </w:r>
            <w:r w:rsidRPr="00981A6D">
              <w:rPr>
                <w:rFonts w:hint="eastAsia"/>
                <w:sz w:val="22"/>
              </w:rPr>
              <w:t>)</w:t>
            </w:r>
          </w:p>
        </w:tc>
        <w:tc>
          <w:tcPr>
            <w:tcW w:w="6917" w:type="dxa"/>
            <w:gridSpan w:val="2"/>
          </w:tcPr>
          <w:p w14:paraId="5580A44C" w14:textId="77777777" w:rsidR="0063361B" w:rsidRPr="00981A6D" w:rsidRDefault="0063361B" w:rsidP="00565AA9">
            <w:pPr>
              <w:rPr>
                <w:sz w:val="22"/>
              </w:rPr>
            </w:pPr>
            <w:r w:rsidRPr="00981A6D">
              <w:rPr>
                <w:rFonts w:hint="eastAsia"/>
                <w:sz w:val="22"/>
              </w:rPr>
              <w:t>Steps</w:t>
            </w:r>
          </w:p>
        </w:tc>
      </w:tr>
      <w:tr w:rsidR="0063361B" w:rsidRPr="00981A6D" w14:paraId="2C8DC7ED" w14:textId="77777777" w:rsidTr="00E70C92">
        <w:tc>
          <w:tcPr>
            <w:tcW w:w="1980" w:type="dxa"/>
            <w:vMerge/>
          </w:tcPr>
          <w:p w14:paraId="04878983" w14:textId="77777777" w:rsidR="0063361B" w:rsidRPr="00981A6D" w:rsidRDefault="0063361B" w:rsidP="00565AA9">
            <w:pPr>
              <w:rPr>
                <w:sz w:val="22"/>
              </w:rPr>
            </w:pPr>
          </w:p>
        </w:tc>
        <w:tc>
          <w:tcPr>
            <w:tcW w:w="1843" w:type="dxa"/>
          </w:tcPr>
          <w:p w14:paraId="5EB316D8" w14:textId="77777777" w:rsidR="0063361B" w:rsidRPr="00981A6D" w:rsidRDefault="0063361B" w:rsidP="00565AA9">
            <w:pPr>
              <w:rPr>
                <w:sz w:val="22"/>
              </w:rPr>
            </w:pPr>
            <w:r w:rsidRPr="00981A6D">
              <w:rPr>
                <w:rFonts w:hint="eastAsia"/>
                <w:sz w:val="22"/>
              </w:rPr>
              <w:t>1</w:t>
            </w:r>
          </w:p>
        </w:tc>
        <w:tc>
          <w:tcPr>
            <w:tcW w:w="5074" w:type="dxa"/>
          </w:tcPr>
          <w:p w14:paraId="17803569" w14:textId="77777777" w:rsidR="0063361B" w:rsidRPr="00981A6D" w:rsidRDefault="0063361B" w:rsidP="00565AA9">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63361B" w:rsidRPr="00981A6D" w14:paraId="5AD71D43" w14:textId="77777777" w:rsidTr="00E70C92">
        <w:tc>
          <w:tcPr>
            <w:tcW w:w="1980" w:type="dxa"/>
            <w:vMerge/>
          </w:tcPr>
          <w:p w14:paraId="563B8D36" w14:textId="77777777" w:rsidR="0063361B" w:rsidRPr="00981A6D" w:rsidRDefault="0063361B" w:rsidP="00565AA9">
            <w:pPr>
              <w:rPr>
                <w:sz w:val="22"/>
              </w:rPr>
            </w:pPr>
          </w:p>
        </w:tc>
        <w:tc>
          <w:tcPr>
            <w:tcW w:w="1843" w:type="dxa"/>
          </w:tcPr>
          <w:p w14:paraId="45A540B6" w14:textId="77777777" w:rsidR="0063361B" w:rsidRPr="00981A6D" w:rsidRDefault="0063361B" w:rsidP="00565AA9">
            <w:pPr>
              <w:rPr>
                <w:sz w:val="22"/>
              </w:rPr>
            </w:pPr>
            <w:r>
              <w:rPr>
                <w:rFonts w:hint="eastAsia"/>
                <w:sz w:val="22"/>
              </w:rPr>
              <w:t>2</w:t>
            </w:r>
          </w:p>
        </w:tc>
        <w:tc>
          <w:tcPr>
            <w:tcW w:w="5074" w:type="dxa"/>
          </w:tcPr>
          <w:p w14:paraId="6FB055C3" w14:textId="77777777" w:rsidR="0063361B" w:rsidRPr="00981A6D" w:rsidRDefault="0063361B" w:rsidP="00565AA9">
            <w:pPr>
              <w:rPr>
                <w:sz w:val="22"/>
              </w:rPr>
            </w:pPr>
            <w:r>
              <w:rPr>
                <w:rFonts w:hint="eastAsia"/>
                <w:sz w:val="22"/>
              </w:rPr>
              <w:t>启动</w:t>
            </w:r>
            <w:r>
              <w:rPr>
                <w:sz w:val="22"/>
              </w:rPr>
              <w:t>数据产生模块</w:t>
            </w:r>
            <w:r>
              <w:rPr>
                <w:rFonts w:hint="eastAsia"/>
                <w:sz w:val="22"/>
              </w:rPr>
              <w:t>，</w:t>
            </w:r>
            <w:r>
              <w:rPr>
                <w:sz w:val="22"/>
              </w:rPr>
              <w:t>以最大速率发送数据（</w:t>
            </w:r>
            <w:r>
              <w:rPr>
                <w:rFonts w:hint="eastAsia"/>
                <w:sz w:val="22"/>
              </w:rPr>
              <w:t>根据实际</w:t>
            </w:r>
            <w:r>
              <w:rPr>
                <w:sz w:val="22"/>
              </w:rPr>
              <w:t>情况</w:t>
            </w:r>
            <w:r>
              <w:rPr>
                <w:rFonts w:hint="eastAsia"/>
                <w:sz w:val="22"/>
              </w:rPr>
              <w:t>可以在</w:t>
            </w:r>
            <w:r>
              <w:rPr>
                <w:sz w:val="22"/>
              </w:rPr>
              <w:t>多态机器上启动多个数据产生模块，以确保数据产生速度高于分类速度）</w:t>
            </w:r>
          </w:p>
        </w:tc>
      </w:tr>
      <w:tr w:rsidR="0063361B" w:rsidRPr="00981A6D" w14:paraId="47E7CBF3" w14:textId="77777777" w:rsidTr="00E70C92">
        <w:tc>
          <w:tcPr>
            <w:tcW w:w="1980" w:type="dxa"/>
            <w:vMerge/>
          </w:tcPr>
          <w:p w14:paraId="098A8443" w14:textId="77777777" w:rsidR="0063361B" w:rsidRPr="00981A6D" w:rsidRDefault="0063361B" w:rsidP="00565AA9">
            <w:pPr>
              <w:rPr>
                <w:sz w:val="22"/>
              </w:rPr>
            </w:pPr>
          </w:p>
        </w:tc>
        <w:tc>
          <w:tcPr>
            <w:tcW w:w="1843" w:type="dxa"/>
          </w:tcPr>
          <w:p w14:paraId="2200A78D" w14:textId="77777777" w:rsidR="0063361B" w:rsidRPr="00981A6D" w:rsidRDefault="0063361B" w:rsidP="00565AA9">
            <w:pPr>
              <w:rPr>
                <w:sz w:val="22"/>
              </w:rPr>
            </w:pPr>
            <w:r>
              <w:rPr>
                <w:rFonts w:hint="eastAsia"/>
                <w:sz w:val="22"/>
              </w:rPr>
              <w:t>3</w:t>
            </w:r>
          </w:p>
        </w:tc>
        <w:tc>
          <w:tcPr>
            <w:tcW w:w="5074" w:type="dxa"/>
          </w:tcPr>
          <w:p w14:paraId="0E28A252" w14:textId="77777777" w:rsidR="0063361B" w:rsidRPr="00981A6D" w:rsidRDefault="0063361B" w:rsidP="00565AA9">
            <w:pPr>
              <w:rPr>
                <w:sz w:val="22"/>
              </w:rPr>
            </w:pPr>
            <w:r>
              <w:rPr>
                <w:rFonts w:hint="eastAsia"/>
                <w:sz w:val="22"/>
              </w:rPr>
              <w:t>启动</w:t>
            </w:r>
            <w:r>
              <w:rPr>
                <w:sz w:val="22"/>
              </w:rPr>
              <w:t>Spark</w:t>
            </w:r>
            <w:r>
              <w:rPr>
                <w:sz w:val="22"/>
              </w:rPr>
              <w:t>文本分类模块</w:t>
            </w:r>
          </w:p>
        </w:tc>
      </w:tr>
      <w:tr w:rsidR="0063361B" w:rsidRPr="00981A6D" w14:paraId="10FAB817" w14:textId="77777777" w:rsidTr="00E70C92">
        <w:tc>
          <w:tcPr>
            <w:tcW w:w="1980" w:type="dxa"/>
            <w:vMerge/>
          </w:tcPr>
          <w:p w14:paraId="228810E8" w14:textId="77777777" w:rsidR="0063361B" w:rsidRPr="00981A6D" w:rsidRDefault="0063361B" w:rsidP="00565AA9">
            <w:pPr>
              <w:rPr>
                <w:sz w:val="22"/>
              </w:rPr>
            </w:pPr>
          </w:p>
        </w:tc>
        <w:tc>
          <w:tcPr>
            <w:tcW w:w="1843" w:type="dxa"/>
          </w:tcPr>
          <w:p w14:paraId="58FD4FC6" w14:textId="77777777" w:rsidR="0063361B" w:rsidRPr="00981A6D" w:rsidRDefault="0063361B" w:rsidP="00565AA9">
            <w:pPr>
              <w:rPr>
                <w:sz w:val="22"/>
              </w:rPr>
            </w:pPr>
            <w:proofErr w:type="spellStart"/>
            <w:r w:rsidRPr="00981A6D">
              <w:rPr>
                <w:rFonts w:hint="eastAsia"/>
                <w:sz w:val="22"/>
              </w:rPr>
              <w:t>Postconditio</w:t>
            </w:r>
            <w:r w:rsidRPr="00981A6D">
              <w:rPr>
                <w:sz w:val="22"/>
              </w:rPr>
              <w:t>n</w:t>
            </w:r>
            <w:proofErr w:type="spellEnd"/>
          </w:p>
          <w:p w14:paraId="08EA4150" w14:textId="77777777" w:rsidR="0063361B" w:rsidRPr="00981A6D" w:rsidRDefault="0063361B" w:rsidP="00565AA9">
            <w:pPr>
              <w:rPr>
                <w:sz w:val="22"/>
              </w:rPr>
            </w:pPr>
          </w:p>
        </w:tc>
        <w:tc>
          <w:tcPr>
            <w:tcW w:w="5074" w:type="dxa"/>
          </w:tcPr>
          <w:p w14:paraId="1DD8607F" w14:textId="77777777" w:rsidR="0063361B" w:rsidRPr="00981A6D" w:rsidRDefault="0063361B" w:rsidP="00565AA9">
            <w:pPr>
              <w:rPr>
                <w:sz w:val="22"/>
              </w:rPr>
            </w:pPr>
            <w:r>
              <w:rPr>
                <w:rFonts w:hint="eastAsia"/>
                <w:sz w:val="22"/>
              </w:rPr>
              <w:t>数据流经过</w:t>
            </w:r>
            <w:r>
              <w:rPr>
                <w:rFonts w:hint="eastAsia"/>
                <w:sz w:val="22"/>
              </w:rPr>
              <w:t>K</w:t>
            </w:r>
            <w:r>
              <w:rPr>
                <w:sz w:val="22"/>
              </w:rPr>
              <w:t>afka</w:t>
            </w:r>
            <w:r>
              <w:rPr>
                <w:sz w:val="22"/>
              </w:rPr>
              <w:t>、</w:t>
            </w:r>
            <w:r>
              <w:rPr>
                <w:rFonts w:hint="eastAsia"/>
                <w:sz w:val="22"/>
              </w:rPr>
              <w:t>S</w:t>
            </w:r>
            <w:r>
              <w:rPr>
                <w:sz w:val="22"/>
              </w:rPr>
              <w:t>park</w:t>
            </w:r>
            <w:r>
              <w:rPr>
                <w:rFonts w:hint="eastAsia"/>
                <w:sz w:val="22"/>
              </w:rPr>
              <w:t>，</w:t>
            </w:r>
            <w:r>
              <w:rPr>
                <w:sz w:val="22"/>
              </w:rPr>
              <w:t>完成分类打标签工作，写入</w:t>
            </w:r>
            <w:r>
              <w:rPr>
                <w:rFonts w:hint="eastAsia"/>
                <w:sz w:val="22"/>
              </w:rPr>
              <w:t>K</w:t>
            </w:r>
            <w:r>
              <w:rPr>
                <w:sz w:val="22"/>
              </w:rPr>
              <w:t>afka</w:t>
            </w:r>
          </w:p>
        </w:tc>
      </w:tr>
      <w:tr w:rsidR="0063361B" w:rsidRPr="00981A6D" w14:paraId="226C14F7" w14:textId="77777777" w:rsidTr="00E70C92">
        <w:trPr>
          <w:trHeight w:val="81"/>
        </w:trPr>
        <w:tc>
          <w:tcPr>
            <w:tcW w:w="1980" w:type="dxa"/>
            <w:vMerge w:val="restart"/>
          </w:tcPr>
          <w:p w14:paraId="7D74F68F" w14:textId="77777777" w:rsidR="0063361B" w:rsidRPr="00981A6D" w:rsidRDefault="0063361B" w:rsidP="00565AA9">
            <w:pPr>
              <w:rPr>
                <w:sz w:val="22"/>
              </w:rPr>
            </w:pPr>
            <w:r w:rsidRPr="00981A6D">
              <w:rPr>
                <w:rFonts w:hint="eastAsia"/>
                <w:sz w:val="22"/>
              </w:rPr>
              <w:t>Basic Flow</w:t>
            </w:r>
          </w:p>
          <w:p w14:paraId="0B23D299" w14:textId="77777777" w:rsidR="0063361B" w:rsidRPr="00981A6D" w:rsidRDefault="0063361B" w:rsidP="00565AA9">
            <w:pPr>
              <w:rPr>
                <w:sz w:val="22"/>
              </w:rPr>
            </w:pPr>
            <w:r w:rsidRPr="00981A6D">
              <w:rPr>
                <w:sz w:val="22"/>
              </w:rPr>
              <w:t>(Test Sequence)</w:t>
            </w:r>
          </w:p>
        </w:tc>
        <w:tc>
          <w:tcPr>
            <w:tcW w:w="6917" w:type="dxa"/>
            <w:gridSpan w:val="2"/>
          </w:tcPr>
          <w:p w14:paraId="7852FACA" w14:textId="77777777" w:rsidR="0063361B" w:rsidRPr="00981A6D" w:rsidRDefault="0063361B" w:rsidP="00565AA9">
            <w:pPr>
              <w:rPr>
                <w:sz w:val="22"/>
              </w:rPr>
            </w:pPr>
            <w:r w:rsidRPr="00981A6D">
              <w:rPr>
                <w:rFonts w:hint="eastAsia"/>
                <w:sz w:val="22"/>
              </w:rPr>
              <w:t>Steps</w:t>
            </w:r>
          </w:p>
        </w:tc>
      </w:tr>
      <w:tr w:rsidR="0063361B" w:rsidRPr="00C55D47" w14:paraId="1DD3783F" w14:textId="77777777" w:rsidTr="00E70C92">
        <w:trPr>
          <w:trHeight w:val="78"/>
        </w:trPr>
        <w:tc>
          <w:tcPr>
            <w:tcW w:w="1980" w:type="dxa"/>
            <w:vMerge/>
          </w:tcPr>
          <w:p w14:paraId="276D0BB1" w14:textId="77777777" w:rsidR="0063361B" w:rsidRPr="00981A6D" w:rsidRDefault="0063361B" w:rsidP="00565AA9">
            <w:pPr>
              <w:rPr>
                <w:sz w:val="22"/>
              </w:rPr>
            </w:pPr>
          </w:p>
        </w:tc>
        <w:tc>
          <w:tcPr>
            <w:tcW w:w="1843" w:type="dxa"/>
          </w:tcPr>
          <w:p w14:paraId="1D66557A" w14:textId="77777777" w:rsidR="0063361B" w:rsidRPr="00981A6D" w:rsidRDefault="0063361B" w:rsidP="00565AA9">
            <w:pPr>
              <w:rPr>
                <w:sz w:val="22"/>
              </w:rPr>
            </w:pPr>
            <w:r w:rsidRPr="00981A6D">
              <w:rPr>
                <w:rFonts w:hint="eastAsia"/>
                <w:sz w:val="22"/>
              </w:rPr>
              <w:t>1</w:t>
            </w:r>
          </w:p>
        </w:tc>
        <w:tc>
          <w:tcPr>
            <w:tcW w:w="5074" w:type="dxa"/>
          </w:tcPr>
          <w:p w14:paraId="79E9EA6E" w14:textId="77777777" w:rsidR="0063361B" w:rsidRPr="00981A6D" w:rsidRDefault="0063361B" w:rsidP="00565AA9">
            <w:pPr>
              <w:rPr>
                <w:sz w:val="22"/>
              </w:rPr>
            </w:pPr>
            <w:r>
              <w:rPr>
                <w:rFonts w:hint="eastAsia"/>
                <w:sz w:val="22"/>
              </w:rPr>
              <w:t>启动</w:t>
            </w:r>
            <w:r>
              <w:rPr>
                <w:rFonts w:hint="eastAsia"/>
                <w:sz w:val="22"/>
              </w:rPr>
              <w:t>K</w:t>
            </w:r>
            <w:r>
              <w:rPr>
                <w:sz w:val="22"/>
              </w:rPr>
              <w:t>afka</w:t>
            </w:r>
            <w:r>
              <w:rPr>
                <w:sz w:val="22"/>
              </w:rPr>
              <w:t>数据接收模块</w:t>
            </w:r>
          </w:p>
        </w:tc>
      </w:tr>
      <w:tr w:rsidR="0063361B" w:rsidRPr="00981A6D" w14:paraId="505EBED6" w14:textId="77777777" w:rsidTr="00E70C92">
        <w:trPr>
          <w:trHeight w:val="78"/>
        </w:trPr>
        <w:tc>
          <w:tcPr>
            <w:tcW w:w="1980" w:type="dxa"/>
            <w:vMerge/>
          </w:tcPr>
          <w:p w14:paraId="54B8CD25" w14:textId="77777777" w:rsidR="0063361B" w:rsidRPr="00981A6D" w:rsidRDefault="0063361B" w:rsidP="00565AA9">
            <w:pPr>
              <w:rPr>
                <w:sz w:val="22"/>
              </w:rPr>
            </w:pPr>
          </w:p>
        </w:tc>
        <w:tc>
          <w:tcPr>
            <w:tcW w:w="1843" w:type="dxa"/>
          </w:tcPr>
          <w:p w14:paraId="50A2F07D" w14:textId="77777777" w:rsidR="0063361B" w:rsidRPr="00981A6D" w:rsidRDefault="0063361B" w:rsidP="00565AA9">
            <w:pPr>
              <w:rPr>
                <w:sz w:val="22"/>
              </w:rPr>
            </w:pPr>
            <w:r w:rsidRPr="00981A6D">
              <w:rPr>
                <w:rFonts w:hint="eastAsia"/>
                <w:sz w:val="22"/>
              </w:rPr>
              <w:t>2</w:t>
            </w:r>
          </w:p>
        </w:tc>
        <w:tc>
          <w:tcPr>
            <w:tcW w:w="5074" w:type="dxa"/>
          </w:tcPr>
          <w:p w14:paraId="15F0C268" w14:textId="77777777" w:rsidR="0063361B" w:rsidRPr="00981A6D" w:rsidRDefault="009E4774" w:rsidP="00565AA9">
            <w:pPr>
              <w:rPr>
                <w:sz w:val="22"/>
              </w:rPr>
            </w:pPr>
            <w:r>
              <w:rPr>
                <w:rFonts w:hint="eastAsia"/>
                <w:sz w:val="22"/>
              </w:rPr>
              <w:t>查看</w:t>
            </w:r>
            <w:r>
              <w:rPr>
                <w:rFonts w:hint="eastAsia"/>
                <w:sz w:val="22"/>
              </w:rPr>
              <w:t>S</w:t>
            </w:r>
            <w:r>
              <w:rPr>
                <w:sz w:val="22"/>
              </w:rPr>
              <w:t>park</w:t>
            </w:r>
            <w:r>
              <w:rPr>
                <w:sz w:val="22"/>
              </w:rPr>
              <w:t>文本分类程序产生的日志，根据</w:t>
            </w:r>
            <w:r>
              <w:rPr>
                <w:rFonts w:hint="eastAsia"/>
                <w:sz w:val="22"/>
              </w:rPr>
              <w:t>两次</w:t>
            </w:r>
            <w:r>
              <w:rPr>
                <w:sz w:val="22"/>
              </w:rPr>
              <w:t>写日志时间间隔和两次已分类总数进行数据分类速度计算</w:t>
            </w:r>
          </w:p>
        </w:tc>
      </w:tr>
      <w:tr w:rsidR="009E4774" w:rsidRPr="00981A6D" w14:paraId="106FA2E3" w14:textId="77777777" w:rsidTr="00E70C92">
        <w:trPr>
          <w:trHeight w:val="78"/>
        </w:trPr>
        <w:tc>
          <w:tcPr>
            <w:tcW w:w="1980" w:type="dxa"/>
            <w:vMerge/>
          </w:tcPr>
          <w:p w14:paraId="5DCBF447" w14:textId="77777777" w:rsidR="009E4774" w:rsidRPr="00981A6D" w:rsidRDefault="009E4774" w:rsidP="00565AA9">
            <w:pPr>
              <w:rPr>
                <w:sz w:val="22"/>
              </w:rPr>
            </w:pPr>
          </w:p>
        </w:tc>
        <w:tc>
          <w:tcPr>
            <w:tcW w:w="1843" w:type="dxa"/>
          </w:tcPr>
          <w:p w14:paraId="74672E24" w14:textId="77777777" w:rsidR="009E4774" w:rsidRPr="00981A6D" w:rsidRDefault="009E4774" w:rsidP="00565AA9">
            <w:pPr>
              <w:rPr>
                <w:sz w:val="22"/>
              </w:rPr>
            </w:pPr>
            <w:proofErr w:type="spellStart"/>
            <w:r w:rsidRPr="00981A6D">
              <w:rPr>
                <w:rFonts w:hint="eastAsia"/>
                <w:sz w:val="22"/>
              </w:rPr>
              <w:t>Postcondition</w:t>
            </w:r>
            <w:proofErr w:type="spellEnd"/>
          </w:p>
        </w:tc>
        <w:tc>
          <w:tcPr>
            <w:tcW w:w="5074" w:type="dxa"/>
          </w:tcPr>
          <w:p w14:paraId="35621FED" w14:textId="77777777" w:rsidR="009E4774" w:rsidRPr="00981A6D" w:rsidRDefault="009E4774" w:rsidP="00565AA9">
            <w:pPr>
              <w:rPr>
                <w:sz w:val="22"/>
              </w:rPr>
            </w:pPr>
            <w:r>
              <w:rPr>
                <w:rFonts w:hint="eastAsia"/>
                <w:sz w:val="22"/>
              </w:rPr>
              <w:t>成功</w:t>
            </w:r>
            <w:r>
              <w:rPr>
                <w:sz w:val="22"/>
              </w:rPr>
              <w:t>测试出</w:t>
            </w:r>
            <w:r>
              <w:rPr>
                <w:rFonts w:hint="eastAsia"/>
                <w:sz w:val="22"/>
              </w:rPr>
              <w:t>分类模块速度</w:t>
            </w:r>
          </w:p>
        </w:tc>
      </w:tr>
      <w:tr w:rsidR="00E70C92" w:rsidRPr="00981A6D" w14:paraId="19A70590" w14:textId="77777777" w:rsidTr="0016343B">
        <w:trPr>
          <w:trHeight w:val="78"/>
        </w:trPr>
        <w:tc>
          <w:tcPr>
            <w:tcW w:w="1980" w:type="dxa"/>
          </w:tcPr>
          <w:p w14:paraId="25C8A580" w14:textId="77777777" w:rsidR="00E70C92" w:rsidRPr="00981A6D" w:rsidRDefault="00E70C92" w:rsidP="00E70C92">
            <w:pPr>
              <w:rPr>
                <w:sz w:val="22"/>
              </w:rPr>
            </w:pPr>
            <w:r>
              <w:rPr>
                <w:sz w:val="22"/>
              </w:rPr>
              <w:t>Evaluation C</w:t>
            </w:r>
            <w:r w:rsidRPr="00E70C92">
              <w:rPr>
                <w:sz w:val="22"/>
              </w:rPr>
              <w:t>riterion</w:t>
            </w:r>
          </w:p>
        </w:tc>
        <w:tc>
          <w:tcPr>
            <w:tcW w:w="6917" w:type="dxa"/>
            <w:gridSpan w:val="2"/>
          </w:tcPr>
          <w:p w14:paraId="1D81DA79" w14:textId="77777777" w:rsidR="00E70C92" w:rsidRDefault="00E70C92" w:rsidP="00565AA9">
            <w:pPr>
              <w:rPr>
                <w:sz w:val="22"/>
              </w:rPr>
            </w:pPr>
            <w:r>
              <w:rPr>
                <w:rFonts w:ascii="Times New Roman" w:eastAsiaTheme="majorEastAsia" w:hAnsi="Times New Roman" w:cs="Times New Roman" w:hint="eastAsia"/>
              </w:rPr>
              <w:t>实际结果与预期结果一致</w:t>
            </w:r>
          </w:p>
        </w:tc>
      </w:tr>
    </w:tbl>
    <w:p w14:paraId="378D223B" w14:textId="77777777" w:rsidR="005D5E4B" w:rsidRPr="005D5E4B" w:rsidRDefault="005D5E4B" w:rsidP="005D5E4B"/>
    <w:sectPr w:rsidR="005D5E4B" w:rsidRPr="005D5E4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liuchao" w:date="2017-05-26T15:21:00Z" w:initials="l">
    <w:p w14:paraId="4BDFEE5E" w14:textId="6A6E7133" w:rsidR="0016343B" w:rsidRDefault="0016343B">
      <w:pPr>
        <w:pStyle w:val="a9"/>
      </w:pPr>
      <w:r>
        <w:rPr>
          <w:rStyle w:val="a8"/>
        </w:rPr>
        <w:annotationRef/>
      </w:r>
      <w:r>
        <w:rPr>
          <w:rFonts w:hint="eastAsia"/>
        </w:rPr>
        <w:t>两个表述不一致？</w:t>
      </w:r>
    </w:p>
  </w:comment>
  <w:comment w:id="10" w:author="liuchao" w:date="2017-05-26T15:21:00Z" w:initials="l">
    <w:p w14:paraId="29F9A18C" w14:textId="0685F25D" w:rsidR="0016343B" w:rsidRDefault="0016343B">
      <w:pPr>
        <w:pStyle w:val="a9"/>
      </w:pPr>
      <w:r>
        <w:rPr>
          <w:rStyle w:val="a8"/>
        </w:rPr>
        <w:annotationRef/>
      </w:r>
      <w:r>
        <w:rPr>
          <w:rFonts w:hint="eastAsia"/>
        </w:rPr>
        <w:t>两个表述不一致？</w:t>
      </w:r>
    </w:p>
  </w:comment>
  <w:comment w:id="11" w:author="liuchao" w:date="2017-05-26T15:13:00Z" w:initials="l">
    <w:p w14:paraId="564843B3" w14:textId="77777777" w:rsidR="0016343B" w:rsidRDefault="0016343B">
      <w:pPr>
        <w:pStyle w:val="a9"/>
      </w:pPr>
      <w:r>
        <w:rPr>
          <w:rStyle w:val="a8"/>
        </w:rPr>
        <w:annotationRef/>
      </w:r>
      <w:r>
        <w:rPr>
          <w:rFonts w:hint="eastAsia"/>
        </w:rPr>
        <w:t>其中有</w:t>
      </w:r>
      <w:r>
        <w:rPr>
          <w:rFonts w:hint="eastAsia"/>
        </w:rPr>
        <w:t>3</w:t>
      </w:r>
      <w:r>
        <w:rPr>
          <w:rFonts w:hint="eastAsia"/>
        </w:rPr>
        <w:t>个子项</w:t>
      </w:r>
      <w:r>
        <w:rPr>
          <w:rFonts w:hint="eastAsia"/>
        </w:rPr>
        <w:t>?</w:t>
      </w:r>
    </w:p>
  </w:comment>
  <w:comment w:id="12" w:author="liuchao" w:date="2017-05-26T15:10:00Z" w:initials="l">
    <w:p w14:paraId="2D5A0118" w14:textId="77777777" w:rsidR="0016343B" w:rsidRDefault="0016343B">
      <w:pPr>
        <w:pStyle w:val="a9"/>
      </w:pPr>
      <w:r>
        <w:rPr>
          <w:rStyle w:val="a8"/>
        </w:rPr>
        <w:annotationRef/>
      </w:r>
      <w:r>
        <w:rPr>
          <w:rFonts w:hint="eastAsia"/>
        </w:rPr>
        <w:t>需求规格说明书中没有</w:t>
      </w:r>
      <w:r>
        <w:rPr>
          <w:rFonts w:hint="eastAsia"/>
        </w:rPr>
        <w:t>?</w:t>
      </w:r>
    </w:p>
  </w:comment>
  <w:comment w:id="13" w:author="liuchao" w:date="2017-05-26T15:11:00Z" w:initials="l">
    <w:p w14:paraId="70E8D21A" w14:textId="77777777" w:rsidR="0016343B" w:rsidRDefault="0016343B">
      <w:pPr>
        <w:pStyle w:val="a9"/>
      </w:pPr>
      <w:r>
        <w:rPr>
          <w:rStyle w:val="a8"/>
        </w:rPr>
        <w:annotationRef/>
      </w:r>
      <w:r>
        <w:rPr>
          <w:rFonts w:hint="eastAsia"/>
        </w:rPr>
        <w:t>没有</w:t>
      </w:r>
    </w:p>
  </w:comment>
  <w:comment w:id="14" w:author="liuchao" w:date="2017-05-26T15:11:00Z" w:initials="l">
    <w:p w14:paraId="2ED12E3A" w14:textId="77777777" w:rsidR="0016343B" w:rsidRDefault="0016343B">
      <w:pPr>
        <w:pStyle w:val="a9"/>
      </w:pPr>
      <w:r>
        <w:rPr>
          <w:rStyle w:val="a8"/>
        </w:rPr>
        <w:annotationRef/>
      </w:r>
      <w:r>
        <w:rPr>
          <w:rFonts w:hint="eastAsia"/>
        </w:rPr>
        <w:t>没有</w:t>
      </w:r>
    </w:p>
  </w:comment>
  <w:comment w:id="19" w:author="liuchao" w:date="2017-05-26T15:26:00Z" w:initials="l">
    <w:p w14:paraId="6A844F93" w14:textId="4C78156E" w:rsidR="0016343B" w:rsidRDefault="0016343B">
      <w:pPr>
        <w:pStyle w:val="a9"/>
      </w:pPr>
      <w:r>
        <w:rPr>
          <w:rStyle w:val="a8"/>
        </w:rPr>
        <w:annotationRef/>
      </w:r>
      <w:r>
        <w:rPr>
          <w:rFonts w:hint="eastAsia"/>
        </w:rPr>
        <w:t>与</w:t>
      </w:r>
      <w:r>
        <w:rPr>
          <w:rFonts w:hint="eastAsia"/>
        </w:rPr>
        <w:t xml:space="preserve">Test </w:t>
      </w:r>
      <w:r>
        <w:t>Setup</w:t>
      </w:r>
      <w:r>
        <w:rPr>
          <w:rFonts w:hint="eastAsia"/>
        </w:rPr>
        <w:t>重复？</w:t>
      </w:r>
    </w:p>
  </w:comment>
  <w:comment w:id="20" w:author="liuchao" w:date="2017-05-26T15:18:00Z" w:initials="l">
    <w:p w14:paraId="5055DD26" w14:textId="6E8725DF" w:rsidR="0016343B" w:rsidRDefault="0016343B">
      <w:pPr>
        <w:pStyle w:val="a9"/>
      </w:pPr>
      <w:r>
        <w:rPr>
          <w:rStyle w:val="a8"/>
        </w:rPr>
        <w:annotationRef/>
      </w:r>
      <w:r>
        <w:rPr>
          <w:rFonts w:hint="eastAsia"/>
        </w:rPr>
        <w:t>1.</w:t>
      </w:r>
      <w:r>
        <w:rPr>
          <w:rFonts w:hint="eastAsia"/>
        </w:rPr>
        <w:t>与需求规格说明书中的图</w:t>
      </w:r>
      <w:r>
        <w:rPr>
          <w:rFonts w:hint="eastAsia"/>
        </w:rPr>
        <w:t>7</w:t>
      </w:r>
      <w:r>
        <w:rPr>
          <w:rFonts w:hint="eastAsia"/>
        </w:rPr>
        <w:t>如何对应</w:t>
      </w:r>
      <w:r>
        <w:rPr>
          <w:rFonts w:hint="eastAsia"/>
        </w:rPr>
        <w:t>?</w:t>
      </w:r>
    </w:p>
    <w:p w14:paraId="0BE3D1F2" w14:textId="51C4D8C4" w:rsidR="0016343B" w:rsidRDefault="0016343B">
      <w:pPr>
        <w:pStyle w:val="a9"/>
      </w:pPr>
      <w:r>
        <w:t xml:space="preserve">2. </w:t>
      </w:r>
      <w:r>
        <w:rPr>
          <w:rFonts w:hint="eastAsia"/>
        </w:rPr>
        <w:t>Specific Alt. Flow?</w:t>
      </w:r>
    </w:p>
    <w:p w14:paraId="64051C48" w14:textId="77777777" w:rsidR="0016343B" w:rsidRDefault="0016343B">
      <w:pPr>
        <w:pStyle w:val="a9"/>
      </w:pPr>
    </w:p>
    <w:p w14:paraId="71D498B9" w14:textId="2A1DD328" w:rsidR="0016343B" w:rsidRDefault="0016343B">
      <w:pPr>
        <w:pStyle w:val="a9"/>
      </w:pPr>
      <w:r>
        <w:rPr>
          <w:rFonts w:hint="eastAsia"/>
        </w:rPr>
        <w:t>其他测试用例：同样的问题</w:t>
      </w:r>
    </w:p>
  </w:comment>
  <w:comment w:id="24" w:author="liuchao" w:date="2017-05-26T15:25:00Z" w:initials="l">
    <w:p w14:paraId="70F25F05" w14:textId="19083274" w:rsidR="0016343B" w:rsidRDefault="0016343B">
      <w:pPr>
        <w:pStyle w:val="a9"/>
      </w:pPr>
      <w:r>
        <w:rPr>
          <w:rStyle w:val="a8"/>
        </w:rPr>
        <w:annotationRef/>
      </w:r>
      <w:r>
        <w:rPr>
          <w:rFonts w:hint="eastAsia"/>
        </w:rPr>
        <w:t>在步骤中没有体现？</w:t>
      </w:r>
    </w:p>
  </w:comment>
  <w:comment w:id="25" w:author="liuchao" w:date="2017-05-26T15:24:00Z" w:initials="l">
    <w:p w14:paraId="19BACBB1" w14:textId="4E56BF36" w:rsidR="0016343B" w:rsidRDefault="0016343B">
      <w:pPr>
        <w:pStyle w:val="a9"/>
      </w:pPr>
      <w:r>
        <w:rPr>
          <w:rStyle w:val="a8"/>
        </w:rPr>
        <w:annotationRef/>
      </w:r>
      <w:r>
        <w:rPr>
          <w:rFonts w:hint="eastAsia"/>
        </w:rPr>
        <w:t>与</w:t>
      </w:r>
      <w:r>
        <w:rPr>
          <w:rFonts w:hint="eastAsia"/>
        </w:rPr>
        <w:t>Setup</w:t>
      </w:r>
      <w:r>
        <w:rPr>
          <w:rFonts w:hint="eastAsia"/>
        </w:rPr>
        <w:t>重复？</w:t>
      </w:r>
    </w:p>
  </w:comment>
  <w:comment w:id="26" w:author="liuchao" w:date="2017-05-26T15:27:00Z" w:initials="l">
    <w:p w14:paraId="35DB0350" w14:textId="5564284D" w:rsidR="0016343B" w:rsidRDefault="0016343B">
      <w:pPr>
        <w:pStyle w:val="a9"/>
      </w:pPr>
      <w:r>
        <w:rPr>
          <w:rStyle w:val="a8"/>
        </w:rPr>
        <w:annotationRef/>
      </w:r>
      <w:r>
        <w:rPr>
          <w:rFonts w:hint="eastAsia"/>
        </w:rPr>
        <w:t>测试员编写？内容？</w:t>
      </w:r>
    </w:p>
  </w:comment>
  <w:comment w:id="27" w:author="liuchao" w:date="2017-05-26T15:28:00Z" w:initials="l">
    <w:p w14:paraId="7E6AEC08" w14:textId="71086367" w:rsidR="0016343B" w:rsidRDefault="0016343B">
      <w:pPr>
        <w:pStyle w:val="a9"/>
      </w:pPr>
      <w:r>
        <w:rPr>
          <w:rStyle w:val="a8"/>
        </w:rPr>
        <w:annotationRef/>
      </w:r>
      <w:r>
        <w:rPr>
          <w:rFonts w:hint="eastAsia"/>
        </w:rPr>
        <w:t>测试员编写？内容？</w:t>
      </w:r>
    </w:p>
  </w:comment>
  <w:comment w:id="29" w:author="liuchao" w:date="2017-05-26T15:34:00Z" w:initials="l">
    <w:p w14:paraId="4252C4BB" w14:textId="632D8F3E" w:rsidR="00D9785C" w:rsidRDefault="00D9785C">
      <w:pPr>
        <w:pStyle w:val="a9"/>
      </w:pPr>
      <w:r>
        <w:rPr>
          <w:rStyle w:val="a8"/>
        </w:rPr>
        <w:annotationRef/>
      </w:r>
      <w:r>
        <w:rPr>
          <w:rFonts w:hint="eastAsia"/>
        </w:rPr>
        <w:t>需求规格说明书：</w:t>
      </w:r>
      <w:r>
        <w:rPr>
          <w:rFonts w:hint="eastAsia"/>
        </w:rPr>
        <w:t>4.4</w:t>
      </w:r>
      <w:r>
        <w:rPr>
          <w:rFonts w:hint="eastAsia"/>
        </w:rPr>
        <w:t>的</w:t>
      </w:r>
      <w:r>
        <w:rPr>
          <w:rFonts w:hint="eastAsia"/>
        </w:rPr>
        <w:t>4.4.1</w:t>
      </w:r>
      <w:r>
        <w:rPr>
          <w:rFonts w:hint="eastAsia"/>
        </w:rPr>
        <w:t>、</w:t>
      </w:r>
      <w:r>
        <w:rPr>
          <w:rFonts w:hint="eastAsia"/>
        </w:rPr>
        <w:t>4.4.2</w:t>
      </w:r>
      <w:r>
        <w:rPr>
          <w:rFonts w:hint="eastAsia"/>
        </w:rPr>
        <w:t>，与</w:t>
      </w:r>
      <w:r>
        <w:rPr>
          <w:rFonts w:hint="eastAsia"/>
        </w:rPr>
        <w:t>4.7.3</w:t>
      </w:r>
      <w:r>
        <w:rPr>
          <w:rFonts w:hint="eastAsia"/>
        </w:rPr>
        <w:t>如何对应？与这里的</w:t>
      </w:r>
      <w:r>
        <w:rPr>
          <w:rFonts w:hint="eastAsia"/>
        </w:rPr>
        <w:t>2.3.2</w:t>
      </w:r>
      <w:r>
        <w:rPr>
          <w:rFonts w:hint="eastAsia"/>
        </w:rPr>
        <w:t>里的</w:t>
      </w:r>
      <w:r>
        <w:rPr>
          <w:rFonts w:hint="eastAsia"/>
        </w:rPr>
        <w:t>4</w:t>
      </w:r>
      <w:r>
        <w:rPr>
          <w:rFonts w:hint="eastAsia"/>
        </w:rPr>
        <w:t>个测试用例如何对应？</w:t>
      </w:r>
    </w:p>
  </w:comment>
  <w:comment w:id="32" w:author="liuchao" w:date="2017-05-26T15:29:00Z" w:initials="l">
    <w:p w14:paraId="673AF526" w14:textId="2C0795A7" w:rsidR="00D9785C" w:rsidRDefault="00D9785C">
      <w:pPr>
        <w:pStyle w:val="a9"/>
      </w:pPr>
      <w:r>
        <w:rPr>
          <w:rStyle w:val="a8"/>
        </w:rPr>
        <w:annotationRef/>
      </w:r>
      <w:r>
        <w:rPr>
          <w:rFonts w:hint="eastAsia"/>
        </w:rPr>
        <w:t>没有体现“容错”？</w:t>
      </w:r>
    </w:p>
  </w:comment>
  <w:comment w:id="33" w:author="liuchao" w:date="2017-05-26T15:29:00Z" w:initials="l">
    <w:p w14:paraId="46701E6F" w14:textId="17EC81C4" w:rsidR="00D9785C" w:rsidRDefault="00D9785C">
      <w:pPr>
        <w:pStyle w:val="a9"/>
      </w:pPr>
      <w:r>
        <w:rPr>
          <w:rStyle w:val="a8"/>
        </w:rPr>
        <w:annotationRef/>
      </w:r>
      <w:r>
        <w:rPr>
          <w:rFonts w:hint="eastAsia"/>
        </w:rPr>
        <w:t>什么样的错误？</w:t>
      </w:r>
    </w:p>
  </w:comment>
  <w:comment w:id="34" w:author="liuchao" w:date="2017-05-26T15:30:00Z" w:initials="l">
    <w:p w14:paraId="3A04FC1D" w14:textId="13ABE7AE" w:rsidR="00D9785C" w:rsidRDefault="00D9785C">
      <w:pPr>
        <w:pStyle w:val="a9"/>
      </w:pPr>
      <w:r>
        <w:rPr>
          <w:rStyle w:val="a8"/>
        </w:rPr>
        <w:annotationRef/>
      </w:r>
      <w:r>
        <w:rPr>
          <w:rFonts w:hint="eastAsia"/>
        </w:rPr>
        <w:t>如何体现“容错”？</w:t>
      </w:r>
    </w:p>
  </w:comment>
  <w:comment w:id="38" w:author="liuchao" w:date="2017-05-26T15:38:00Z" w:initials="l">
    <w:p w14:paraId="49E85456" w14:textId="0148B942" w:rsidR="000A10B9" w:rsidRDefault="000A10B9">
      <w:pPr>
        <w:pStyle w:val="a9"/>
      </w:pPr>
      <w:r>
        <w:rPr>
          <w:rStyle w:val="a8"/>
        </w:rPr>
        <w:annotationRef/>
      </w:r>
      <w:r>
        <w:rPr>
          <w:rFonts w:hint="eastAsia"/>
        </w:rPr>
        <w:t>阶段？作业？</w:t>
      </w:r>
    </w:p>
  </w:comment>
  <w:comment w:id="39" w:author="liuchao" w:date="2017-05-26T15:39:00Z" w:initials="l">
    <w:p w14:paraId="5DF7BAB1" w14:textId="46B1BB54" w:rsidR="000A10B9" w:rsidRDefault="000A10B9">
      <w:pPr>
        <w:pStyle w:val="a9"/>
      </w:pPr>
      <w:r>
        <w:rPr>
          <w:rStyle w:val="a8"/>
        </w:rPr>
        <w:annotationRef/>
      </w:r>
      <w:r>
        <w:rPr>
          <w:rFonts w:hint="eastAsia"/>
        </w:rPr>
        <w:t>？</w:t>
      </w:r>
    </w:p>
  </w:comment>
  <w:comment w:id="40" w:author="liuchao" w:date="2017-05-26T15:40:00Z" w:initials="l">
    <w:p w14:paraId="2B6C6606" w14:textId="32B16A98" w:rsidR="000A10B9" w:rsidRDefault="000A10B9">
      <w:pPr>
        <w:pStyle w:val="a9"/>
      </w:pPr>
      <w:r>
        <w:rPr>
          <w:rStyle w:val="a8"/>
        </w:rPr>
        <w:annotationRef/>
      </w:r>
      <w:r>
        <w:rPr>
          <w:rFonts w:hint="eastAsia"/>
        </w:rPr>
        <w:t>？</w:t>
      </w:r>
    </w:p>
  </w:comment>
  <w:comment w:id="41" w:author="liuchao" w:date="2017-05-26T15:41:00Z" w:initials="l">
    <w:p w14:paraId="5B531292" w14:textId="36FDD676" w:rsidR="000A10B9" w:rsidRDefault="000A10B9">
      <w:pPr>
        <w:pStyle w:val="a9"/>
      </w:pPr>
      <w:r>
        <w:rPr>
          <w:rStyle w:val="a8"/>
        </w:rPr>
        <w:annotationRef/>
      </w:r>
      <w:r>
        <w:rPr>
          <w:rFonts w:hint="eastAsia"/>
        </w:rPr>
        <w:t>执行中的作业还在作业调度队列中吗？</w:t>
      </w:r>
    </w:p>
  </w:comment>
  <w:comment w:id="45" w:author="liuchao" w:date="2017-05-26T15:43:00Z" w:initials="l">
    <w:p w14:paraId="677C84C4" w14:textId="6D347590" w:rsidR="000F5D74" w:rsidRDefault="000F5D74">
      <w:pPr>
        <w:pStyle w:val="a9"/>
      </w:pPr>
      <w:r>
        <w:rPr>
          <w:rStyle w:val="a8"/>
        </w:rPr>
        <w:annotationRef/>
      </w:r>
      <w:r>
        <w:rPr>
          <w:rFonts w:hint="eastAsia"/>
        </w:rPr>
        <w:t>？</w:t>
      </w:r>
    </w:p>
  </w:comment>
  <w:comment w:id="46" w:author="liuchao" w:date="2017-05-26T15:44:00Z" w:initials="l">
    <w:p w14:paraId="4F91A2A5" w14:textId="6B277A33" w:rsidR="000F5D74" w:rsidRDefault="000F5D74">
      <w:pPr>
        <w:pStyle w:val="a9"/>
      </w:pPr>
      <w:r>
        <w:rPr>
          <w:rStyle w:val="a8"/>
        </w:rPr>
        <w:annotationRef/>
      </w:r>
      <w:r>
        <w:rPr>
          <w:rFonts w:hint="eastAsia"/>
        </w:rPr>
        <w:t>？</w:t>
      </w:r>
    </w:p>
  </w:comment>
  <w:comment w:id="48" w:author="liuchao" w:date="2017-05-26T15:43:00Z" w:initials="l">
    <w:p w14:paraId="108F118C" w14:textId="45FCB90D" w:rsidR="000F5D74" w:rsidRDefault="000F5D74">
      <w:pPr>
        <w:pStyle w:val="a9"/>
      </w:pPr>
      <w:r>
        <w:rPr>
          <w:rStyle w:val="a8"/>
        </w:rPr>
        <w:annotationRef/>
      </w:r>
      <w:r>
        <w:rPr>
          <w:rFonts w:hint="eastAsia"/>
        </w:rPr>
        <w:t>？</w:t>
      </w:r>
    </w:p>
  </w:comment>
  <w:comment w:id="49" w:author="liuchao" w:date="2017-05-26T15:43:00Z" w:initials="l">
    <w:p w14:paraId="0B540037" w14:textId="538CF10D" w:rsidR="000F5D74" w:rsidRDefault="000F5D74">
      <w:pPr>
        <w:pStyle w:val="a9"/>
      </w:pPr>
      <w:r>
        <w:rPr>
          <w:rStyle w:val="a8"/>
        </w:rPr>
        <w:annotationRef/>
      </w:r>
      <w:r>
        <w:rPr>
          <w:rFonts w:hint="eastAsia"/>
        </w:rPr>
        <w:t>数据格式？数据量？</w:t>
      </w:r>
    </w:p>
  </w:comment>
  <w:comment w:id="50" w:author="liuchao" w:date="2017-05-26T15:45:00Z" w:initials="l">
    <w:p w14:paraId="6487F022" w14:textId="7A10CE30" w:rsidR="000F5D74" w:rsidRDefault="000F5D74">
      <w:pPr>
        <w:pStyle w:val="a9"/>
      </w:pPr>
      <w:r>
        <w:rPr>
          <w:rStyle w:val="a8"/>
        </w:rPr>
        <w:annotationRef/>
      </w:r>
      <w:r>
        <w:rPr>
          <w:rFonts w:hint="eastAsia"/>
        </w:rPr>
        <w:t>？</w:t>
      </w:r>
    </w:p>
  </w:comment>
  <w:comment w:id="52" w:author="liuchao" w:date="2017-05-26T15:45:00Z" w:initials="l">
    <w:p w14:paraId="4C6CAF11" w14:textId="1D48A1B7" w:rsidR="000F5D74" w:rsidRDefault="000F5D74">
      <w:pPr>
        <w:pStyle w:val="a9"/>
      </w:pPr>
      <w:r>
        <w:rPr>
          <w:rStyle w:val="a8"/>
        </w:rPr>
        <w:annotationRef/>
      </w:r>
      <w:r>
        <w:rPr>
          <w:rFonts w:hint="eastAsia"/>
        </w:rPr>
        <w:t>？一个多少个？在那里设定了？</w:t>
      </w:r>
    </w:p>
  </w:comment>
  <w:comment w:id="62" w:author="liuchao" w:date="2017-05-26T15:49:00Z" w:initials="l">
    <w:p w14:paraId="36D7D1A5" w14:textId="10927B50" w:rsidR="000F5D74" w:rsidRDefault="000F5D74">
      <w:pPr>
        <w:pStyle w:val="a9"/>
      </w:pPr>
      <w:r>
        <w:rPr>
          <w:rStyle w:val="a8"/>
        </w:rPr>
        <w:annotationRef/>
      </w:r>
    </w:p>
  </w:comment>
  <w:comment w:id="64" w:author="liuchao" w:date="2017-05-26T15:49:00Z" w:initials="l">
    <w:p w14:paraId="01C15095" w14:textId="702A44BA" w:rsidR="000F5D74" w:rsidRDefault="000F5D74">
      <w:pPr>
        <w:pStyle w:val="a9"/>
      </w:pPr>
      <w:r>
        <w:rPr>
          <w:rStyle w:val="a8"/>
        </w:rPr>
        <w:annotationRef/>
      </w:r>
      <w:r>
        <w:rPr>
          <w:rFonts w:hint="eastAsia"/>
        </w:rPr>
        <w:t>？</w:t>
      </w:r>
    </w:p>
  </w:comment>
  <w:comment w:id="65" w:author="liuchao" w:date="2017-05-26T15:49:00Z" w:initials="l">
    <w:p w14:paraId="209B78CD" w14:textId="57CCB891" w:rsidR="000F5D74" w:rsidRDefault="000F5D74">
      <w:pPr>
        <w:pStyle w:val="a9"/>
      </w:pPr>
      <w:r>
        <w:rPr>
          <w:rStyle w:val="a8"/>
        </w:rPr>
        <w:annotationRef/>
      </w:r>
      <w:r>
        <w:rPr>
          <w:rFonts w:hint="eastAsia"/>
        </w:rPr>
        <w:t>？</w:t>
      </w:r>
    </w:p>
  </w:comment>
  <w:comment w:id="66" w:author="liuchao" w:date="2017-05-26T15:50:00Z" w:initials="l">
    <w:p w14:paraId="3B4FEC5C" w14:textId="0463C2BE" w:rsidR="000F5D74" w:rsidRDefault="000F5D74">
      <w:pPr>
        <w:pStyle w:val="a9"/>
      </w:pPr>
      <w:r>
        <w:rPr>
          <w:rStyle w:val="a8"/>
        </w:rPr>
        <w:annotationRef/>
      </w:r>
      <w:r>
        <w:rPr>
          <w:rFonts w:hint="eastAsia"/>
        </w:rPr>
        <w:t>？“</w:t>
      </w:r>
      <w:r w:rsidRPr="008B02B8">
        <w:rPr>
          <w:rFonts w:ascii="Times New Roman" w:hAnsi="Times New Roman" w:cs="Times New Roman"/>
        </w:rPr>
        <w:t>数据能在零点几或几秒内完成</w:t>
      </w:r>
      <w:r>
        <w:rPr>
          <w:rFonts w:hint="eastAsia"/>
        </w:rPr>
        <w:t>”？</w:t>
      </w:r>
    </w:p>
  </w:comment>
  <w:comment w:id="75" w:author="liuchao" w:date="2017-05-26T15:53:00Z" w:initials="l">
    <w:p w14:paraId="7D4010DB" w14:textId="6C9DB6A9" w:rsidR="00CD5198" w:rsidRDefault="00CD5198">
      <w:pPr>
        <w:pStyle w:val="a9"/>
      </w:pPr>
      <w:r>
        <w:rPr>
          <w:rStyle w:val="a8"/>
        </w:rPr>
        <w:annotationRef/>
      </w:r>
      <w:r>
        <w:rPr>
          <w:rFonts w:hint="eastAsia"/>
        </w:rPr>
        <w:t>设置什么样的数据量？</w:t>
      </w:r>
    </w:p>
  </w:comment>
  <w:comment w:id="79" w:author="liuchao" w:date="2017-05-26T15:54:00Z" w:initials="l">
    <w:p w14:paraId="79755A84" w14:textId="3B7E94C5" w:rsidR="00CD5198" w:rsidRDefault="00CD5198">
      <w:pPr>
        <w:pStyle w:val="a9"/>
      </w:pPr>
      <w:r>
        <w:rPr>
          <w:rStyle w:val="a8"/>
        </w:rPr>
        <w:annotationRef/>
      </w:r>
      <w:r>
        <w:rPr>
          <w:rFonts w:hint="eastAsia"/>
        </w:rPr>
        <w:t>有哪些？</w:t>
      </w:r>
    </w:p>
  </w:comment>
  <w:comment w:id="80" w:author="liuchao" w:date="2017-05-26T15:54:00Z" w:initials="l">
    <w:p w14:paraId="021E2E6D" w14:textId="04A8EF77" w:rsidR="00CD5198" w:rsidRDefault="00CD5198">
      <w:pPr>
        <w:pStyle w:val="a9"/>
      </w:pPr>
      <w:r>
        <w:rPr>
          <w:rStyle w:val="a8"/>
        </w:rPr>
        <w:annotationRef/>
      </w:r>
      <w:r>
        <w:rPr>
          <w:rFonts w:hint="eastAsia"/>
        </w:rPr>
        <w:t>？</w:t>
      </w:r>
    </w:p>
  </w:comment>
  <w:comment w:id="81" w:author="liuchao" w:date="2017-05-26T15:54:00Z" w:initials="l">
    <w:p w14:paraId="5FF75170" w14:textId="3F1C83F7" w:rsidR="00CD5198" w:rsidRDefault="00CD5198">
      <w:pPr>
        <w:pStyle w:val="a9"/>
      </w:pPr>
      <w:r>
        <w:rPr>
          <w:rStyle w:val="a8"/>
        </w:rPr>
        <w:annotationRef/>
      </w:r>
      <w:r>
        <w:rPr>
          <w:rFonts w:hint="eastAsia"/>
        </w:rPr>
        <w:t>？</w:t>
      </w:r>
    </w:p>
  </w:comment>
  <w:comment w:id="85" w:author="liuchao" w:date="2017-05-26T15:56:00Z" w:initials="l">
    <w:p w14:paraId="43FF825B" w14:textId="6800F963" w:rsidR="00CD5198" w:rsidRDefault="00CD5198">
      <w:pPr>
        <w:pStyle w:val="a9"/>
      </w:pPr>
      <w:r>
        <w:rPr>
          <w:rStyle w:val="a8"/>
        </w:rPr>
        <w:annotationRef/>
      </w:r>
      <w:r>
        <w:rPr>
          <w:rFonts w:hint="eastAsia"/>
        </w:rPr>
        <w:t>？</w:t>
      </w:r>
    </w:p>
  </w:comment>
  <w:comment w:id="86" w:author="liuchao" w:date="2017-05-26T15:57:00Z" w:initials="l">
    <w:p w14:paraId="086C37C4" w14:textId="4A8E9492" w:rsidR="00CD5198" w:rsidRDefault="00CD5198">
      <w:pPr>
        <w:pStyle w:val="a9"/>
      </w:pPr>
      <w:r>
        <w:rPr>
          <w:rStyle w:val="a8"/>
        </w:rPr>
        <w:annotationRef/>
      </w:r>
      <w:r>
        <w:rPr>
          <w:rFonts w:hint="eastAsia"/>
        </w:rPr>
        <w:t>依据？</w:t>
      </w:r>
    </w:p>
  </w:comment>
  <w:comment w:id="90" w:author="liuchao" w:date="2017-05-26T16:00:00Z" w:initials="l">
    <w:p w14:paraId="5282B657" w14:textId="5E41C391" w:rsidR="00CD5198" w:rsidRDefault="00CD5198">
      <w:pPr>
        <w:pStyle w:val="a9"/>
      </w:pPr>
      <w:r>
        <w:rPr>
          <w:rStyle w:val="a8"/>
        </w:rPr>
        <w:annotationRef/>
      </w:r>
      <w:r>
        <w:rPr>
          <w:rFonts w:hint="eastAsia"/>
        </w:rPr>
        <w:t>？</w:t>
      </w:r>
    </w:p>
  </w:comment>
  <w:comment w:id="94" w:author="liuchao" w:date="2017-05-26T16:00:00Z" w:initials="l">
    <w:p w14:paraId="1BF88119" w14:textId="0DF48C07" w:rsidR="00CD5198" w:rsidRDefault="00CD5198">
      <w:pPr>
        <w:pStyle w:val="a9"/>
      </w:pPr>
      <w:r>
        <w:rPr>
          <w:rStyle w:val="a8"/>
        </w:rPr>
        <w:annotationRef/>
      </w:r>
      <w:r>
        <w:rPr>
          <w:rFonts w:hint="eastAsia"/>
        </w:rPr>
        <w:t>？</w:t>
      </w:r>
    </w:p>
  </w:comment>
  <w:comment w:id="99" w:author="liuchao" w:date="2017-05-26T16:01:00Z" w:initials="l">
    <w:p w14:paraId="4E8BFE2C" w14:textId="5D6FDFF1" w:rsidR="00CD5198" w:rsidRDefault="00CD5198">
      <w:pPr>
        <w:pStyle w:val="a9"/>
      </w:pPr>
      <w:r>
        <w:rPr>
          <w:rStyle w:val="a8"/>
        </w:rPr>
        <w:annotationRef/>
      </w:r>
      <w:r>
        <w:rPr>
          <w:rFonts w:hint="eastAsia"/>
        </w:rPr>
        <w:t>？</w:t>
      </w:r>
      <w:bookmarkStart w:id="103" w:name="_GoBack"/>
      <w:bookmarkEnd w:id="103"/>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DFEE5E" w15:done="0"/>
  <w15:commentEx w15:paraId="29F9A18C" w15:done="0"/>
  <w15:commentEx w15:paraId="564843B3" w15:done="0"/>
  <w15:commentEx w15:paraId="2D5A0118" w15:done="0"/>
  <w15:commentEx w15:paraId="70E8D21A" w15:done="0"/>
  <w15:commentEx w15:paraId="2ED12E3A" w15:done="0"/>
  <w15:commentEx w15:paraId="6A844F93" w15:done="0"/>
  <w15:commentEx w15:paraId="71D498B9" w15:done="0"/>
  <w15:commentEx w15:paraId="70F25F05" w15:done="0"/>
  <w15:commentEx w15:paraId="19BACBB1" w15:done="0"/>
  <w15:commentEx w15:paraId="35DB0350" w15:done="0"/>
  <w15:commentEx w15:paraId="7E6AEC08" w15:done="0"/>
  <w15:commentEx w15:paraId="4252C4BB" w15:done="0"/>
  <w15:commentEx w15:paraId="673AF526" w15:done="0"/>
  <w15:commentEx w15:paraId="46701E6F" w15:done="0"/>
  <w15:commentEx w15:paraId="3A04FC1D" w15:done="0"/>
  <w15:commentEx w15:paraId="49E85456" w15:done="0"/>
  <w15:commentEx w15:paraId="5DF7BAB1" w15:done="0"/>
  <w15:commentEx w15:paraId="2B6C6606" w15:done="0"/>
  <w15:commentEx w15:paraId="5B531292" w15:done="0"/>
  <w15:commentEx w15:paraId="677C84C4" w15:done="0"/>
  <w15:commentEx w15:paraId="4F91A2A5" w15:done="0"/>
  <w15:commentEx w15:paraId="108F118C" w15:done="0"/>
  <w15:commentEx w15:paraId="0B540037" w15:done="0"/>
  <w15:commentEx w15:paraId="6487F022" w15:done="0"/>
  <w15:commentEx w15:paraId="4C6CAF11" w15:done="0"/>
  <w15:commentEx w15:paraId="36D7D1A5" w15:done="0"/>
  <w15:commentEx w15:paraId="01C15095" w15:done="0"/>
  <w15:commentEx w15:paraId="209B78CD" w15:done="0"/>
  <w15:commentEx w15:paraId="3B4FEC5C" w15:done="0"/>
  <w15:commentEx w15:paraId="7D4010DB" w15:done="0"/>
  <w15:commentEx w15:paraId="79755A84" w15:done="0"/>
  <w15:commentEx w15:paraId="021E2E6D" w15:done="0"/>
  <w15:commentEx w15:paraId="5FF75170" w15:done="0"/>
  <w15:commentEx w15:paraId="43FF825B" w15:done="0"/>
  <w15:commentEx w15:paraId="086C37C4" w15:done="0"/>
  <w15:commentEx w15:paraId="5282B657" w15:done="0"/>
  <w15:commentEx w15:paraId="1BF88119" w15:done="0"/>
  <w15:commentEx w15:paraId="4E8BFE2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15829A" w14:textId="77777777" w:rsidR="001477B2" w:rsidRDefault="001477B2" w:rsidP="00253DBB">
      <w:r>
        <w:separator/>
      </w:r>
    </w:p>
  </w:endnote>
  <w:endnote w:type="continuationSeparator" w:id="0">
    <w:p w14:paraId="41D32C3F" w14:textId="77777777" w:rsidR="001477B2" w:rsidRDefault="001477B2" w:rsidP="00253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36D36" w14:textId="77777777" w:rsidR="0016343B" w:rsidRDefault="0016343B">
    <w:pPr>
      <w:pStyle w:val="a4"/>
      <w:jc w:val="right"/>
    </w:pPr>
  </w:p>
  <w:p w14:paraId="25818E0E" w14:textId="77777777" w:rsidR="0016343B" w:rsidRDefault="0016343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F0C683" w14:textId="77777777" w:rsidR="001477B2" w:rsidRDefault="001477B2" w:rsidP="00253DBB">
      <w:r>
        <w:separator/>
      </w:r>
    </w:p>
  </w:footnote>
  <w:footnote w:type="continuationSeparator" w:id="0">
    <w:p w14:paraId="1ED86D76" w14:textId="77777777" w:rsidR="001477B2" w:rsidRDefault="001477B2" w:rsidP="00253D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454F4"/>
    <w:multiLevelType w:val="hybridMultilevel"/>
    <w:tmpl w:val="D8ACC1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A926296"/>
    <w:multiLevelType w:val="hybridMultilevel"/>
    <w:tmpl w:val="BFF24CF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3E9D4E04"/>
    <w:multiLevelType w:val="hybridMultilevel"/>
    <w:tmpl w:val="57DC24A8"/>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43A84C83"/>
    <w:multiLevelType w:val="hybridMultilevel"/>
    <w:tmpl w:val="D8ACC1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81558FE"/>
    <w:multiLevelType w:val="multilevel"/>
    <w:tmpl w:val="0409001D"/>
    <w:lvl w:ilvl="0">
      <w:start w:val="1"/>
      <w:numFmt w:val="decimal"/>
      <w:lvlText w:val="%1"/>
      <w:lvlJc w:val="left"/>
      <w:pPr>
        <w:ind w:left="567" w:hanging="425"/>
      </w:pPr>
    </w:lvl>
    <w:lvl w:ilvl="1">
      <w:start w:val="1"/>
      <w:numFmt w:val="decimal"/>
      <w:lvlText w:val="%1.%2"/>
      <w:lvlJc w:val="left"/>
      <w:pPr>
        <w:ind w:left="1134" w:hanging="567"/>
      </w:pPr>
    </w:lvl>
    <w:lvl w:ilvl="2">
      <w:start w:val="1"/>
      <w:numFmt w:val="decimal"/>
      <w:lvlText w:val="%1.%2.%3"/>
      <w:lvlJc w:val="left"/>
      <w:pPr>
        <w:ind w:left="1560" w:hanging="567"/>
      </w:pPr>
    </w:lvl>
    <w:lvl w:ilvl="3">
      <w:start w:val="1"/>
      <w:numFmt w:val="decimal"/>
      <w:lvlText w:val="%1.%2.%3.%4"/>
      <w:lvlJc w:val="left"/>
      <w:pPr>
        <w:ind w:left="2126" w:hanging="708"/>
      </w:pPr>
    </w:lvl>
    <w:lvl w:ilvl="4">
      <w:start w:val="1"/>
      <w:numFmt w:val="decimal"/>
      <w:lvlText w:val="%1.%2.%3.%4.%5"/>
      <w:lvlJc w:val="left"/>
      <w:pPr>
        <w:ind w:left="2693" w:hanging="850"/>
      </w:pPr>
    </w:lvl>
    <w:lvl w:ilvl="5">
      <w:start w:val="1"/>
      <w:numFmt w:val="decimal"/>
      <w:lvlText w:val="%1.%2.%3.%4.%5.%6"/>
      <w:lvlJc w:val="left"/>
      <w:pPr>
        <w:ind w:left="3402" w:hanging="1134"/>
      </w:pPr>
    </w:lvl>
    <w:lvl w:ilvl="6">
      <w:start w:val="1"/>
      <w:numFmt w:val="decimal"/>
      <w:lvlText w:val="%1.%2.%3.%4.%5.%6.%7"/>
      <w:lvlJc w:val="left"/>
      <w:pPr>
        <w:ind w:left="3969" w:hanging="1276"/>
      </w:pPr>
    </w:lvl>
    <w:lvl w:ilvl="7">
      <w:start w:val="1"/>
      <w:numFmt w:val="decimal"/>
      <w:lvlText w:val="%1.%2.%3.%4.%5.%6.%7.%8"/>
      <w:lvlJc w:val="left"/>
      <w:pPr>
        <w:ind w:left="4536" w:hanging="1418"/>
      </w:pPr>
    </w:lvl>
    <w:lvl w:ilvl="8">
      <w:start w:val="1"/>
      <w:numFmt w:val="decimal"/>
      <w:lvlText w:val="%1.%2.%3.%4.%5.%6.%7.%8.%9"/>
      <w:lvlJc w:val="left"/>
      <w:pPr>
        <w:ind w:left="5244" w:hanging="1700"/>
      </w:pPr>
    </w:lvl>
  </w:abstractNum>
  <w:abstractNum w:abstractNumId="5" w15:restartNumberingAfterBreak="0">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chao">
    <w15:presenceInfo w15:providerId="None" w15:userId="liuc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CC9"/>
    <w:rsid w:val="000060E9"/>
    <w:rsid w:val="00051915"/>
    <w:rsid w:val="000543BD"/>
    <w:rsid w:val="0005463E"/>
    <w:rsid w:val="00093CEF"/>
    <w:rsid w:val="000A10B9"/>
    <w:rsid w:val="000B77A4"/>
    <w:rsid w:val="000C46A1"/>
    <w:rsid w:val="000E0DFD"/>
    <w:rsid w:val="000F461E"/>
    <w:rsid w:val="000F5D74"/>
    <w:rsid w:val="00137C2D"/>
    <w:rsid w:val="001477B2"/>
    <w:rsid w:val="00162E3C"/>
    <w:rsid w:val="0016343B"/>
    <w:rsid w:val="00181F4F"/>
    <w:rsid w:val="00187F37"/>
    <w:rsid w:val="00192E66"/>
    <w:rsid w:val="001A425E"/>
    <w:rsid w:val="001B05B0"/>
    <w:rsid w:val="001B19DB"/>
    <w:rsid w:val="001C3D78"/>
    <w:rsid w:val="001E4946"/>
    <w:rsid w:val="0022344B"/>
    <w:rsid w:val="002318D3"/>
    <w:rsid w:val="002410BA"/>
    <w:rsid w:val="002412A1"/>
    <w:rsid w:val="00245615"/>
    <w:rsid w:val="00253DBB"/>
    <w:rsid w:val="00276206"/>
    <w:rsid w:val="002A1087"/>
    <w:rsid w:val="002A5A4E"/>
    <w:rsid w:val="002C2E74"/>
    <w:rsid w:val="002E5505"/>
    <w:rsid w:val="002F7C33"/>
    <w:rsid w:val="003030F9"/>
    <w:rsid w:val="00314264"/>
    <w:rsid w:val="003357DA"/>
    <w:rsid w:val="00335EB5"/>
    <w:rsid w:val="0034691B"/>
    <w:rsid w:val="0035520D"/>
    <w:rsid w:val="00371755"/>
    <w:rsid w:val="003743A2"/>
    <w:rsid w:val="003975AF"/>
    <w:rsid w:val="003B68D4"/>
    <w:rsid w:val="003B7E49"/>
    <w:rsid w:val="003C47BD"/>
    <w:rsid w:val="003F5215"/>
    <w:rsid w:val="003F6BBC"/>
    <w:rsid w:val="0042759D"/>
    <w:rsid w:val="00433763"/>
    <w:rsid w:val="004527E0"/>
    <w:rsid w:val="0046459F"/>
    <w:rsid w:val="00492995"/>
    <w:rsid w:val="004B455E"/>
    <w:rsid w:val="004E0970"/>
    <w:rsid w:val="004E3FE4"/>
    <w:rsid w:val="005133CA"/>
    <w:rsid w:val="00515A7B"/>
    <w:rsid w:val="00530C08"/>
    <w:rsid w:val="00561014"/>
    <w:rsid w:val="00565AA9"/>
    <w:rsid w:val="00573F67"/>
    <w:rsid w:val="005760BC"/>
    <w:rsid w:val="00581B4B"/>
    <w:rsid w:val="00583841"/>
    <w:rsid w:val="00596834"/>
    <w:rsid w:val="005A20B8"/>
    <w:rsid w:val="005A20C2"/>
    <w:rsid w:val="005C357A"/>
    <w:rsid w:val="005D5E4B"/>
    <w:rsid w:val="005E43B3"/>
    <w:rsid w:val="005F29C2"/>
    <w:rsid w:val="00620C41"/>
    <w:rsid w:val="00620F5A"/>
    <w:rsid w:val="00624C01"/>
    <w:rsid w:val="00625602"/>
    <w:rsid w:val="0063361B"/>
    <w:rsid w:val="00646065"/>
    <w:rsid w:val="006522AE"/>
    <w:rsid w:val="00692B5E"/>
    <w:rsid w:val="006E1B15"/>
    <w:rsid w:val="00724627"/>
    <w:rsid w:val="007318AE"/>
    <w:rsid w:val="00741A0D"/>
    <w:rsid w:val="00752D46"/>
    <w:rsid w:val="00762E81"/>
    <w:rsid w:val="0077037B"/>
    <w:rsid w:val="00785D33"/>
    <w:rsid w:val="007A190A"/>
    <w:rsid w:val="007A2101"/>
    <w:rsid w:val="007A54FB"/>
    <w:rsid w:val="007B48EC"/>
    <w:rsid w:val="007C3AEE"/>
    <w:rsid w:val="00810BB9"/>
    <w:rsid w:val="00814109"/>
    <w:rsid w:val="00824CCC"/>
    <w:rsid w:val="008479AD"/>
    <w:rsid w:val="008A7367"/>
    <w:rsid w:val="008B23D1"/>
    <w:rsid w:val="008B76FF"/>
    <w:rsid w:val="008C421A"/>
    <w:rsid w:val="008D671A"/>
    <w:rsid w:val="008F7A06"/>
    <w:rsid w:val="009474D8"/>
    <w:rsid w:val="00961CC9"/>
    <w:rsid w:val="00971E5D"/>
    <w:rsid w:val="009A49CF"/>
    <w:rsid w:val="009A7AB7"/>
    <w:rsid w:val="009C6070"/>
    <w:rsid w:val="009D3C46"/>
    <w:rsid w:val="009E1B94"/>
    <w:rsid w:val="009E4774"/>
    <w:rsid w:val="009E6C55"/>
    <w:rsid w:val="00A0032F"/>
    <w:rsid w:val="00A170BC"/>
    <w:rsid w:val="00A43B50"/>
    <w:rsid w:val="00A46F33"/>
    <w:rsid w:val="00A52C23"/>
    <w:rsid w:val="00A821D9"/>
    <w:rsid w:val="00A976A7"/>
    <w:rsid w:val="00AB107E"/>
    <w:rsid w:val="00AF1D05"/>
    <w:rsid w:val="00B77A02"/>
    <w:rsid w:val="00BB1EDA"/>
    <w:rsid w:val="00BC0B1D"/>
    <w:rsid w:val="00BC1D52"/>
    <w:rsid w:val="00BD045B"/>
    <w:rsid w:val="00BE25C0"/>
    <w:rsid w:val="00BE4938"/>
    <w:rsid w:val="00BF043D"/>
    <w:rsid w:val="00C04F8A"/>
    <w:rsid w:val="00C1131A"/>
    <w:rsid w:val="00C157FD"/>
    <w:rsid w:val="00C34224"/>
    <w:rsid w:val="00C47963"/>
    <w:rsid w:val="00C5791E"/>
    <w:rsid w:val="00C61A37"/>
    <w:rsid w:val="00C65D66"/>
    <w:rsid w:val="00C774D1"/>
    <w:rsid w:val="00C930C7"/>
    <w:rsid w:val="00C946F2"/>
    <w:rsid w:val="00C963EF"/>
    <w:rsid w:val="00CA1016"/>
    <w:rsid w:val="00CB02AC"/>
    <w:rsid w:val="00CD1530"/>
    <w:rsid w:val="00CD5198"/>
    <w:rsid w:val="00CF2E48"/>
    <w:rsid w:val="00D10A9B"/>
    <w:rsid w:val="00D14938"/>
    <w:rsid w:val="00D27474"/>
    <w:rsid w:val="00D4455C"/>
    <w:rsid w:val="00D44B86"/>
    <w:rsid w:val="00D54228"/>
    <w:rsid w:val="00D75339"/>
    <w:rsid w:val="00D849C4"/>
    <w:rsid w:val="00D9785C"/>
    <w:rsid w:val="00DF7F4C"/>
    <w:rsid w:val="00E00515"/>
    <w:rsid w:val="00E052C9"/>
    <w:rsid w:val="00E27221"/>
    <w:rsid w:val="00E47207"/>
    <w:rsid w:val="00E70C92"/>
    <w:rsid w:val="00E73473"/>
    <w:rsid w:val="00E91CC1"/>
    <w:rsid w:val="00E97325"/>
    <w:rsid w:val="00EA0758"/>
    <w:rsid w:val="00EA097B"/>
    <w:rsid w:val="00EC1ED4"/>
    <w:rsid w:val="00EE001D"/>
    <w:rsid w:val="00EE2E9B"/>
    <w:rsid w:val="00EF00FF"/>
    <w:rsid w:val="00EF24D5"/>
    <w:rsid w:val="00EF2675"/>
    <w:rsid w:val="00EF2F49"/>
    <w:rsid w:val="00EF38F5"/>
    <w:rsid w:val="00F20807"/>
    <w:rsid w:val="00F210F9"/>
    <w:rsid w:val="00F277BB"/>
    <w:rsid w:val="00F31A23"/>
    <w:rsid w:val="00F3365D"/>
    <w:rsid w:val="00F97DC8"/>
    <w:rsid w:val="00FD0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16ACCD"/>
  <w15:chartTrackingRefBased/>
  <w15:docId w15:val="{D0CCD580-1C67-4026-B254-D774BDB1B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3DBB"/>
    <w:pPr>
      <w:widowControl w:val="0"/>
      <w:jc w:val="both"/>
    </w:pPr>
  </w:style>
  <w:style w:type="paragraph" w:styleId="1">
    <w:name w:val="heading 1"/>
    <w:basedOn w:val="a"/>
    <w:next w:val="a"/>
    <w:link w:val="1Char"/>
    <w:uiPriority w:val="9"/>
    <w:qFormat/>
    <w:rsid w:val="00253D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54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91CC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0051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3D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3DBB"/>
    <w:rPr>
      <w:sz w:val="18"/>
      <w:szCs w:val="18"/>
    </w:rPr>
  </w:style>
  <w:style w:type="paragraph" w:styleId="a4">
    <w:name w:val="footer"/>
    <w:basedOn w:val="a"/>
    <w:link w:val="Char0"/>
    <w:uiPriority w:val="99"/>
    <w:unhideWhenUsed/>
    <w:rsid w:val="00253DBB"/>
    <w:pPr>
      <w:tabs>
        <w:tab w:val="center" w:pos="4153"/>
        <w:tab w:val="right" w:pos="8306"/>
      </w:tabs>
      <w:snapToGrid w:val="0"/>
      <w:jc w:val="left"/>
    </w:pPr>
    <w:rPr>
      <w:sz w:val="18"/>
      <w:szCs w:val="18"/>
    </w:rPr>
  </w:style>
  <w:style w:type="character" w:customStyle="1" w:styleId="Char0">
    <w:name w:val="页脚 Char"/>
    <w:basedOn w:val="a0"/>
    <w:link w:val="a4"/>
    <w:uiPriority w:val="99"/>
    <w:rsid w:val="00253DBB"/>
    <w:rPr>
      <w:sz w:val="18"/>
      <w:szCs w:val="18"/>
    </w:rPr>
  </w:style>
  <w:style w:type="character" w:customStyle="1" w:styleId="1Char">
    <w:name w:val="标题 1 Char"/>
    <w:basedOn w:val="a0"/>
    <w:link w:val="1"/>
    <w:uiPriority w:val="9"/>
    <w:rsid w:val="00253DBB"/>
    <w:rPr>
      <w:b/>
      <w:bCs/>
      <w:kern w:val="44"/>
      <w:sz w:val="44"/>
      <w:szCs w:val="44"/>
    </w:rPr>
  </w:style>
  <w:style w:type="table" w:styleId="a5">
    <w:name w:val="Table Grid"/>
    <w:basedOn w:val="a1"/>
    <w:uiPriority w:val="39"/>
    <w:rsid w:val="00253D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7A54FB"/>
    <w:rPr>
      <w:rFonts w:asciiTheme="majorHAnsi" w:eastAsiaTheme="majorEastAsia" w:hAnsiTheme="majorHAnsi" w:cstheme="majorBidi"/>
      <w:b/>
      <w:bCs/>
      <w:sz w:val="32"/>
      <w:szCs w:val="32"/>
    </w:rPr>
  </w:style>
  <w:style w:type="paragraph" w:styleId="a6">
    <w:name w:val="List Paragraph"/>
    <w:basedOn w:val="a"/>
    <w:uiPriority w:val="34"/>
    <w:qFormat/>
    <w:rsid w:val="007A54FB"/>
    <w:pPr>
      <w:spacing w:line="360" w:lineRule="auto"/>
      <w:ind w:firstLineChars="200" w:firstLine="420"/>
    </w:pPr>
    <w:rPr>
      <w:sz w:val="24"/>
    </w:rPr>
  </w:style>
  <w:style w:type="character" w:customStyle="1" w:styleId="3Char">
    <w:name w:val="标题 3 Char"/>
    <w:basedOn w:val="a0"/>
    <w:link w:val="3"/>
    <w:uiPriority w:val="9"/>
    <w:rsid w:val="00E91CC1"/>
    <w:rPr>
      <w:b/>
      <w:bCs/>
      <w:sz w:val="32"/>
      <w:szCs w:val="32"/>
    </w:rPr>
  </w:style>
  <w:style w:type="paragraph" w:styleId="TOC">
    <w:name w:val="TOC Heading"/>
    <w:basedOn w:val="1"/>
    <w:next w:val="a"/>
    <w:uiPriority w:val="39"/>
    <w:unhideWhenUsed/>
    <w:qFormat/>
    <w:rsid w:val="005D5E4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5D5E4B"/>
  </w:style>
  <w:style w:type="paragraph" w:styleId="20">
    <w:name w:val="toc 2"/>
    <w:basedOn w:val="a"/>
    <w:next w:val="a"/>
    <w:autoRedefine/>
    <w:uiPriority w:val="39"/>
    <w:unhideWhenUsed/>
    <w:rsid w:val="005D5E4B"/>
    <w:pPr>
      <w:ind w:leftChars="200" w:left="420"/>
    </w:pPr>
  </w:style>
  <w:style w:type="paragraph" w:styleId="30">
    <w:name w:val="toc 3"/>
    <w:basedOn w:val="a"/>
    <w:next w:val="a"/>
    <w:autoRedefine/>
    <w:uiPriority w:val="39"/>
    <w:unhideWhenUsed/>
    <w:rsid w:val="005D5E4B"/>
    <w:pPr>
      <w:ind w:leftChars="400" w:left="840"/>
    </w:pPr>
  </w:style>
  <w:style w:type="character" w:styleId="a7">
    <w:name w:val="Hyperlink"/>
    <w:basedOn w:val="a0"/>
    <w:uiPriority w:val="99"/>
    <w:unhideWhenUsed/>
    <w:rsid w:val="005D5E4B"/>
    <w:rPr>
      <w:color w:val="0563C1" w:themeColor="hyperlink"/>
      <w:u w:val="single"/>
    </w:rPr>
  </w:style>
  <w:style w:type="character" w:customStyle="1" w:styleId="4Char">
    <w:name w:val="标题 4 Char"/>
    <w:basedOn w:val="a0"/>
    <w:link w:val="4"/>
    <w:uiPriority w:val="9"/>
    <w:rsid w:val="00E00515"/>
    <w:rPr>
      <w:rFonts w:asciiTheme="majorHAnsi" w:eastAsiaTheme="majorEastAsia" w:hAnsiTheme="majorHAnsi" w:cstheme="majorBidi"/>
      <w:b/>
      <w:bCs/>
      <w:sz w:val="28"/>
      <w:szCs w:val="28"/>
    </w:rPr>
  </w:style>
  <w:style w:type="character" w:styleId="a8">
    <w:name w:val="annotation reference"/>
    <w:basedOn w:val="a0"/>
    <w:uiPriority w:val="99"/>
    <w:semiHidden/>
    <w:unhideWhenUsed/>
    <w:rsid w:val="00A976A7"/>
    <w:rPr>
      <w:sz w:val="21"/>
      <w:szCs w:val="21"/>
    </w:rPr>
  </w:style>
  <w:style w:type="paragraph" w:styleId="a9">
    <w:name w:val="annotation text"/>
    <w:basedOn w:val="a"/>
    <w:link w:val="Char1"/>
    <w:uiPriority w:val="99"/>
    <w:semiHidden/>
    <w:unhideWhenUsed/>
    <w:rsid w:val="00A976A7"/>
    <w:pPr>
      <w:jc w:val="left"/>
    </w:pPr>
  </w:style>
  <w:style w:type="character" w:customStyle="1" w:styleId="Char1">
    <w:name w:val="批注文字 Char"/>
    <w:basedOn w:val="a0"/>
    <w:link w:val="a9"/>
    <w:uiPriority w:val="99"/>
    <w:semiHidden/>
    <w:rsid w:val="00A976A7"/>
  </w:style>
  <w:style w:type="paragraph" w:styleId="aa">
    <w:name w:val="annotation subject"/>
    <w:basedOn w:val="a9"/>
    <w:next w:val="a9"/>
    <w:link w:val="Char2"/>
    <w:uiPriority w:val="99"/>
    <w:semiHidden/>
    <w:unhideWhenUsed/>
    <w:rsid w:val="00A976A7"/>
    <w:rPr>
      <w:b/>
      <w:bCs/>
    </w:rPr>
  </w:style>
  <w:style w:type="character" w:customStyle="1" w:styleId="Char2">
    <w:name w:val="批注主题 Char"/>
    <w:basedOn w:val="Char1"/>
    <w:link w:val="aa"/>
    <w:uiPriority w:val="99"/>
    <w:semiHidden/>
    <w:rsid w:val="00A976A7"/>
    <w:rPr>
      <w:b/>
      <w:bCs/>
    </w:rPr>
  </w:style>
  <w:style w:type="paragraph" w:styleId="ab">
    <w:name w:val="Balloon Text"/>
    <w:basedOn w:val="a"/>
    <w:link w:val="Char3"/>
    <w:uiPriority w:val="99"/>
    <w:semiHidden/>
    <w:unhideWhenUsed/>
    <w:rsid w:val="00A976A7"/>
    <w:rPr>
      <w:sz w:val="18"/>
      <w:szCs w:val="18"/>
    </w:rPr>
  </w:style>
  <w:style w:type="character" w:customStyle="1" w:styleId="Char3">
    <w:name w:val="批注框文本 Char"/>
    <w:basedOn w:val="a0"/>
    <w:link w:val="ab"/>
    <w:uiPriority w:val="99"/>
    <w:semiHidden/>
    <w:rsid w:val="00A976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F69EF-81D7-4706-968A-EF795ABEE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20</Pages>
  <Words>2391</Words>
  <Characters>13631</Characters>
  <Application>Microsoft Office Word</Application>
  <DocSecurity>0</DocSecurity>
  <Lines>113</Lines>
  <Paragraphs>31</Paragraphs>
  <ScaleCrop>false</ScaleCrop>
  <Company/>
  <LinksUpToDate>false</LinksUpToDate>
  <CharactersWithSpaces>15991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liuchao</cp:lastModifiedBy>
  <cp:revision>7</cp:revision>
  <dcterms:created xsi:type="dcterms:W3CDTF">2017-05-26T07:07:00Z</dcterms:created>
  <dcterms:modified xsi:type="dcterms:W3CDTF">2017-05-26T08:01:00Z</dcterms:modified>
</cp:coreProperties>
</file>