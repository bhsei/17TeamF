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D85E9" w14:textId="77777777" w:rsidR="00241A1B" w:rsidRPr="00801DF8" w:rsidRDefault="00241A1B" w:rsidP="00241A1B">
      <w:pPr>
        <w:pStyle w:val="1"/>
        <w:rPr>
          <w:rFonts w:ascii="Times New Roman" w:hAnsi="Times New Roman" w:cs="Times New Roman"/>
        </w:rPr>
      </w:pPr>
      <w:bookmarkStart w:id="0" w:name="OLE_LINK5"/>
      <w:bookmarkStart w:id="1" w:name="OLE_LINK6"/>
    </w:p>
    <w:p w14:paraId="1616F1AC" w14:textId="77777777" w:rsidR="00241A1B" w:rsidRPr="00801DF8" w:rsidRDefault="00241A1B" w:rsidP="00241A1B">
      <w:pPr>
        <w:jc w:val="center"/>
        <w:rPr>
          <w:rFonts w:ascii="Times New Roman" w:hAnsi="Times New Roman" w:cs="Times New Roman"/>
          <w:b/>
          <w:color w:val="444444"/>
          <w:sz w:val="44"/>
          <w:szCs w:val="44"/>
          <w:shd w:val="clear" w:color="auto" w:fill="FFFFFF"/>
        </w:rPr>
      </w:pPr>
    </w:p>
    <w:p w14:paraId="0942058B" w14:textId="77777777" w:rsidR="00241A1B" w:rsidRPr="00801DF8" w:rsidRDefault="00241A1B" w:rsidP="00241A1B">
      <w:pPr>
        <w:jc w:val="center"/>
        <w:rPr>
          <w:rFonts w:ascii="Times New Roman" w:hAnsi="Times New Roman" w:cs="Times New Roman"/>
          <w:b/>
          <w:color w:val="444444"/>
          <w:sz w:val="44"/>
          <w:szCs w:val="44"/>
          <w:shd w:val="clear" w:color="auto" w:fill="FFFFFF"/>
        </w:rPr>
      </w:pPr>
    </w:p>
    <w:p w14:paraId="44DB4AFF" w14:textId="77777777" w:rsidR="00241A1B" w:rsidRPr="00801DF8" w:rsidRDefault="00241A1B" w:rsidP="00241A1B">
      <w:pPr>
        <w:jc w:val="center"/>
        <w:rPr>
          <w:rFonts w:ascii="Times New Roman" w:hAnsi="Times New Roman" w:cs="Times New Roman"/>
          <w:b/>
          <w:color w:val="444444"/>
          <w:sz w:val="44"/>
          <w:szCs w:val="44"/>
          <w:shd w:val="clear" w:color="auto" w:fill="FFFFFF"/>
        </w:rPr>
      </w:pPr>
    </w:p>
    <w:p w14:paraId="2BD90240" w14:textId="77777777" w:rsidR="00241A1B" w:rsidRPr="00801DF8" w:rsidRDefault="00241A1B" w:rsidP="00241A1B">
      <w:pPr>
        <w:jc w:val="center"/>
        <w:rPr>
          <w:rFonts w:ascii="Times New Roman" w:hAnsi="Times New Roman" w:cs="Times New Roman"/>
          <w:b/>
          <w:color w:val="444444"/>
          <w:sz w:val="44"/>
          <w:szCs w:val="44"/>
          <w:shd w:val="clear" w:color="auto" w:fill="FFFFFF"/>
        </w:rPr>
      </w:pPr>
      <w:r w:rsidRPr="00801DF8">
        <w:rPr>
          <w:rFonts w:ascii="Times New Roman" w:hAnsi="Times New Roman" w:cs="Times New Roman"/>
          <w:b/>
          <w:color w:val="444444"/>
          <w:sz w:val="44"/>
          <w:szCs w:val="44"/>
          <w:shd w:val="clear" w:color="auto" w:fill="FFFFFF"/>
        </w:rPr>
        <w:t>Spark Streaming</w:t>
      </w:r>
      <w:r w:rsidRPr="00801DF8">
        <w:rPr>
          <w:rFonts w:ascii="Times New Roman" w:hAnsi="Times New Roman" w:cs="Times New Roman"/>
          <w:b/>
          <w:color w:val="444444"/>
          <w:sz w:val="44"/>
          <w:szCs w:val="44"/>
          <w:shd w:val="clear" w:color="auto" w:fill="FFFFFF"/>
        </w:rPr>
        <w:t>的分析与应用</w:t>
      </w:r>
    </w:p>
    <w:p w14:paraId="3F3818BB" w14:textId="77777777" w:rsidR="00241A1B" w:rsidRPr="00801DF8" w:rsidRDefault="00241A1B" w:rsidP="00241A1B">
      <w:pPr>
        <w:jc w:val="center"/>
        <w:rPr>
          <w:rFonts w:ascii="Times New Roman" w:hAnsi="Times New Roman" w:cs="Times New Roman"/>
          <w:b/>
          <w:color w:val="444444"/>
          <w:sz w:val="44"/>
          <w:szCs w:val="44"/>
          <w:shd w:val="clear" w:color="auto" w:fill="FFFFFF"/>
        </w:rPr>
      </w:pPr>
      <w:r w:rsidRPr="00801DF8">
        <w:rPr>
          <w:rFonts w:ascii="Times New Roman" w:hAnsi="Times New Roman" w:cs="Times New Roman"/>
          <w:b/>
          <w:color w:val="444444"/>
          <w:sz w:val="44"/>
          <w:szCs w:val="44"/>
          <w:shd w:val="clear" w:color="auto" w:fill="FFFFFF"/>
        </w:rPr>
        <w:t>需求规格说明书</w:t>
      </w:r>
    </w:p>
    <w:p w14:paraId="6619A2B6" w14:textId="77777777" w:rsidR="00241A1B" w:rsidRPr="00801DF8" w:rsidRDefault="006E4FC5" w:rsidP="00241A1B">
      <w:pPr>
        <w:jc w:val="center"/>
        <w:rPr>
          <w:rFonts w:ascii="Times New Roman" w:hAnsi="Times New Roman" w:cs="Times New Roman"/>
          <w:color w:val="444444"/>
          <w:szCs w:val="21"/>
          <w:shd w:val="clear" w:color="auto" w:fill="FFFFFF"/>
        </w:rPr>
      </w:pPr>
      <w:r w:rsidRPr="00801DF8">
        <w:rPr>
          <w:rFonts w:ascii="Times New Roman" w:hAnsi="Times New Roman" w:cs="Times New Roman"/>
          <w:color w:val="444444"/>
          <w:szCs w:val="21"/>
          <w:shd w:val="clear" w:color="auto" w:fill="FFFFFF"/>
        </w:rPr>
        <w:t xml:space="preserve">Version </w:t>
      </w:r>
      <w:r w:rsidR="000646BB" w:rsidRPr="00801DF8">
        <w:rPr>
          <w:rFonts w:ascii="Times New Roman" w:hAnsi="Times New Roman" w:cs="Times New Roman"/>
          <w:color w:val="444444"/>
          <w:szCs w:val="21"/>
          <w:shd w:val="clear" w:color="auto" w:fill="FFFFFF"/>
        </w:rPr>
        <w:t>1.</w:t>
      </w:r>
      <w:r w:rsidR="001B5F03">
        <w:rPr>
          <w:rFonts w:ascii="Times New Roman" w:hAnsi="Times New Roman" w:cs="Times New Roman"/>
          <w:color w:val="444444"/>
          <w:szCs w:val="21"/>
          <w:shd w:val="clear" w:color="auto" w:fill="FFFFFF"/>
        </w:rPr>
        <w:t>4</w:t>
      </w:r>
      <w:r w:rsidR="000646BB" w:rsidRPr="00801DF8">
        <w:rPr>
          <w:rFonts w:ascii="Times New Roman" w:hAnsi="Times New Roman" w:cs="Times New Roman"/>
          <w:color w:val="444444"/>
          <w:szCs w:val="21"/>
          <w:shd w:val="clear" w:color="auto" w:fill="FFFFFF"/>
        </w:rPr>
        <w:t>.0</w:t>
      </w:r>
    </w:p>
    <w:p w14:paraId="008405B9" w14:textId="77777777" w:rsidR="00241A1B" w:rsidRPr="00801DF8" w:rsidRDefault="00241A1B" w:rsidP="00241A1B">
      <w:pPr>
        <w:jc w:val="center"/>
        <w:rPr>
          <w:rFonts w:ascii="Times New Roman" w:hAnsi="Times New Roman" w:cs="Times New Roman"/>
          <w:color w:val="444444"/>
          <w:szCs w:val="21"/>
          <w:shd w:val="clear" w:color="auto" w:fill="FFFFFF"/>
        </w:rPr>
      </w:pPr>
    </w:p>
    <w:p w14:paraId="63DC495F" w14:textId="77777777" w:rsidR="00241A1B" w:rsidRPr="00801DF8" w:rsidRDefault="00241A1B" w:rsidP="00241A1B">
      <w:pPr>
        <w:jc w:val="center"/>
        <w:rPr>
          <w:rFonts w:ascii="Times New Roman" w:hAnsi="Times New Roman" w:cs="Times New Roman"/>
          <w:color w:val="444444"/>
          <w:szCs w:val="21"/>
          <w:shd w:val="clear" w:color="auto" w:fill="FFFFFF"/>
        </w:rPr>
      </w:pPr>
    </w:p>
    <w:p w14:paraId="14F7A013" w14:textId="77777777" w:rsidR="00241A1B" w:rsidRPr="00801DF8" w:rsidRDefault="00241A1B" w:rsidP="00241A1B">
      <w:pPr>
        <w:jc w:val="center"/>
        <w:rPr>
          <w:rFonts w:ascii="Times New Roman" w:hAnsi="Times New Roman" w:cs="Times New Roman"/>
          <w:color w:val="444444"/>
          <w:szCs w:val="21"/>
          <w:shd w:val="clear" w:color="auto" w:fill="FFFFFF"/>
        </w:rPr>
      </w:pPr>
    </w:p>
    <w:p w14:paraId="7AC4C0AE" w14:textId="77777777" w:rsidR="00241A1B" w:rsidRPr="00801DF8" w:rsidRDefault="00241A1B" w:rsidP="00241A1B">
      <w:pPr>
        <w:jc w:val="center"/>
        <w:rPr>
          <w:rFonts w:ascii="Times New Roman" w:hAnsi="Times New Roman" w:cs="Times New Roman"/>
          <w:color w:val="444444"/>
          <w:szCs w:val="21"/>
          <w:shd w:val="clear" w:color="auto" w:fill="FFFFFF"/>
        </w:rPr>
      </w:pPr>
    </w:p>
    <w:p w14:paraId="6920D3DC" w14:textId="77777777" w:rsidR="00241A1B" w:rsidRPr="00801DF8" w:rsidRDefault="00241A1B" w:rsidP="00241A1B">
      <w:pPr>
        <w:jc w:val="center"/>
        <w:rPr>
          <w:rFonts w:ascii="Times New Roman" w:hAnsi="Times New Roman" w:cs="Times New Roman"/>
          <w:color w:val="444444"/>
          <w:szCs w:val="21"/>
          <w:shd w:val="clear" w:color="auto" w:fill="FFFFFF"/>
        </w:rPr>
      </w:pPr>
    </w:p>
    <w:p w14:paraId="2B6C9A7B" w14:textId="77777777" w:rsidR="00241A1B" w:rsidRPr="00801DF8" w:rsidRDefault="00241A1B" w:rsidP="00241A1B">
      <w:pPr>
        <w:jc w:val="center"/>
        <w:rPr>
          <w:rFonts w:ascii="Times New Roman" w:hAnsi="Times New Roman" w:cs="Times New Roman"/>
          <w:sz w:val="28"/>
          <w:szCs w:val="28"/>
        </w:rPr>
      </w:pPr>
    </w:p>
    <w:p w14:paraId="006F2852" w14:textId="77777777" w:rsidR="00241A1B" w:rsidRPr="00801DF8" w:rsidRDefault="00241A1B" w:rsidP="00241A1B">
      <w:pPr>
        <w:jc w:val="center"/>
        <w:rPr>
          <w:rFonts w:ascii="Times New Roman" w:hAnsi="Times New Roman" w:cs="Times New Roman"/>
          <w:sz w:val="28"/>
          <w:szCs w:val="28"/>
        </w:rPr>
      </w:pPr>
      <w:r w:rsidRPr="00801DF8">
        <w:rPr>
          <w:rFonts w:ascii="Times New Roman" w:hAnsi="Times New Roman" w:cs="Times New Roman"/>
          <w:sz w:val="28"/>
          <w:szCs w:val="28"/>
        </w:rPr>
        <w:t>小组成员：</w:t>
      </w:r>
    </w:p>
    <w:p w14:paraId="436A77C7" w14:textId="77777777" w:rsidR="00241A1B" w:rsidRPr="00801DF8" w:rsidRDefault="00C6522F" w:rsidP="00241A1B">
      <w:pPr>
        <w:jc w:val="center"/>
        <w:rPr>
          <w:rFonts w:ascii="Times New Roman" w:hAnsi="Times New Roman" w:cs="Times New Roman"/>
          <w:sz w:val="28"/>
          <w:szCs w:val="28"/>
        </w:rPr>
      </w:pPr>
      <w:r w:rsidRPr="00801DF8">
        <w:rPr>
          <w:rFonts w:ascii="Times New Roman" w:hAnsi="Times New Roman" w:cs="Times New Roman"/>
          <w:sz w:val="28"/>
          <w:szCs w:val="28"/>
        </w:rPr>
        <w:t>陈少杰</w:t>
      </w:r>
    </w:p>
    <w:p w14:paraId="6681EAA7" w14:textId="77777777" w:rsidR="00241A1B" w:rsidRPr="00801DF8" w:rsidRDefault="00C6522F" w:rsidP="00241A1B">
      <w:pPr>
        <w:jc w:val="center"/>
        <w:rPr>
          <w:rFonts w:ascii="Times New Roman" w:hAnsi="Times New Roman" w:cs="Times New Roman"/>
          <w:sz w:val="28"/>
          <w:szCs w:val="28"/>
        </w:rPr>
      </w:pPr>
      <w:r w:rsidRPr="00801DF8">
        <w:rPr>
          <w:rFonts w:ascii="Times New Roman" w:hAnsi="Times New Roman" w:cs="Times New Roman"/>
          <w:sz w:val="28"/>
          <w:szCs w:val="28"/>
        </w:rPr>
        <w:t>姜鑫</w:t>
      </w:r>
    </w:p>
    <w:p w14:paraId="2113FA69" w14:textId="77777777" w:rsidR="00C6522F" w:rsidRPr="00801DF8" w:rsidRDefault="00C6522F" w:rsidP="00C6522F">
      <w:pPr>
        <w:jc w:val="center"/>
        <w:rPr>
          <w:rFonts w:ascii="Times New Roman" w:hAnsi="Times New Roman" w:cs="Times New Roman"/>
          <w:sz w:val="28"/>
          <w:szCs w:val="28"/>
        </w:rPr>
      </w:pPr>
      <w:r w:rsidRPr="00801DF8">
        <w:rPr>
          <w:rFonts w:ascii="Times New Roman" w:hAnsi="Times New Roman" w:cs="Times New Roman"/>
          <w:sz w:val="28"/>
          <w:szCs w:val="28"/>
        </w:rPr>
        <w:t>蒲彦均</w:t>
      </w:r>
    </w:p>
    <w:p w14:paraId="167A5DA5" w14:textId="77777777" w:rsidR="00C6522F" w:rsidRPr="00801DF8" w:rsidRDefault="00C6522F" w:rsidP="00C6522F">
      <w:pPr>
        <w:jc w:val="center"/>
        <w:rPr>
          <w:rFonts w:ascii="Times New Roman" w:hAnsi="Times New Roman" w:cs="Times New Roman"/>
          <w:sz w:val="28"/>
          <w:szCs w:val="28"/>
        </w:rPr>
      </w:pPr>
      <w:r w:rsidRPr="00801DF8">
        <w:rPr>
          <w:rFonts w:ascii="Times New Roman" w:hAnsi="Times New Roman" w:cs="Times New Roman"/>
          <w:sz w:val="28"/>
          <w:szCs w:val="28"/>
        </w:rPr>
        <w:t>邹嘉欣</w:t>
      </w:r>
    </w:p>
    <w:p w14:paraId="6F675210" w14:textId="77777777" w:rsidR="00241A1B" w:rsidRPr="00801DF8" w:rsidRDefault="00241A1B" w:rsidP="001B00AA">
      <w:pPr>
        <w:rPr>
          <w:rFonts w:ascii="Times New Roman" w:hAnsi="Times New Roman" w:cs="Times New Roman"/>
        </w:rPr>
      </w:pPr>
      <w:r w:rsidRPr="00801DF8">
        <w:rPr>
          <w:rFonts w:ascii="Times New Roman" w:hAnsi="Times New Roman" w:cs="Times New Roman"/>
        </w:rPr>
        <w:br w:type="page"/>
      </w:r>
    </w:p>
    <w:p w14:paraId="69C428D2" w14:textId="77777777" w:rsidR="00241A1B" w:rsidRPr="00801DF8" w:rsidRDefault="00241A1B" w:rsidP="00241A1B">
      <w:pPr>
        <w:jc w:val="center"/>
        <w:rPr>
          <w:rFonts w:ascii="Times New Roman" w:hAnsi="Times New Roman" w:cs="Times New Roman"/>
          <w:b/>
          <w:sz w:val="28"/>
          <w:szCs w:val="28"/>
        </w:rPr>
      </w:pPr>
      <w:r w:rsidRPr="00801DF8">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846"/>
        <w:gridCol w:w="1417"/>
        <w:gridCol w:w="1701"/>
        <w:gridCol w:w="1843"/>
        <w:gridCol w:w="2489"/>
      </w:tblGrid>
      <w:tr w:rsidR="00241A1B" w:rsidRPr="00801DF8" w14:paraId="29B12CB7" w14:textId="77777777" w:rsidTr="00F609E8">
        <w:tc>
          <w:tcPr>
            <w:tcW w:w="846" w:type="dxa"/>
          </w:tcPr>
          <w:p w14:paraId="255EE79E" w14:textId="77777777" w:rsidR="00241A1B" w:rsidRPr="00801DF8" w:rsidRDefault="00241A1B" w:rsidP="00B00ED3">
            <w:pPr>
              <w:rPr>
                <w:rFonts w:ascii="Times New Roman" w:hAnsi="Times New Roman" w:cs="Times New Roman"/>
                <w:szCs w:val="21"/>
              </w:rPr>
            </w:pPr>
            <w:r w:rsidRPr="00801DF8">
              <w:rPr>
                <w:rFonts w:ascii="Times New Roman" w:hAnsi="Times New Roman" w:cs="Times New Roman"/>
                <w:szCs w:val="21"/>
              </w:rPr>
              <w:t>版本</w:t>
            </w:r>
          </w:p>
        </w:tc>
        <w:tc>
          <w:tcPr>
            <w:tcW w:w="1417" w:type="dxa"/>
          </w:tcPr>
          <w:p w14:paraId="44E85E62" w14:textId="77777777" w:rsidR="00241A1B" w:rsidRPr="00801DF8" w:rsidRDefault="00241A1B" w:rsidP="00B00ED3">
            <w:pPr>
              <w:rPr>
                <w:rFonts w:ascii="Times New Roman" w:hAnsi="Times New Roman" w:cs="Times New Roman"/>
                <w:szCs w:val="21"/>
              </w:rPr>
            </w:pPr>
            <w:r w:rsidRPr="00801DF8">
              <w:rPr>
                <w:rFonts w:ascii="Times New Roman" w:hAnsi="Times New Roman" w:cs="Times New Roman"/>
                <w:szCs w:val="21"/>
              </w:rPr>
              <w:t>变更时间</w:t>
            </w:r>
          </w:p>
        </w:tc>
        <w:tc>
          <w:tcPr>
            <w:tcW w:w="1701" w:type="dxa"/>
          </w:tcPr>
          <w:p w14:paraId="2179A21B" w14:textId="77777777" w:rsidR="00241A1B" w:rsidRPr="00801DF8" w:rsidRDefault="00241A1B" w:rsidP="00B00ED3">
            <w:pPr>
              <w:rPr>
                <w:rFonts w:ascii="Times New Roman" w:hAnsi="Times New Roman" w:cs="Times New Roman"/>
                <w:szCs w:val="21"/>
              </w:rPr>
            </w:pPr>
            <w:r w:rsidRPr="00801DF8">
              <w:rPr>
                <w:rFonts w:ascii="Times New Roman" w:hAnsi="Times New Roman" w:cs="Times New Roman"/>
                <w:szCs w:val="21"/>
              </w:rPr>
              <w:t>修改人</w:t>
            </w:r>
          </w:p>
        </w:tc>
        <w:tc>
          <w:tcPr>
            <w:tcW w:w="1843" w:type="dxa"/>
          </w:tcPr>
          <w:p w14:paraId="524CAABE" w14:textId="77777777" w:rsidR="00241A1B" w:rsidRPr="00801DF8" w:rsidRDefault="00241A1B" w:rsidP="00B00ED3">
            <w:pPr>
              <w:rPr>
                <w:rFonts w:ascii="Times New Roman" w:hAnsi="Times New Roman" w:cs="Times New Roman"/>
                <w:szCs w:val="21"/>
              </w:rPr>
            </w:pPr>
            <w:r w:rsidRPr="00801DF8">
              <w:rPr>
                <w:rFonts w:ascii="Times New Roman" w:hAnsi="Times New Roman" w:cs="Times New Roman"/>
                <w:szCs w:val="21"/>
              </w:rPr>
              <w:t>审核人</w:t>
            </w:r>
          </w:p>
        </w:tc>
        <w:tc>
          <w:tcPr>
            <w:tcW w:w="2489" w:type="dxa"/>
          </w:tcPr>
          <w:p w14:paraId="623F190F" w14:textId="77777777" w:rsidR="00241A1B" w:rsidRPr="00801DF8" w:rsidRDefault="00241A1B" w:rsidP="00B00ED3">
            <w:pPr>
              <w:rPr>
                <w:rFonts w:ascii="Times New Roman" w:hAnsi="Times New Roman" w:cs="Times New Roman"/>
                <w:szCs w:val="21"/>
              </w:rPr>
            </w:pPr>
            <w:r w:rsidRPr="00801DF8">
              <w:rPr>
                <w:rFonts w:ascii="Times New Roman" w:hAnsi="Times New Roman" w:cs="Times New Roman"/>
                <w:szCs w:val="21"/>
              </w:rPr>
              <w:t>备注</w:t>
            </w:r>
          </w:p>
        </w:tc>
      </w:tr>
      <w:tr w:rsidR="00241A1B" w:rsidRPr="00801DF8" w14:paraId="1F80A9F9" w14:textId="77777777" w:rsidTr="00F609E8">
        <w:tc>
          <w:tcPr>
            <w:tcW w:w="846" w:type="dxa"/>
          </w:tcPr>
          <w:p w14:paraId="0D0D4146" w14:textId="77777777" w:rsidR="00241A1B" w:rsidRPr="00801DF8" w:rsidRDefault="00241A1B" w:rsidP="00B00ED3">
            <w:pPr>
              <w:rPr>
                <w:rFonts w:ascii="Times New Roman" w:hAnsi="Times New Roman" w:cs="Times New Roman"/>
                <w:szCs w:val="21"/>
              </w:rPr>
            </w:pPr>
            <w:r w:rsidRPr="00801DF8">
              <w:rPr>
                <w:rFonts w:ascii="Times New Roman" w:hAnsi="Times New Roman" w:cs="Times New Roman"/>
                <w:szCs w:val="21"/>
              </w:rPr>
              <w:t>1.0</w:t>
            </w:r>
          </w:p>
        </w:tc>
        <w:tc>
          <w:tcPr>
            <w:tcW w:w="1417" w:type="dxa"/>
          </w:tcPr>
          <w:p w14:paraId="508DD745" w14:textId="77777777" w:rsidR="00241A1B" w:rsidRPr="00801DF8" w:rsidRDefault="00241A1B" w:rsidP="007B4DD8">
            <w:pPr>
              <w:rPr>
                <w:rFonts w:ascii="Times New Roman" w:hAnsi="Times New Roman" w:cs="Times New Roman"/>
                <w:szCs w:val="21"/>
              </w:rPr>
            </w:pPr>
            <w:r w:rsidRPr="00801DF8">
              <w:rPr>
                <w:rFonts w:ascii="Times New Roman" w:hAnsi="Times New Roman" w:cs="Times New Roman"/>
                <w:szCs w:val="21"/>
              </w:rPr>
              <w:t>201</w:t>
            </w:r>
            <w:r w:rsidR="007B4DD8" w:rsidRPr="00801DF8">
              <w:rPr>
                <w:rFonts w:ascii="Times New Roman" w:hAnsi="Times New Roman" w:cs="Times New Roman"/>
                <w:szCs w:val="21"/>
              </w:rPr>
              <w:t>7</w:t>
            </w:r>
            <w:r w:rsidRPr="00801DF8">
              <w:rPr>
                <w:rFonts w:ascii="Times New Roman" w:hAnsi="Times New Roman" w:cs="Times New Roman"/>
                <w:szCs w:val="21"/>
              </w:rPr>
              <w:t>/03/</w:t>
            </w:r>
            <w:r w:rsidR="007B4DD8" w:rsidRPr="00801DF8">
              <w:rPr>
                <w:rFonts w:ascii="Times New Roman" w:hAnsi="Times New Roman" w:cs="Times New Roman"/>
                <w:szCs w:val="21"/>
              </w:rPr>
              <w:t>22</w:t>
            </w:r>
          </w:p>
        </w:tc>
        <w:tc>
          <w:tcPr>
            <w:tcW w:w="1701" w:type="dxa"/>
          </w:tcPr>
          <w:p w14:paraId="6C885EC9" w14:textId="77777777" w:rsidR="00241A1B" w:rsidRPr="00801DF8" w:rsidRDefault="007B4DD8" w:rsidP="00B00ED3">
            <w:pPr>
              <w:rPr>
                <w:rFonts w:ascii="Times New Roman" w:hAnsi="Times New Roman" w:cs="Times New Roman"/>
                <w:szCs w:val="21"/>
              </w:rPr>
            </w:pPr>
            <w:r w:rsidRPr="00801DF8">
              <w:rPr>
                <w:rFonts w:ascii="Times New Roman" w:hAnsi="Times New Roman" w:cs="Times New Roman"/>
                <w:szCs w:val="21"/>
              </w:rPr>
              <w:t>邹嘉欣</w:t>
            </w:r>
            <w:r w:rsidR="00072376" w:rsidRPr="00801DF8">
              <w:rPr>
                <w:rFonts w:ascii="Times New Roman" w:hAnsi="Times New Roman" w:cs="Times New Roman"/>
                <w:szCs w:val="21"/>
              </w:rPr>
              <w:t>、陈少杰</w:t>
            </w:r>
          </w:p>
        </w:tc>
        <w:tc>
          <w:tcPr>
            <w:tcW w:w="1843" w:type="dxa"/>
          </w:tcPr>
          <w:p w14:paraId="46A9345D" w14:textId="77777777" w:rsidR="00241A1B" w:rsidRPr="00801DF8" w:rsidRDefault="007B4DD8" w:rsidP="007B4DD8">
            <w:pPr>
              <w:rPr>
                <w:rFonts w:ascii="Times New Roman" w:hAnsi="Times New Roman" w:cs="Times New Roman"/>
                <w:szCs w:val="21"/>
              </w:rPr>
            </w:pPr>
            <w:r w:rsidRPr="00801DF8">
              <w:rPr>
                <w:rFonts w:ascii="Times New Roman" w:hAnsi="Times New Roman" w:cs="Times New Roman"/>
                <w:szCs w:val="21"/>
              </w:rPr>
              <w:t>姜鑫、蒲彦均</w:t>
            </w:r>
          </w:p>
        </w:tc>
        <w:tc>
          <w:tcPr>
            <w:tcW w:w="2489" w:type="dxa"/>
          </w:tcPr>
          <w:p w14:paraId="644AAAA0" w14:textId="77777777" w:rsidR="00241A1B" w:rsidRPr="00801DF8" w:rsidRDefault="00241A1B" w:rsidP="00B00ED3">
            <w:pPr>
              <w:rPr>
                <w:rFonts w:ascii="Times New Roman" w:hAnsi="Times New Roman" w:cs="Times New Roman"/>
                <w:szCs w:val="21"/>
              </w:rPr>
            </w:pPr>
            <w:r w:rsidRPr="00801DF8">
              <w:rPr>
                <w:rFonts w:ascii="Times New Roman" w:hAnsi="Times New Roman" w:cs="Times New Roman"/>
                <w:szCs w:val="21"/>
              </w:rPr>
              <w:t>初稿</w:t>
            </w:r>
          </w:p>
        </w:tc>
      </w:tr>
      <w:tr w:rsidR="00241A1B" w:rsidRPr="00801DF8" w14:paraId="5531C69B" w14:textId="77777777" w:rsidTr="00F609E8">
        <w:tc>
          <w:tcPr>
            <w:tcW w:w="846" w:type="dxa"/>
          </w:tcPr>
          <w:p w14:paraId="260573E0" w14:textId="77777777" w:rsidR="00241A1B" w:rsidRPr="00801DF8" w:rsidRDefault="00AA58E7" w:rsidP="00B00ED3">
            <w:pPr>
              <w:rPr>
                <w:rFonts w:ascii="Times New Roman" w:hAnsi="Times New Roman" w:cs="Times New Roman"/>
                <w:szCs w:val="21"/>
              </w:rPr>
            </w:pPr>
            <w:r w:rsidRPr="00801DF8">
              <w:rPr>
                <w:rFonts w:ascii="Times New Roman" w:hAnsi="Times New Roman" w:cs="Times New Roman"/>
                <w:szCs w:val="21"/>
              </w:rPr>
              <w:t>1.1</w:t>
            </w:r>
          </w:p>
        </w:tc>
        <w:tc>
          <w:tcPr>
            <w:tcW w:w="1417" w:type="dxa"/>
          </w:tcPr>
          <w:p w14:paraId="3A3B179D" w14:textId="77777777" w:rsidR="00241A1B" w:rsidRPr="00801DF8" w:rsidRDefault="00AA58E7" w:rsidP="00B00ED3">
            <w:pPr>
              <w:rPr>
                <w:rFonts w:ascii="Times New Roman" w:hAnsi="Times New Roman" w:cs="Times New Roman"/>
                <w:szCs w:val="21"/>
              </w:rPr>
            </w:pPr>
            <w:r w:rsidRPr="00801DF8">
              <w:rPr>
                <w:rFonts w:ascii="Times New Roman" w:hAnsi="Times New Roman" w:cs="Times New Roman"/>
                <w:szCs w:val="21"/>
              </w:rPr>
              <w:t>2017/03/28</w:t>
            </w:r>
          </w:p>
        </w:tc>
        <w:tc>
          <w:tcPr>
            <w:tcW w:w="1701" w:type="dxa"/>
          </w:tcPr>
          <w:p w14:paraId="0805C791" w14:textId="77777777" w:rsidR="00241A1B" w:rsidRPr="00801DF8" w:rsidRDefault="00AA58E7" w:rsidP="00B00ED3">
            <w:pPr>
              <w:rPr>
                <w:rFonts w:ascii="Times New Roman" w:hAnsi="Times New Roman" w:cs="Times New Roman"/>
                <w:b/>
                <w:szCs w:val="21"/>
              </w:rPr>
            </w:pPr>
            <w:r w:rsidRPr="00801DF8">
              <w:rPr>
                <w:rFonts w:ascii="Times New Roman" w:hAnsi="Times New Roman" w:cs="Times New Roman"/>
                <w:szCs w:val="21"/>
              </w:rPr>
              <w:t>邹嘉欣、陈少杰、姜鑫、蒲彦均</w:t>
            </w:r>
          </w:p>
        </w:tc>
        <w:tc>
          <w:tcPr>
            <w:tcW w:w="1843" w:type="dxa"/>
          </w:tcPr>
          <w:p w14:paraId="60C5BDDF" w14:textId="77777777" w:rsidR="00241A1B" w:rsidRPr="00801DF8" w:rsidRDefault="00F609E8" w:rsidP="00B00ED3">
            <w:pPr>
              <w:rPr>
                <w:rFonts w:ascii="Times New Roman" w:hAnsi="Times New Roman" w:cs="Times New Roman"/>
                <w:b/>
                <w:szCs w:val="21"/>
              </w:rPr>
            </w:pPr>
            <w:r w:rsidRPr="00801DF8">
              <w:rPr>
                <w:rFonts w:ascii="Times New Roman" w:hAnsi="Times New Roman" w:cs="Times New Roman"/>
                <w:szCs w:val="21"/>
              </w:rPr>
              <w:t>邹嘉欣、</w:t>
            </w:r>
            <w:bookmarkStart w:id="2" w:name="OLE_LINK14"/>
            <w:r w:rsidRPr="00801DF8">
              <w:rPr>
                <w:rFonts w:ascii="Times New Roman" w:hAnsi="Times New Roman" w:cs="Times New Roman"/>
                <w:szCs w:val="21"/>
              </w:rPr>
              <w:t>陈少杰、姜鑫、蒲彦均</w:t>
            </w:r>
            <w:bookmarkEnd w:id="2"/>
          </w:p>
        </w:tc>
        <w:tc>
          <w:tcPr>
            <w:tcW w:w="2489" w:type="dxa"/>
          </w:tcPr>
          <w:p w14:paraId="1D11F6B2" w14:textId="77777777" w:rsidR="00241A1B" w:rsidRPr="00801DF8" w:rsidRDefault="006D7A01" w:rsidP="00B00ED3">
            <w:pPr>
              <w:rPr>
                <w:rFonts w:ascii="Times New Roman" w:hAnsi="Times New Roman" w:cs="Times New Roman"/>
                <w:szCs w:val="21"/>
              </w:rPr>
            </w:pPr>
            <w:r w:rsidRPr="00801DF8">
              <w:rPr>
                <w:rFonts w:ascii="Times New Roman" w:hAnsi="Times New Roman" w:cs="Times New Roman"/>
                <w:szCs w:val="21"/>
              </w:rPr>
              <w:t>二稿</w:t>
            </w:r>
          </w:p>
        </w:tc>
      </w:tr>
      <w:tr w:rsidR="00241A1B" w:rsidRPr="00801DF8" w14:paraId="3BA14B9F" w14:textId="77777777" w:rsidTr="00F609E8">
        <w:tc>
          <w:tcPr>
            <w:tcW w:w="846" w:type="dxa"/>
          </w:tcPr>
          <w:p w14:paraId="719D0E22" w14:textId="77777777" w:rsidR="00241A1B" w:rsidRPr="00801DF8" w:rsidRDefault="007710EC" w:rsidP="00B00ED3">
            <w:pPr>
              <w:rPr>
                <w:rFonts w:ascii="Times New Roman" w:hAnsi="Times New Roman" w:cs="Times New Roman"/>
                <w:szCs w:val="21"/>
              </w:rPr>
            </w:pPr>
            <w:r w:rsidRPr="00801DF8">
              <w:rPr>
                <w:rFonts w:ascii="Times New Roman" w:hAnsi="Times New Roman" w:cs="Times New Roman"/>
                <w:szCs w:val="21"/>
              </w:rPr>
              <w:t>1.2</w:t>
            </w:r>
          </w:p>
        </w:tc>
        <w:tc>
          <w:tcPr>
            <w:tcW w:w="1417" w:type="dxa"/>
          </w:tcPr>
          <w:p w14:paraId="313428C9" w14:textId="77777777" w:rsidR="00241A1B" w:rsidRPr="00801DF8" w:rsidRDefault="007710EC" w:rsidP="00B00ED3">
            <w:pPr>
              <w:rPr>
                <w:rFonts w:ascii="Times New Roman" w:hAnsi="Times New Roman" w:cs="Times New Roman"/>
                <w:szCs w:val="21"/>
              </w:rPr>
            </w:pPr>
            <w:r w:rsidRPr="00801DF8">
              <w:rPr>
                <w:rFonts w:ascii="Times New Roman" w:hAnsi="Times New Roman" w:cs="Times New Roman"/>
                <w:szCs w:val="21"/>
              </w:rPr>
              <w:t>2017/04/04</w:t>
            </w:r>
          </w:p>
        </w:tc>
        <w:tc>
          <w:tcPr>
            <w:tcW w:w="1701" w:type="dxa"/>
          </w:tcPr>
          <w:p w14:paraId="390D795E" w14:textId="77777777" w:rsidR="00241A1B" w:rsidRPr="00801DF8" w:rsidRDefault="007710EC" w:rsidP="00B00ED3">
            <w:pPr>
              <w:rPr>
                <w:rFonts w:ascii="Times New Roman" w:hAnsi="Times New Roman" w:cs="Times New Roman"/>
                <w:szCs w:val="21"/>
              </w:rPr>
            </w:pPr>
            <w:r w:rsidRPr="00801DF8">
              <w:rPr>
                <w:rFonts w:ascii="Times New Roman" w:hAnsi="Times New Roman" w:cs="Times New Roman"/>
                <w:szCs w:val="21"/>
              </w:rPr>
              <w:t>姜鑫</w:t>
            </w:r>
          </w:p>
        </w:tc>
        <w:tc>
          <w:tcPr>
            <w:tcW w:w="1843" w:type="dxa"/>
          </w:tcPr>
          <w:p w14:paraId="54F5D686" w14:textId="77777777" w:rsidR="00241A1B" w:rsidRPr="00801DF8" w:rsidRDefault="007710EC" w:rsidP="00B00ED3">
            <w:pPr>
              <w:rPr>
                <w:rFonts w:ascii="Times New Roman" w:hAnsi="Times New Roman" w:cs="Times New Roman"/>
                <w:b/>
                <w:szCs w:val="21"/>
              </w:rPr>
            </w:pPr>
            <w:r w:rsidRPr="00801DF8">
              <w:rPr>
                <w:rFonts w:ascii="Times New Roman" w:hAnsi="Times New Roman" w:cs="Times New Roman"/>
                <w:szCs w:val="21"/>
              </w:rPr>
              <w:t>邹嘉欣、陈少杰、蒲彦均</w:t>
            </w:r>
          </w:p>
        </w:tc>
        <w:tc>
          <w:tcPr>
            <w:tcW w:w="2489" w:type="dxa"/>
          </w:tcPr>
          <w:p w14:paraId="7633C88A" w14:textId="77777777" w:rsidR="00241A1B" w:rsidRPr="00801DF8" w:rsidRDefault="0018331D" w:rsidP="00B00ED3">
            <w:pPr>
              <w:rPr>
                <w:rFonts w:ascii="Times New Roman" w:hAnsi="Times New Roman" w:cs="Times New Roman"/>
                <w:b/>
                <w:szCs w:val="21"/>
              </w:rPr>
            </w:pPr>
            <w:r w:rsidRPr="00801DF8">
              <w:rPr>
                <w:rFonts w:ascii="Times New Roman" w:hAnsi="Times New Roman" w:cs="Times New Roman"/>
                <w:szCs w:val="21"/>
              </w:rPr>
              <w:t>修改了业务需求模型</w:t>
            </w:r>
          </w:p>
        </w:tc>
      </w:tr>
      <w:tr w:rsidR="00BD2AAB" w:rsidRPr="00801DF8" w14:paraId="36D1008F" w14:textId="77777777" w:rsidTr="00F609E8">
        <w:tc>
          <w:tcPr>
            <w:tcW w:w="846" w:type="dxa"/>
          </w:tcPr>
          <w:p w14:paraId="35DEE569" w14:textId="77777777" w:rsidR="00BD2AAB" w:rsidRPr="00801DF8" w:rsidRDefault="00BD2AAB" w:rsidP="00B00ED3">
            <w:pPr>
              <w:rPr>
                <w:rFonts w:ascii="Times New Roman" w:hAnsi="Times New Roman" w:cs="Times New Roman"/>
                <w:szCs w:val="21"/>
              </w:rPr>
            </w:pPr>
            <w:r w:rsidRPr="00801DF8">
              <w:rPr>
                <w:rFonts w:ascii="Times New Roman" w:hAnsi="Times New Roman" w:cs="Times New Roman"/>
                <w:szCs w:val="21"/>
              </w:rPr>
              <w:t>1.2.1</w:t>
            </w:r>
          </w:p>
        </w:tc>
        <w:tc>
          <w:tcPr>
            <w:tcW w:w="1417" w:type="dxa"/>
          </w:tcPr>
          <w:p w14:paraId="4313AE08" w14:textId="77777777" w:rsidR="00BD2AAB" w:rsidRPr="00801DF8" w:rsidRDefault="00BD2AAB" w:rsidP="00B00ED3">
            <w:pPr>
              <w:rPr>
                <w:rFonts w:ascii="Times New Roman" w:hAnsi="Times New Roman" w:cs="Times New Roman"/>
                <w:szCs w:val="21"/>
              </w:rPr>
            </w:pPr>
            <w:r w:rsidRPr="00801DF8">
              <w:rPr>
                <w:rFonts w:ascii="Times New Roman" w:hAnsi="Times New Roman" w:cs="Times New Roman"/>
                <w:szCs w:val="21"/>
              </w:rPr>
              <w:t>2017/04/06</w:t>
            </w:r>
          </w:p>
        </w:tc>
        <w:tc>
          <w:tcPr>
            <w:tcW w:w="1701" w:type="dxa"/>
          </w:tcPr>
          <w:p w14:paraId="65084E48" w14:textId="77777777" w:rsidR="00BD2AAB" w:rsidRPr="00801DF8" w:rsidRDefault="00BD2AAB" w:rsidP="00B00ED3">
            <w:pPr>
              <w:rPr>
                <w:rFonts w:ascii="Times New Roman" w:hAnsi="Times New Roman" w:cs="Times New Roman"/>
                <w:szCs w:val="21"/>
              </w:rPr>
            </w:pPr>
            <w:r w:rsidRPr="00801DF8">
              <w:rPr>
                <w:rFonts w:ascii="Times New Roman" w:hAnsi="Times New Roman" w:cs="Times New Roman"/>
                <w:szCs w:val="21"/>
              </w:rPr>
              <w:t>陈少杰</w:t>
            </w:r>
          </w:p>
        </w:tc>
        <w:tc>
          <w:tcPr>
            <w:tcW w:w="1843" w:type="dxa"/>
          </w:tcPr>
          <w:p w14:paraId="0AB01725" w14:textId="77777777" w:rsidR="00BD2AAB" w:rsidRPr="00801DF8" w:rsidRDefault="00BD2AAB" w:rsidP="00B00ED3">
            <w:pPr>
              <w:rPr>
                <w:rFonts w:ascii="Times New Roman" w:hAnsi="Times New Roman" w:cs="Times New Roman"/>
                <w:szCs w:val="21"/>
              </w:rPr>
            </w:pPr>
            <w:r w:rsidRPr="00801DF8">
              <w:rPr>
                <w:rFonts w:ascii="Times New Roman" w:hAnsi="Times New Roman" w:cs="Times New Roman"/>
                <w:szCs w:val="21"/>
              </w:rPr>
              <w:t>邹嘉欣、蒲彦均、姜鑫</w:t>
            </w:r>
          </w:p>
        </w:tc>
        <w:tc>
          <w:tcPr>
            <w:tcW w:w="2489" w:type="dxa"/>
          </w:tcPr>
          <w:p w14:paraId="2074AB01" w14:textId="77777777" w:rsidR="00BD2AAB" w:rsidRPr="00801DF8" w:rsidRDefault="00BD2AAB" w:rsidP="00B00ED3">
            <w:pPr>
              <w:rPr>
                <w:rFonts w:ascii="Times New Roman" w:hAnsi="Times New Roman" w:cs="Times New Roman"/>
                <w:szCs w:val="21"/>
              </w:rPr>
            </w:pPr>
            <w:r w:rsidRPr="00801DF8">
              <w:rPr>
                <w:rFonts w:ascii="Times New Roman" w:hAnsi="Times New Roman" w:cs="Times New Roman"/>
                <w:szCs w:val="21"/>
              </w:rPr>
              <w:t>修改了用例图</w:t>
            </w:r>
            <w:r w:rsidR="00346E6B">
              <w:rPr>
                <w:rFonts w:ascii="Times New Roman" w:hAnsi="Times New Roman" w:cs="Times New Roman" w:hint="eastAsia"/>
                <w:szCs w:val="21"/>
              </w:rPr>
              <w:t>，</w:t>
            </w:r>
            <w:r w:rsidR="00346E6B">
              <w:rPr>
                <w:rFonts w:ascii="Times New Roman" w:hAnsi="Times New Roman" w:cs="Times New Roman"/>
                <w:szCs w:val="21"/>
              </w:rPr>
              <w:t>调整章节顺序</w:t>
            </w:r>
          </w:p>
        </w:tc>
      </w:tr>
      <w:tr w:rsidR="00495527" w:rsidRPr="00801DF8" w14:paraId="71765526" w14:textId="77777777" w:rsidTr="00F609E8">
        <w:tc>
          <w:tcPr>
            <w:tcW w:w="846" w:type="dxa"/>
          </w:tcPr>
          <w:p w14:paraId="0B0F3476" w14:textId="77777777" w:rsidR="00495527" w:rsidRPr="00801DF8" w:rsidRDefault="00495527" w:rsidP="00B00ED3">
            <w:pPr>
              <w:rPr>
                <w:rFonts w:ascii="Times New Roman" w:hAnsi="Times New Roman" w:cs="Times New Roman"/>
                <w:szCs w:val="21"/>
              </w:rPr>
            </w:pPr>
            <w:r>
              <w:rPr>
                <w:rFonts w:ascii="Times New Roman" w:hAnsi="Times New Roman" w:cs="Times New Roman" w:hint="eastAsia"/>
                <w:szCs w:val="21"/>
              </w:rPr>
              <w:t>1.3.0</w:t>
            </w:r>
          </w:p>
        </w:tc>
        <w:tc>
          <w:tcPr>
            <w:tcW w:w="1417" w:type="dxa"/>
          </w:tcPr>
          <w:p w14:paraId="615C436B" w14:textId="77777777" w:rsidR="00495527" w:rsidRPr="00801DF8" w:rsidRDefault="00495527" w:rsidP="00B00ED3">
            <w:pPr>
              <w:rPr>
                <w:rFonts w:ascii="Times New Roman" w:hAnsi="Times New Roman" w:cs="Times New Roman"/>
                <w:szCs w:val="21"/>
              </w:rPr>
            </w:pPr>
            <w:r>
              <w:rPr>
                <w:rFonts w:ascii="Times New Roman" w:hAnsi="Times New Roman" w:cs="Times New Roman" w:hint="eastAsia"/>
                <w:szCs w:val="21"/>
              </w:rPr>
              <w:t>2017/04/20</w:t>
            </w:r>
          </w:p>
        </w:tc>
        <w:tc>
          <w:tcPr>
            <w:tcW w:w="1701" w:type="dxa"/>
          </w:tcPr>
          <w:p w14:paraId="2B9354B0" w14:textId="77777777" w:rsidR="00495527" w:rsidRPr="00801DF8" w:rsidRDefault="00495527" w:rsidP="00B00ED3">
            <w:pPr>
              <w:rPr>
                <w:rFonts w:ascii="Times New Roman" w:hAnsi="Times New Roman" w:cs="Times New Roman"/>
                <w:szCs w:val="21"/>
              </w:rPr>
            </w:pPr>
            <w:r>
              <w:rPr>
                <w:rFonts w:ascii="Times New Roman" w:hAnsi="Times New Roman" w:cs="Times New Roman" w:hint="eastAsia"/>
                <w:szCs w:val="21"/>
              </w:rPr>
              <w:t>姜鑫</w:t>
            </w:r>
          </w:p>
        </w:tc>
        <w:tc>
          <w:tcPr>
            <w:tcW w:w="1843" w:type="dxa"/>
          </w:tcPr>
          <w:p w14:paraId="4E249E3B" w14:textId="77777777" w:rsidR="00495527" w:rsidRPr="00801DF8" w:rsidRDefault="00495527" w:rsidP="00B00ED3">
            <w:pPr>
              <w:rPr>
                <w:rFonts w:ascii="Times New Roman" w:hAnsi="Times New Roman" w:cs="Times New Roman"/>
                <w:szCs w:val="21"/>
              </w:rPr>
            </w:pPr>
            <w:r>
              <w:rPr>
                <w:rFonts w:ascii="Times New Roman" w:hAnsi="Times New Roman" w:cs="Times New Roman" w:hint="eastAsia"/>
                <w:szCs w:val="21"/>
              </w:rPr>
              <w:t>邹嘉欣</w:t>
            </w:r>
            <w:r>
              <w:rPr>
                <w:rFonts w:ascii="Times New Roman" w:hAnsi="Times New Roman" w:cs="Times New Roman"/>
                <w:szCs w:val="21"/>
              </w:rPr>
              <w:t>、蒲彦均、陈少杰</w:t>
            </w:r>
          </w:p>
        </w:tc>
        <w:tc>
          <w:tcPr>
            <w:tcW w:w="2489" w:type="dxa"/>
          </w:tcPr>
          <w:p w14:paraId="6DD72369" w14:textId="77777777" w:rsidR="00495527" w:rsidRPr="00495527" w:rsidRDefault="00495527" w:rsidP="00B00ED3">
            <w:pPr>
              <w:rPr>
                <w:rFonts w:ascii="Times New Roman" w:hAnsi="Times New Roman" w:cs="Times New Roman"/>
                <w:szCs w:val="21"/>
              </w:rPr>
            </w:pPr>
            <w:r>
              <w:rPr>
                <w:rFonts w:ascii="Times New Roman" w:hAnsi="Times New Roman" w:cs="Times New Roman" w:hint="eastAsia"/>
                <w:szCs w:val="21"/>
              </w:rPr>
              <w:t>增加</w:t>
            </w:r>
            <w:r>
              <w:rPr>
                <w:rFonts w:ascii="Times New Roman" w:hAnsi="Times New Roman" w:cs="Times New Roman"/>
                <w:szCs w:val="21"/>
              </w:rPr>
              <w:t>了设计实现</w:t>
            </w:r>
            <w:r>
              <w:rPr>
                <w:rFonts w:ascii="Times New Roman" w:hAnsi="Times New Roman" w:cs="Times New Roman" w:hint="eastAsia"/>
                <w:szCs w:val="21"/>
              </w:rPr>
              <w:t>部分</w:t>
            </w:r>
            <w:r>
              <w:rPr>
                <w:rFonts w:ascii="Times New Roman" w:hAnsi="Times New Roman" w:cs="Times New Roman"/>
                <w:szCs w:val="21"/>
              </w:rPr>
              <w:t>的需求</w:t>
            </w:r>
          </w:p>
        </w:tc>
      </w:tr>
      <w:tr w:rsidR="00363F76" w:rsidRPr="00801DF8" w14:paraId="1C4FF510" w14:textId="77777777" w:rsidTr="00F609E8">
        <w:tc>
          <w:tcPr>
            <w:tcW w:w="846" w:type="dxa"/>
          </w:tcPr>
          <w:p w14:paraId="63AD831F" w14:textId="77777777" w:rsidR="00363F76" w:rsidRPr="00363F76" w:rsidRDefault="00363F76" w:rsidP="00B00ED3">
            <w:pPr>
              <w:rPr>
                <w:rFonts w:ascii="Times New Roman" w:hAnsi="Times New Roman" w:cs="Times New Roman"/>
                <w:szCs w:val="21"/>
              </w:rPr>
            </w:pPr>
            <w:r>
              <w:rPr>
                <w:rFonts w:ascii="Times New Roman" w:hAnsi="Times New Roman" w:cs="Times New Roman" w:hint="eastAsia"/>
                <w:szCs w:val="21"/>
              </w:rPr>
              <w:t>1.3.1</w:t>
            </w:r>
          </w:p>
        </w:tc>
        <w:tc>
          <w:tcPr>
            <w:tcW w:w="1417" w:type="dxa"/>
          </w:tcPr>
          <w:p w14:paraId="128C20E5" w14:textId="77777777" w:rsidR="00363F76" w:rsidRDefault="00363F76" w:rsidP="00B00ED3">
            <w:pPr>
              <w:rPr>
                <w:rFonts w:ascii="Times New Roman" w:hAnsi="Times New Roman" w:cs="Times New Roman"/>
                <w:szCs w:val="21"/>
              </w:rPr>
            </w:pPr>
            <w:r>
              <w:rPr>
                <w:rFonts w:ascii="Times New Roman" w:hAnsi="Times New Roman" w:cs="Times New Roman" w:hint="eastAsia"/>
                <w:szCs w:val="21"/>
              </w:rPr>
              <w:t>2017/04/21</w:t>
            </w:r>
          </w:p>
        </w:tc>
        <w:tc>
          <w:tcPr>
            <w:tcW w:w="1701" w:type="dxa"/>
          </w:tcPr>
          <w:p w14:paraId="24D6A27F" w14:textId="77777777" w:rsidR="00363F76" w:rsidRDefault="00363F76" w:rsidP="00B00ED3">
            <w:pPr>
              <w:rPr>
                <w:rFonts w:ascii="Times New Roman" w:hAnsi="Times New Roman" w:cs="Times New Roman"/>
                <w:szCs w:val="21"/>
              </w:rPr>
            </w:pPr>
            <w:r>
              <w:rPr>
                <w:rFonts w:ascii="Times New Roman" w:hAnsi="Times New Roman" w:cs="Times New Roman" w:hint="eastAsia"/>
                <w:szCs w:val="21"/>
              </w:rPr>
              <w:t>邹嘉欣</w:t>
            </w:r>
          </w:p>
        </w:tc>
        <w:tc>
          <w:tcPr>
            <w:tcW w:w="1843" w:type="dxa"/>
          </w:tcPr>
          <w:p w14:paraId="5924A98B" w14:textId="77777777" w:rsidR="00363F76" w:rsidRDefault="00363F76" w:rsidP="00B00ED3">
            <w:pPr>
              <w:rPr>
                <w:rFonts w:ascii="Times New Roman" w:hAnsi="Times New Roman" w:cs="Times New Roman"/>
                <w:szCs w:val="21"/>
              </w:rPr>
            </w:pPr>
            <w:r w:rsidRPr="00801DF8">
              <w:rPr>
                <w:rFonts w:ascii="Times New Roman" w:hAnsi="Times New Roman" w:cs="Times New Roman"/>
                <w:szCs w:val="21"/>
              </w:rPr>
              <w:t>陈少杰、姜鑫、蒲彦均</w:t>
            </w:r>
          </w:p>
        </w:tc>
        <w:tc>
          <w:tcPr>
            <w:tcW w:w="2489" w:type="dxa"/>
          </w:tcPr>
          <w:p w14:paraId="6E89174E" w14:textId="77777777" w:rsidR="00363F76" w:rsidRDefault="00363F76" w:rsidP="00D0359B">
            <w:pPr>
              <w:rPr>
                <w:rFonts w:ascii="Times New Roman" w:hAnsi="Times New Roman" w:cs="Times New Roman"/>
                <w:szCs w:val="21"/>
              </w:rPr>
            </w:pPr>
            <w:r>
              <w:rPr>
                <w:rFonts w:ascii="Times New Roman" w:hAnsi="Times New Roman" w:cs="Times New Roman" w:hint="eastAsia"/>
                <w:szCs w:val="21"/>
              </w:rPr>
              <w:t>增加</w:t>
            </w:r>
            <w:r>
              <w:rPr>
                <w:rFonts w:ascii="Times New Roman" w:hAnsi="Times New Roman" w:cs="Times New Roman"/>
                <w:szCs w:val="21"/>
              </w:rPr>
              <w:t>性能指标</w:t>
            </w:r>
          </w:p>
        </w:tc>
      </w:tr>
      <w:tr w:rsidR="001B5F03" w:rsidRPr="00801DF8" w14:paraId="43C6D119" w14:textId="77777777" w:rsidTr="00F609E8">
        <w:tc>
          <w:tcPr>
            <w:tcW w:w="846" w:type="dxa"/>
          </w:tcPr>
          <w:p w14:paraId="427925AD" w14:textId="77777777" w:rsidR="001B5F03" w:rsidRDefault="001B5F03" w:rsidP="00B00ED3">
            <w:pPr>
              <w:rPr>
                <w:rFonts w:ascii="Times New Roman" w:hAnsi="Times New Roman" w:cs="Times New Roman"/>
                <w:szCs w:val="21"/>
              </w:rPr>
            </w:pPr>
            <w:r>
              <w:rPr>
                <w:rFonts w:ascii="Times New Roman" w:hAnsi="Times New Roman" w:cs="Times New Roman" w:hint="eastAsia"/>
                <w:szCs w:val="21"/>
              </w:rPr>
              <w:t>1.4.0</w:t>
            </w:r>
          </w:p>
        </w:tc>
        <w:tc>
          <w:tcPr>
            <w:tcW w:w="1417" w:type="dxa"/>
          </w:tcPr>
          <w:p w14:paraId="3CA746E6" w14:textId="77777777" w:rsidR="001B5F03" w:rsidRDefault="001B5F03" w:rsidP="00B00ED3">
            <w:pPr>
              <w:rPr>
                <w:rFonts w:ascii="Times New Roman" w:hAnsi="Times New Roman" w:cs="Times New Roman"/>
                <w:szCs w:val="21"/>
              </w:rPr>
            </w:pPr>
            <w:r>
              <w:rPr>
                <w:rFonts w:ascii="Times New Roman" w:hAnsi="Times New Roman" w:cs="Times New Roman" w:hint="eastAsia"/>
                <w:szCs w:val="21"/>
              </w:rPr>
              <w:t>2017/04/23</w:t>
            </w:r>
          </w:p>
        </w:tc>
        <w:tc>
          <w:tcPr>
            <w:tcW w:w="1701" w:type="dxa"/>
          </w:tcPr>
          <w:p w14:paraId="7857B25A" w14:textId="77777777" w:rsidR="001B5F03" w:rsidRDefault="001B5F03" w:rsidP="00B00ED3">
            <w:pPr>
              <w:rPr>
                <w:rFonts w:ascii="Times New Roman" w:hAnsi="Times New Roman" w:cs="Times New Roman"/>
                <w:szCs w:val="21"/>
              </w:rPr>
            </w:pPr>
            <w:r>
              <w:rPr>
                <w:rFonts w:ascii="Times New Roman" w:hAnsi="Times New Roman" w:cs="Times New Roman" w:hint="eastAsia"/>
                <w:szCs w:val="21"/>
              </w:rPr>
              <w:t>姜鑫</w:t>
            </w:r>
          </w:p>
        </w:tc>
        <w:tc>
          <w:tcPr>
            <w:tcW w:w="1843" w:type="dxa"/>
          </w:tcPr>
          <w:p w14:paraId="57622DDD" w14:textId="77777777" w:rsidR="001B5F03" w:rsidRPr="00801DF8" w:rsidRDefault="001B5F03" w:rsidP="00B00ED3">
            <w:pPr>
              <w:rPr>
                <w:rFonts w:ascii="Times New Roman" w:hAnsi="Times New Roman" w:cs="Times New Roman"/>
                <w:szCs w:val="21"/>
              </w:rPr>
            </w:pPr>
            <w:r>
              <w:rPr>
                <w:rFonts w:ascii="Times New Roman" w:hAnsi="Times New Roman" w:cs="Times New Roman" w:hint="eastAsia"/>
                <w:szCs w:val="21"/>
              </w:rPr>
              <w:t>陈少杰</w:t>
            </w:r>
            <w:r>
              <w:rPr>
                <w:rFonts w:ascii="Times New Roman" w:hAnsi="Times New Roman" w:cs="Times New Roman"/>
                <w:szCs w:val="21"/>
              </w:rPr>
              <w:t>、邹嘉欣</w:t>
            </w:r>
            <w:r>
              <w:rPr>
                <w:rFonts w:ascii="Times New Roman" w:hAnsi="Times New Roman" w:cs="Times New Roman" w:hint="eastAsia"/>
                <w:szCs w:val="21"/>
              </w:rPr>
              <w:t>、</w:t>
            </w:r>
            <w:r>
              <w:rPr>
                <w:rFonts w:ascii="Times New Roman" w:hAnsi="Times New Roman" w:cs="Times New Roman"/>
                <w:szCs w:val="21"/>
              </w:rPr>
              <w:t>蒲彦均</w:t>
            </w:r>
          </w:p>
        </w:tc>
        <w:tc>
          <w:tcPr>
            <w:tcW w:w="2489" w:type="dxa"/>
          </w:tcPr>
          <w:p w14:paraId="6C866B32" w14:textId="77777777" w:rsidR="001B5F03" w:rsidRDefault="001B5F03" w:rsidP="00D0359B">
            <w:pP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hint="eastAsia"/>
                <w:szCs w:val="21"/>
              </w:rPr>
              <w:t>增加实现方案、</w:t>
            </w:r>
            <w:r>
              <w:rPr>
                <w:rFonts w:ascii="Times New Roman" w:hAnsi="Times New Roman" w:cs="Times New Roman"/>
                <w:szCs w:val="21"/>
              </w:rPr>
              <w:t>难点、可行性等</w:t>
            </w:r>
          </w:p>
          <w:p w14:paraId="7BCB5D4A" w14:textId="77777777" w:rsidR="001B5F03" w:rsidRPr="001B5F03" w:rsidRDefault="001B5F03" w:rsidP="00D0359B">
            <w:pPr>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针对刘超老师的</w:t>
            </w:r>
            <w:proofErr w:type="gramStart"/>
            <w:r>
              <w:rPr>
                <w:rFonts w:ascii="Times New Roman" w:hAnsi="Times New Roman" w:cs="Times New Roman"/>
                <w:szCs w:val="21"/>
              </w:rPr>
              <w:t>批注做</w:t>
            </w:r>
            <w:proofErr w:type="gramEnd"/>
            <w:r>
              <w:rPr>
                <w:rFonts w:ascii="Times New Roman" w:hAnsi="Times New Roman" w:cs="Times New Roman"/>
                <w:szCs w:val="21"/>
              </w:rPr>
              <w:t>语言规范性等</w:t>
            </w:r>
            <w:r>
              <w:rPr>
                <w:rFonts w:ascii="Times New Roman" w:hAnsi="Times New Roman" w:cs="Times New Roman" w:hint="eastAsia"/>
                <w:szCs w:val="21"/>
              </w:rPr>
              <w:t>方面</w:t>
            </w:r>
            <w:r>
              <w:rPr>
                <w:rFonts w:ascii="Times New Roman" w:hAnsi="Times New Roman" w:cs="Times New Roman"/>
                <w:szCs w:val="21"/>
              </w:rPr>
              <w:t>的调整</w:t>
            </w:r>
            <w:r w:rsidR="0096485F">
              <w:rPr>
                <w:rFonts w:ascii="Times New Roman" w:hAnsi="Times New Roman" w:cs="Times New Roman" w:hint="eastAsia"/>
                <w:szCs w:val="21"/>
              </w:rPr>
              <w:t>（</w:t>
            </w:r>
            <w:proofErr w:type="gramStart"/>
            <w:r w:rsidR="0096485F">
              <w:rPr>
                <w:rFonts w:ascii="Times New Roman" w:hAnsi="Times New Roman" w:cs="Times New Roman" w:hint="eastAsia"/>
                <w:szCs w:val="21"/>
              </w:rPr>
              <w:t>仅修改</w:t>
            </w:r>
            <w:proofErr w:type="gramEnd"/>
            <w:r w:rsidR="0096485F">
              <w:rPr>
                <w:rFonts w:ascii="Times New Roman" w:hAnsi="Times New Roman" w:cs="Times New Roman"/>
                <w:szCs w:val="21"/>
              </w:rPr>
              <w:t>了原来姜鑫负责的章节）</w:t>
            </w:r>
          </w:p>
        </w:tc>
      </w:tr>
      <w:tr w:rsidR="00C4038B" w:rsidRPr="00801DF8" w14:paraId="73EEEE7B" w14:textId="77777777" w:rsidTr="00F609E8">
        <w:tc>
          <w:tcPr>
            <w:tcW w:w="846" w:type="dxa"/>
          </w:tcPr>
          <w:p w14:paraId="3D50979B" w14:textId="77777777" w:rsidR="00C4038B" w:rsidRDefault="00C4038B" w:rsidP="00B00ED3">
            <w:pP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.4.1</w:t>
            </w:r>
          </w:p>
        </w:tc>
        <w:tc>
          <w:tcPr>
            <w:tcW w:w="1417" w:type="dxa"/>
          </w:tcPr>
          <w:p w14:paraId="57D4E1E2" w14:textId="77777777" w:rsidR="00C4038B" w:rsidRDefault="00C4038B" w:rsidP="00B00ED3">
            <w:pP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017</w:t>
            </w:r>
            <w:r>
              <w:rPr>
                <w:rFonts w:ascii="Times New Roman" w:hAnsi="Times New Roman" w:cs="Times New Roman" w:hint="eastAsia"/>
                <w:szCs w:val="21"/>
              </w:rPr>
              <w:t>/</w:t>
            </w:r>
            <w:r>
              <w:rPr>
                <w:rFonts w:ascii="Times New Roman" w:hAnsi="Times New Roman" w:cs="Times New Roman"/>
                <w:szCs w:val="21"/>
              </w:rPr>
              <w:t>04/26</w:t>
            </w:r>
          </w:p>
        </w:tc>
        <w:tc>
          <w:tcPr>
            <w:tcW w:w="1701" w:type="dxa"/>
          </w:tcPr>
          <w:p w14:paraId="1CEA8D5F" w14:textId="77777777" w:rsidR="00C4038B" w:rsidRDefault="00C4038B" w:rsidP="00B00ED3">
            <w:pPr>
              <w:rPr>
                <w:rFonts w:ascii="Times New Roman" w:hAnsi="Times New Roman" w:cs="Times New Roman"/>
                <w:szCs w:val="21"/>
              </w:rPr>
            </w:pPr>
            <w:r>
              <w:rPr>
                <w:rFonts w:ascii="Times New Roman" w:hAnsi="Times New Roman" w:cs="Times New Roman"/>
                <w:szCs w:val="21"/>
              </w:rPr>
              <w:t>邹嘉欣</w:t>
            </w:r>
          </w:p>
        </w:tc>
        <w:tc>
          <w:tcPr>
            <w:tcW w:w="1843" w:type="dxa"/>
          </w:tcPr>
          <w:p w14:paraId="6D3E290F" w14:textId="77777777" w:rsidR="00C4038B" w:rsidRDefault="00C4038B" w:rsidP="00B00ED3">
            <w:pPr>
              <w:rPr>
                <w:rFonts w:ascii="Times New Roman" w:hAnsi="Times New Roman" w:cs="Times New Roman"/>
                <w:szCs w:val="21"/>
              </w:rPr>
            </w:pPr>
            <w:r w:rsidRPr="00801DF8">
              <w:rPr>
                <w:rFonts w:ascii="Times New Roman" w:hAnsi="Times New Roman" w:cs="Times New Roman"/>
                <w:szCs w:val="21"/>
              </w:rPr>
              <w:t>陈少杰、姜鑫、蒲彦均</w:t>
            </w:r>
          </w:p>
        </w:tc>
        <w:tc>
          <w:tcPr>
            <w:tcW w:w="2489" w:type="dxa"/>
          </w:tcPr>
          <w:p w14:paraId="04BA2375" w14:textId="77777777" w:rsidR="00C4038B" w:rsidRDefault="00B64ABE" w:rsidP="00D0359B">
            <w:pPr>
              <w:rPr>
                <w:rFonts w:ascii="Times New Roman" w:hAnsi="Times New Roman" w:cs="Times New Roman"/>
                <w:szCs w:val="21"/>
              </w:rPr>
            </w:pPr>
            <w:r>
              <w:rPr>
                <w:rFonts w:ascii="Times New Roman" w:hAnsi="Times New Roman" w:cs="Times New Roman" w:hint="eastAsia"/>
                <w:szCs w:val="21"/>
              </w:rPr>
              <w:t>根据</w:t>
            </w:r>
            <w:r>
              <w:rPr>
                <w:rFonts w:ascii="Times New Roman" w:hAnsi="Times New Roman" w:cs="Times New Roman"/>
                <w:szCs w:val="21"/>
              </w:rPr>
              <w:t>G</w:t>
            </w:r>
            <w:r>
              <w:rPr>
                <w:rFonts w:ascii="Times New Roman" w:hAnsi="Times New Roman" w:cs="Times New Roman"/>
                <w:szCs w:val="21"/>
              </w:rPr>
              <w:t>组</w:t>
            </w:r>
            <w:r w:rsidR="00DE139A">
              <w:rPr>
                <w:rFonts w:ascii="Times New Roman" w:hAnsi="Times New Roman" w:cs="Times New Roman" w:hint="eastAsia"/>
                <w:szCs w:val="21"/>
              </w:rPr>
              <w:t>、</w:t>
            </w:r>
            <w:r w:rsidR="00DE139A">
              <w:rPr>
                <w:rFonts w:ascii="Times New Roman" w:hAnsi="Times New Roman" w:cs="Times New Roman"/>
                <w:szCs w:val="21"/>
              </w:rPr>
              <w:t>A</w:t>
            </w:r>
            <w:r w:rsidR="00DE139A">
              <w:rPr>
                <w:rFonts w:ascii="Times New Roman" w:hAnsi="Times New Roman" w:cs="Times New Roman"/>
                <w:szCs w:val="21"/>
              </w:rPr>
              <w:t>组</w:t>
            </w:r>
            <w:r>
              <w:rPr>
                <w:rFonts w:ascii="Times New Roman" w:hAnsi="Times New Roman" w:cs="Times New Roman"/>
                <w:szCs w:val="21"/>
              </w:rPr>
              <w:t>评审</w:t>
            </w:r>
            <w:r>
              <w:rPr>
                <w:rFonts w:ascii="Times New Roman" w:hAnsi="Times New Roman" w:cs="Times New Roman" w:hint="eastAsia"/>
                <w:szCs w:val="21"/>
              </w:rPr>
              <w:t>清单</w:t>
            </w:r>
            <w:r>
              <w:rPr>
                <w:rFonts w:ascii="Times New Roman" w:hAnsi="Times New Roman" w:cs="Times New Roman"/>
                <w:szCs w:val="21"/>
              </w:rPr>
              <w:t>修订了文档目录，部分字体格式以及语言通顺方面的问题</w:t>
            </w:r>
            <w:r>
              <w:rPr>
                <w:rFonts w:ascii="Times New Roman" w:hAnsi="Times New Roman" w:cs="Times New Roman" w:hint="eastAsia"/>
                <w:szCs w:val="21"/>
              </w:rPr>
              <w:t>。</w:t>
            </w:r>
          </w:p>
        </w:tc>
      </w:tr>
      <w:tr w:rsidR="002648D9" w:rsidRPr="00801DF8" w14:paraId="1860583B" w14:textId="77777777" w:rsidTr="00F609E8">
        <w:tc>
          <w:tcPr>
            <w:tcW w:w="846" w:type="dxa"/>
          </w:tcPr>
          <w:p w14:paraId="303FE09E" w14:textId="77777777" w:rsidR="002648D9" w:rsidRDefault="002648D9" w:rsidP="00B00ED3">
            <w:pPr>
              <w:rPr>
                <w:rFonts w:ascii="Times New Roman" w:hAnsi="Times New Roman" w:cs="Times New Roman"/>
                <w:szCs w:val="21"/>
              </w:rPr>
            </w:pPr>
            <w:r>
              <w:rPr>
                <w:rFonts w:ascii="Times New Roman" w:hAnsi="Times New Roman" w:cs="Times New Roman" w:hint="eastAsia"/>
                <w:szCs w:val="21"/>
              </w:rPr>
              <w:t>1.5.0</w:t>
            </w:r>
          </w:p>
        </w:tc>
        <w:tc>
          <w:tcPr>
            <w:tcW w:w="1417" w:type="dxa"/>
          </w:tcPr>
          <w:p w14:paraId="1D98D1A9" w14:textId="77777777" w:rsidR="002648D9" w:rsidRDefault="002648D9" w:rsidP="00B00ED3">
            <w:pPr>
              <w:rPr>
                <w:rFonts w:ascii="Times New Roman" w:hAnsi="Times New Roman" w:cs="Times New Roman"/>
                <w:szCs w:val="21"/>
              </w:rPr>
            </w:pPr>
            <w:r>
              <w:rPr>
                <w:rFonts w:ascii="Times New Roman" w:hAnsi="Times New Roman" w:cs="Times New Roman" w:hint="eastAsia"/>
                <w:szCs w:val="21"/>
              </w:rPr>
              <w:t>2017/04/27</w:t>
            </w:r>
          </w:p>
        </w:tc>
        <w:tc>
          <w:tcPr>
            <w:tcW w:w="1701" w:type="dxa"/>
          </w:tcPr>
          <w:p w14:paraId="0AB00615" w14:textId="77777777" w:rsidR="002648D9" w:rsidRDefault="002648D9" w:rsidP="00B00ED3">
            <w:pPr>
              <w:rPr>
                <w:rFonts w:ascii="Times New Roman" w:hAnsi="Times New Roman" w:cs="Times New Roman"/>
                <w:szCs w:val="21"/>
              </w:rPr>
            </w:pPr>
            <w:r>
              <w:rPr>
                <w:rFonts w:ascii="Times New Roman" w:hAnsi="Times New Roman" w:cs="Times New Roman" w:hint="eastAsia"/>
                <w:szCs w:val="21"/>
              </w:rPr>
              <w:t>蒲彦均</w:t>
            </w:r>
          </w:p>
        </w:tc>
        <w:tc>
          <w:tcPr>
            <w:tcW w:w="1843" w:type="dxa"/>
          </w:tcPr>
          <w:p w14:paraId="1DE60443" w14:textId="77777777" w:rsidR="002648D9" w:rsidRPr="00801DF8" w:rsidRDefault="002648D9" w:rsidP="00B00ED3">
            <w:pPr>
              <w:rPr>
                <w:rFonts w:ascii="Times New Roman" w:hAnsi="Times New Roman" w:cs="Times New Roman"/>
                <w:szCs w:val="21"/>
              </w:rPr>
            </w:pPr>
            <w:r>
              <w:rPr>
                <w:rFonts w:ascii="Times New Roman" w:hAnsi="Times New Roman" w:cs="Times New Roman"/>
                <w:szCs w:val="21"/>
              </w:rPr>
              <w:t>陈少杰、姜鑫、邹嘉欣</w:t>
            </w:r>
          </w:p>
        </w:tc>
        <w:tc>
          <w:tcPr>
            <w:tcW w:w="2489" w:type="dxa"/>
          </w:tcPr>
          <w:p w14:paraId="1C3E2D66" w14:textId="77777777" w:rsidR="002648D9" w:rsidRDefault="002648D9" w:rsidP="00D0359B">
            <w:pPr>
              <w:rPr>
                <w:rFonts w:ascii="Times New Roman" w:hAnsi="Times New Roman" w:cs="Times New Roman"/>
                <w:szCs w:val="21"/>
              </w:rPr>
            </w:pPr>
            <w:r>
              <w:rPr>
                <w:rFonts w:ascii="Times New Roman" w:hAnsi="Times New Roman" w:cs="Times New Roman" w:hint="eastAsia"/>
                <w:szCs w:val="21"/>
              </w:rPr>
              <w:t>根据评审清单修改了</w:t>
            </w:r>
            <w:r>
              <w:rPr>
                <w:rFonts w:ascii="Times New Roman" w:hAnsi="Times New Roman" w:cs="Times New Roman" w:hint="eastAsia"/>
                <w:szCs w:val="21"/>
              </w:rPr>
              <w:t>RUCM</w:t>
            </w:r>
            <w:r>
              <w:rPr>
                <w:rFonts w:ascii="Times New Roman" w:hAnsi="Times New Roman" w:cs="Times New Roman" w:hint="eastAsia"/>
                <w:szCs w:val="21"/>
              </w:rPr>
              <w:t>图，并且增加了描述</w:t>
            </w:r>
          </w:p>
        </w:tc>
      </w:tr>
    </w:tbl>
    <w:p w14:paraId="43258F6C" w14:textId="77777777" w:rsidR="00241A1B" w:rsidRPr="00801DF8" w:rsidRDefault="00241A1B" w:rsidP="00241A1B">
      <w:pPr>
        <w:rPr>
          <w:rFonts w:ascii="Times New Roman" w:hAnsi="Times New Roman" w:cs="Times New Roman"/>
        </w:rPr>
      </w:pPr>
    </w:p>
    <w:p w14:paraId="12FC00B9" w14:textId="77777777" w:rsidR="00D40BA3" w:rsidRPr="00801DF8" w:rsidRDefault="00D40BA3" w:rsidP="00241A1B">
      <w:pPr>
        <w:rPr>
          <w:rFonts w:ascii="Times New Roman" w:hAnsi="Times New Roman" w:cs="Times New Roman"/>
        </w:rPr>
        <w:sectPr w:rsidR="00D40BA3" w:rsidRPr="00801DF8">
          <w:footerReference w:type="default" r:id="rId8"/>
          <w:pgSz w:w="11906" w:h="16838"/>
          <w:pgMar w:top="1440" w:right="1800" w:bottom="1440" w:left="1800" w:header="851" w:footer="992" w:gutter="0"/>
          <w:cols w:space="425"/>
          <w:docGrid w:type="lines" w:linePitch="312"/>
        </w:sectPr>
      </w:pP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68B46E8E" w14:textId="77777777" w:rsidR="00902B32" w:rsidRDefault="00241A1B" w:rsidP="003A037F">
          <w:pPr>
            <w:pStyle w:val="TOC"/>
            <w:rPr>
              <w:noProof/>
            </w:rPr>
          </w:pPr>
          <w:r w:rsidRPr="00801DF8">
            <w:rPr>
              <w:rFonts w:ascii="Times New Roman" w:hAnsi="Times New Roman" w:cs="Times New Roman"/>
              <w:lang w:val="zh-CN"/>
            </w:rPr>
            <w:t>目录</w:t>
          </w:r>
          <w:r w:rsidRPr="00801DF8">
            <w:rPr>
              <w:rFonts w:ascii="Times New Roman" w:hAnsi="Times New Roman" w:cs="Times New Roman"/>
              <w:sz w:val="24"/>
            </w:rPr>
            <w:fldChar w:fldCharType="begin"/>
          </w:r>
          <w:r w:rsidRPr="00801DF8">
            <w:rPr>
              <w:rFonts w:ascii="Times New Roman" w:hAnsi="Times New Roman" w:cs="Times New Roman"/>
            </w:rPr>
            <w:instrText xml:space="preserve"> TOC \o "1-3" \h \z \u </w:instrText>
          </w:r>
          <w:r w:rsidRPr="00801DF8">
            <w:rPr>
              <w:rFonts w:ascii="Times New Roman" w:hAnsi="Times New Roman" w:cs="Times New Roman"/>
              <w:sz w:val="24"/>
            </w:rPr>
            <w:fldChar w:fldCharType="separate"/>
          </w:r>
        </w:p>
        <w:p w14:paraId="6D022403" w14:textId="77777777" w:rsidR="00902B32" w:rsidRDefault="00A537D4">
          <w:pPr>
            <w:pStyle w:val="10"/>
            <w:tabs>
              <w:tab w:val="left" w:pos="420"/>
              <w:tab w:val="right" w:leader="dot" w:pos="8296"/>
            </w:tabs>
            <w:rPr>
              <w:noProof/>
              <w:sz w:val="21"/>
            </w:rPr>
          </w:pPr>
          <w:hyperlink w:anchor="_Toc480964579" w:history="1">
            <w:r w:rsidR="00902B32" w:rsidRPr="00503DAA">
              <w:rPr>
                <w:rStyle w:val="a8"/>
                <w:noProof/>
              </w:rPr>
              <w:t>1.</w:t>
            </w:r>
            <w:r w:rsidR="00902B32">
              <w:rPr>
                <w:noProof/>
                <w:sz w:val="21"/>
              </w:rPr>
              <w:tab/>
            </w:r>
            <w:r w:rsidR="00902B32" w:rsidRPr="00503DAA">
              <w:rPr>
                <w:rStyle w:val="a8"/>
                <w:rFonts w:ascii="Times New Roman" w:hAnsi="Times New Roman" w:cs="Times New Roman" w:hint="eastAsia"/>
                <w:noProof/>
              </w:rPr>
              <w:t>前言</w:t>
            </w:r>
            <w:r w:rsidR="00902B32">
              <w:rPr>
                <w:noProof/>
                <w:webHidden/>
              </w:rPr>
              <w:tab/>
            </w:r>
            <w:r w:rsidR="00902B32">
              <w:rPr>
                <w:noProof/>
                <w:webHidden/>
              </w:rPr>
              <w:fldChar w:fldCharType="begin"/>
            </w:r>
            <w:r w:rsidR="00902B32">
              <w:rPr>
                <w:noProof/>
                <w:webHidden/>
              </w:rPr>
              <w:instrText xml:space="preserve"> PAGEREF _Toc480964579 \h </w:instrText>
            </w:r>
            <w:r w:rsidR="00902B32">
              <w:rPr>
                <w:noProof/>
                <w:webHidden/>
              </w:rPr>
            </w:r>
            <w:r w:rsidR="00902B32">
              <w:rPr>
                <w:noProof/>
                <w:webHidden/>
              </w:rPr>
              <w:fldChar w:fldCharType="separate"/>
            </w:r>
            <w:r w:rsidR="00902B32">
              <w:rPr>
                <w:noProof/>
                <w:webHidden/>
              </w:rPr>
              <w:t>1</w:t>
            </w:r>
            <w:r w:rsidR="00902B32">
              <w:rPr>
                <w:noProof/>
                <w:webHidden/>
              </w:rPr>
              <w:fldChar w:fldCharType="end"/>
            </w:r>
          </w:hyperlink>
        </w:p>
        <w:p w14:paraId="062C6C8C" w14:textId="77777777" w:rsidR="00902B32" w:rsidRDefault="00A537D4">
          <w:pPr>
            <w:pStyle w:val="20"/>
            <w:tabs>
              <w:tab w:val="left" w:pos="1050"/>
              <w:tab w:val="right" w:leader="dot" w:pos="8296"/>
            </w:tabs>
            <w:rPr>
              <w:noProof/>
              <w:sz w:val="21"/>
            </w:rPr>
          </w:pPr>
          <w:hyperlink w:anchor="_Toc480964580" w:history="1">
            <w:r w:rsidR="00902B32" w:rsidRPr="00503DAA">
              <w:rPr>
                <w:rStyle w:val="a8"/>
                <w:rFonts w:ascii="Times New Roman" w:hAnsi="Times New Roman" w:cs="Times New Roman"/>
                <w:noProof/>
              </w:rPr>
              <w:t>1.1</w:t>
            </w:r>
            <w:r w:rsidR="00902B32">
              <w:rPr>
                <w:noProof/>
                <w:sz w:val="21"/>
              </w:rPr>
              <w:tab/>
            </w:r>
            <w:r w:rsidR="00902B32" w:rsidRPr="00503DAA">
              <w:rPr>
                <w:rStyle w:val="a8"/>
                <w:rFonts w:ascii="Times New Roman" w:hAnsi="Times New Roman" w:cs="Times New Roman" w:hint="eastAsia"/>
                <w:noProof/>
              </w:rPr>
              <w:t>目的</w:t>
            </w:r>
            <w:r w:rsidR="00902B32">
              <w:rPr>
                <w:noProof/>
                <w:webHidden/>
              </w:rPr>
              <w:tab/>
            </w:r>
            <w:r w:rsidR="00902B32">
              <w:rPr>
                <w:noProof/>
                <w:webHidden/>
              </w:rPr>
              <w:fldChar w:fldCharType="begin"/>
            </w:r>
            <w:r w:rsidR="00902B32">
              <w:rPr>
                <w:noProof/>
                <w:webHidden/>
              </w:rPr>
              <w:instrText xml:space="preserve"> PAGEREF _Toc480964580 \h </w:instrText>
            </w:r>
            <w:r w:rsidR="00902B32">
              <w:rPr>
                <w:noProof/>
                <w:webHidden/>
              </w:rPr>
            </w:r>
            <w:r w:rsidR="00902B32">
              <w:rPr>
                <w:noProof/>
                <w:webHidden/>
              </w:rPr>
              <w:fldChar w:fldCharType="separate"/>
            </w:r>
            <w:r w:rsidR="00902B32">
              <w:rPr>
                <w:noProof/>
                <w:webHidden/>
              </w:rPr>
              <w:t>1</w:t>
            </w:r>
            <w:r w:rsidR="00902B32">
              <w:rPr>
                <w:noProof/>
                <w:webHidden/>
              </w:rPr>
              <w:fldChar w:fldCharType="end"/>
            </w:r>
          </w:hyperlink>
        </w:p>
        <w:p w14:paraId="714CE83C" w14:textId="77777777" w:rsidR="00902B32" w:rsidRDefault="00A537D4">
          <w:pPr>
            <w:pStyle w:val="20"/>
            <w:tabs>
              <w:tab w:val="left" w:pos="1050"/>
              <w:tab w:val="right" w:leader="dot" w:pos="8296"/>
            </w:tabs>
            <w:rPr>
              <w:noProof/>
              <w:sz w:val="21"/>
            </w:rPr>
          </w:pPr>
          <w:hyperlink w:anchor="_Toc480964581" w:history="1">
            <w:r w:rsidR="00902B32" w:rsidRPr="00503DAA">
              <w:rPr>
                <w:rStyle w:val="a8"/>
                <w:rFonts w:ascii="Times New Roman" w:hAnsi="Times New Roman" w:cs="Times New Roman"/>
                <w:noProof/>
              </w:rPr>
              <w:t>1.2</w:t>
            </w:r>
            <w:r w:rsidR="00902B32">
              <w:rPr>
                <w:noProof/>
                <w:sz w:val="21"/>
              </w:rPr>
              <w:tab/>
            </w:r>
            <w:r w:rsidR="00902B32" w:rsidRPr="00503DAA">
              <w:rPr>
                <w:rStyle w:val="a8"/>
                <w:rFonts w:ascii="Times New Roman" w:hAnsi="Times New Roman" w:cs="Times New Roman" w:hint="eastAsia"/>
                <w:noProof/>
              </w:rPr>
              <w:t>系统概述</w:t>
            </w:r>
            <w:r w:rsidR="00902B32">
              <w:rPr>
                <w:noProof/>
                <w:webHidden/>
              </w:rPr>
              <w:tab/>
            </w:r>
            <w:r w:rsidR="00902B32">
              <w:rPr>
                <w:noProof/>
                <w:webHidden/>
              </w:rPr>
              <w:fldChar w:fldCharType="begin"/>
            </w:r>
            <w:r w:rsidR="00902B32">
              <w:rPr>
                <w:noProof/>
                <w:webHidden/>
              </w:rPr>
              <w:instrText xml:space="preserve"> PAGEREF _Toc480964581 \h </w:instrText>
            </w:r>
            <w:r w:rsidR="00902B32">
              <w:rPr>
                <w:noProof/>
                <w:webHidden/>
              </w:rPr>
            </w:r>
            <w:r w:rsidR="00902B32">
              <w:rPr>
                <w:noProof/>
                <w:webHidden/>
              </w:rPr>
              <w:fldChar w:fldCharType="separate"/>
            </w:r>
            <w:r w:rsidR="00902B32">
              <w:rPr>
                <w:noProof/>
                <w:webHidden/>
              </w:rPr>
              <w:t>1</w:t>
            </w:r>
            <w:r w:rsidR="00902B32">
              <w:rPr>
                <w:noProof/>
                <w:webHidden/>
              </w:rPr>
              <w:fldChar w:fldCharType="end"/>
            </w:r>
          </w:hyperlink>
        </w:p>
        <w:p w14:paraId="2E763A89" w14:textId="77777777" w:rsidR="00902B32" w:rsidRDefault="00A537D4">
          <w:pPr>
            <w:pStyle w:val="20"/>
            <w:tabs>
              <w:tab w:val="left" w:pos="1050"/>
              <w:tab w:val="right" w:leader="dot" w:pos="8296"/>
            </w:tabs>
            <w:rPr>
              <w:noProof/>
              <w:sz w:val="21"/>
            </w:rPr>
          </w:pPr>
          <w:hyperlink w:anchor="_Toc480964582" w:history="1">
            <w:r w:rsidR="00902B32" w:rsidRPr="00503DAA">
              <w:rPr>
                <w:rStyle w:val="a8"/>
                <w:rFonts w:ascii="Times New Roman" w:hAnsi="Times New Roman" w:cs="Times New Roman"/>
                <w:noProof/>
              </w:rPr>
              <w:t>1.3</w:t>
            </w:r>
            <w:r w:rsidR="00902B32">
              <w:rPr>
                <w:noProof/>
                <w:sz w:val="21"/>
              </w:rPr>
              <w:tab/>
            </w:r>
            <w:r w:rsidR="00902B32" w:rsidRPr="00503DAA">
              <w:rPr>
                <w:rStyle w:val="a8"/>
                <w:rFonts w:ascii="Times New Roman" w:hAnsi="Times New Roman" w:cs="Times New Roman" w:hint="eastAsia"/>
                <w:noProof/>
              </w:rPr>
              <w:t>文档概述</w:t>
            </w:r>
            <w:r w:rsidR="00902B32">
              <w:rPr>
                <w:noProof/>
                <w:webHidden/>
              </w:rPr>
              <w:tab/>
            </w:r>
            <w:r w:rsidR="00902B32">
              <w:rPr>
                <w:noProof/>
                <w:webHidden/>
              </w:rPr>
              <w:fldChar w:fldCharType="begin"/>
            </w:r>
            <w:r w:rsidR="00902B32">
              <w:rPr>
                <w:noProof/>
                <w:webHidden/>
              </w:rPr>
              <w:instrText xml:space="preserve"> PAGEREF _Toc480964582 \h </w:instrText>
            </w:r>
            <w:r w:rsidR="00902B32">
              <w:rPr>
                <w:noProof/>
                <w:webHidden/>
              </w:rPr>
            </w:r>
            <w:r w:rsidR="00902B32">
              <w:rPr>
                <w:noProof/>
                <w:webHidden/>
              </w:rPr>
              <w:fldChar w:fldCharType="separate"/>
            </w:r>
            <w:r w:rsidR="00902B32">
              <w:rPr>
                <w:noProof/>
                <w:webHidden/>
              </w:rPr>
              <w:t>1</w:t>
            </w:r>
            <w:r w:rsidR="00902B32">
              <w:rPr>
                <w:noProof/>
                <w:webHidden/>
              </w:rPr>
              <w:fldChar w:fldCharType="end"/>
            </w:r>
          </w:hyperlink>
        </w:p>
        <w:p w14:paraId="08B0739D" w14:textId="77777777" w:rsidR="00902B32" w:rsidRDefault="00A537D4">
          <w:pPr>
            <w:pStyle w:val="20"/>
            <w:tabs>
              <w:tab w:val="left" w:pos="1050"/>
              <w:tab w:val="right" w:leader="dot" w:pos="8296"/>
            </w:tabs>
            <w:rPr>
              <w:noProof/>
              <w:sz w:val="21"/>
            </w:rPr>
          </w:pPr>
          <w:hyperlink w:anchor="_Toc480964583" w:history="1">
            <w:r w:rsidR="00902B32" w:rsidRPr="00503DAA">
              <w:rPr>
                <w:rStyle w:val="a8"/>
                <w:rFonts w:ascii="Times New Roman" w:hAnsi="Times New Roman" w:cs="Times New Roman"/>
                <w:noProof/>
              </w:rPr>
              <w:t>1.4</w:t>
            </w:r>
            <w:r w:rsidR="00902B32">
              <w:rPr>
                <w:noProof/>
                <w:sz w:val="21"/>
              </w:rPr>
              <w:tab/>
            </w:r>
            <w:r w:rsidR="00902B32" w:rsidRPr="00503DAA">
              <w:rPr>
                <w:rStyle w:val="a8"/>
                <w:rFonts w:ascii="Times New Roman" w:hAnsi="Times New Roman" w:cs="Times New Roman" w:hint="eastAsia"/>
                <w:noProof/>
              </w:rPr>
              <w:t>术语和缩略语</w:t>
            </w:r>
            <w:r w:rsidR="00902B32">
              <w:rPr>
                <w:noProof/>
                <w:webHidden/>
              </w:rPr>
              <w:tab/>
            </w:r>
            <w:r w:rsidR="00902B32">
              <w:rPr>
                <w:noProof/>
                <w:webHidden/>
              </w:rPr>
              <w:fldChar w:fldCharType="begin"/>
            </w:r>
            <w:r w:rsidR="00902B32">
              <w:rPr>
                <w:noProof/>
                <w:webHidden/>
              </w:rPr>
              <w:instrText xml:space="preserve"> PAGEREF _Toc480964583 \h </w:instrText>
            </w:r>
            <w:r w:rsidR="00902B32">
              <w:rPr>
                <w:noProof/>
                <w:webHidden/>
              </w:rPr>
            </w:r>
            <w:r w:rsidR="00902B32">
              <w:rPr>
                <w:noProof/>
                <w:webHidden/>
              </w:rPr>
              <w:fldChar w:fldCharType="separate"/>
            </w:r>
            <w:r w:rsidR="00902B32">
              <w:rPr>
                <w:noProof/>
                <w:webHidden/>
              </w:rPr>
              <w:t>2</w:t>
            </w:r>
            <w:r w:rsidR="00902B32">
              <w:rPr>
                <w:noProof/>
                <w:webHidden/>
              </w:rPr>
              <w:fldChar w:fldCharType="end"/>
            </w:r>
          </w:hyperlink>
        </w:p>
        <w:p w14:paraId="744FF957" w14:textId="77777777" w:rsidR="00902B32" w:rsidRDefault="00A537D4">
          <w:pPr>
            <w:pStyle w:val="10"/>
            <w:tabs>
              <w:tab w:val="left" w:pos="420"/>
              <w:tab w:val="right" w:leader="dot" w:pos="8296"/>
            </w:tabs>
            <w:rPr>
              <w:noProof/>
              <w:sz w:val="21"/>
            </w:rPr>
          </w:pPr>
          <w:hyperlink w:anchor="_Toc480964584" w:history="1">
            <w:r w:rsidR="00902B32" w:rsidRPr="00503DAA">
              <w:rPr>
                <w:rStyle w:val="a8"/>
                <w:noProof/>
              </w:rPr>
              <w:t>2.</w:t>
            </w:r>
            <w:r w:rsidR="00902B32">
              <w:rPr>
                <w:noProof/>
                <w:sz w:val="21"/>
              </w:rPr>
              <w:tab/>
            </w:r>
            <w:r w:rsidR="00902B32" w:rsidRPr="00503DAA">
              <w:rPr>
                <w:rStyle w:val="a8"/>
                <w:rFonts w:ascii="Times New Roman" w:hAnsi="Times New Roman" w:cs="Times New Roman" w:hint="eastAsia"/>
                <w:noProof/>
              </w:rPr>
              <w:t>引用文档</w:t>
            </w:r>
            <w:r w:rsidR="00902B32">
              <w:rPr>
                <w:noProof/>
                <w:webHidden/>
              </w:rPr>
              <w:tab/>
            </w:r>
            <w:r w:rsidR="00902B32">
              <w:rPr>
                <w:noProof/>
                <w:webHidden/>
              </w:rPr>
              <w:fldChar w:fldCharType="begin"/>
            </w:r>
            <w:r w:rsidR="00902B32">
              <w:rPr>
                <w:noProof/>
                <w:webHidden/>
              </w:rPr>
              <w:instrText xml:space="preserve"> PAGEREF _Toc480964584 \h </w:instrText>
            </w:r>
            <w:r w:rsidR="00902B32">
              <w:rPr>
                <w:noProof/>
                <w:webHidden/>
              </w:rPr>
            </w:r>
            <w:r w:rsidR="00902B32">
              <w:rPr>
                <w:noProof/>
                <w:webHidden/>
              </w:rPr>
              <w:fldChar w:fldCharType="separate"/>
            </w:r>
            <w:r w:rsidR="00902B32">
              <w:rPr>
                <w:noProof/>
                <w:webHidden/>
              </w:rPr>
              <w:t>2</w:t>
            </w:r>
            <w:r w:rsidR="00902B32">
              <w:rPr>
                <w:noProof/>
                <w:webHidden/>
              </w:rPr>
              <w:fldChar w:fldCharType="end"/>
            </w:r>
          </w:hyperlink>
        </w:p>
        <w:p w14:paraId="3B1D7E5C" w14:textId="77777777" w:rsidR="00902B32" w:rsidRDefault="00A537D4">
          <w:pPr>
            <w:pStyle w:val="10"/>
            <w:tabs>
              <w:tab w:val="left" w:pos="420"/>
              <w:tab w:val="right" w:leader="dot" w:pos="8296"/>
            </w:tabs>
            <w:rPr>
              <w:noProof/>
              <w:sz w:val="21"/>
            </w:rPr>
          </w:pPr>
          <w:hyperlink w:anchor="_Toc480964585" w:history="1">
            <w:r w:rsidR="00902B32" w:rsidRPr="00503DAA">
              <w:rPr>
                <w:rStyle w:val="a8"/>
                <w:noProof/>
              </w:rPr>
              <w:t>3.</w:t>
            </w:r>
            <w:r w:rsidR="00902B32">
              <w:rPr>
                <w:noProof/>
                <w:sz w:val="21"/>
              </w:rPr>
              <w:tab/>
            </w:r>
            <w:r w:rsidR="00902B32" w:rsidRPr="00503DAA">
              <w:rPr>
                <w:rStyle w:val="a8"/>
                <w:rFonts w:ascii="Times New Roman" w:hAnsi="Times New Roman" w:cs="Times New Roman" w:hint="eastAsia"/>
                <w:noProof/>
              </w:rPr>
              <w:t>业务需求模型</w:t>
            </w:r>
            <w:r w:rsidR="00902B32">
              <w:rPr>
                <w:noProof/>
                <w:webHidden/>
              </w:rPr>
              <w:tab/>
            </w:r>
            <w:r w:rsidR="00902B32">
              <w:rPr>
                <w:noProof/>
                <w:webHidden/>
              </w:rPr>
              <w:fldChar w:fldCharType="begin"/>
            </w:r>
            <w:r w:rsidR="00902B32">
              <w:rPr>
                <w:noProof/>
                <w:webHidden/>
              </w:rPr>
              <w:instrText xml:space="preserve"> PAGEREF _Toc480964585 \h </w:instrText>
            </w:r>
            <w:r w:rsidR="00902B32">
              <w:rPr>
                <w:noProof/>
                <w:webHidden/>
              </w:rPr>
            </w:r>
            <w:r w:rsidR="00902B32">
              <w:rPr>
                <w:noProof/>
                <w:webHidden/>
              </w:rPr>
              <w:fldChar w:fldCharType="separate"/>
            </w:r>
            <w:r w:rsidR="00902B32">
              <w:rPr>
                <w:noProof/>
                <w:webHidden/>
              </w:rPr>
              <w:t>3</w:t>
            </w:r>
            <w:r w:rsidR="00902B32">
              <w:rPr>
                <w:noProof/>
                <w:webHidden/>
              </w:rPr>
              <w:fldChar w:fldCharType="end"/>
            </w:r>
          </w:hyperlink>
        </w:p>
        <w:p w14:paraId="75855DB8" w14:textId="77777777" w:rsidR="00902B32" w:rsidRDefault="00A537D4">
          <w:pPr>
            <w:pStyle w:val="20"/>
            <w:tabs>
              <w:tab w:val="right" w:leader="dot" w:pos="8296"/>
            </w:tabs>
            <w:rPr>
              <w:noProof/>
              <w:sz w:val="21"/>
            </w:rPr>
          </w:pPr>
          <w:hyperlink w:anchor="_Toc480964586" w:history="1">
            <w:r w:rsidR="00902B32" w:rsidRPr="00503DAA">
              <w:rPr>
                <w:rStyle w:val="a8"/>
                <w:rFonts w:ascii="Times New Roman" w:hAnsi="Times New Roman" w:cs="Times New Roman"/>
                <w:noProof/>
              </w:rPr>
              <w:t>3.1</w:t>
            </w:r>
            <w:r w:rsidR="00902B32" w:rsidRPr="00503DAA">
              <w:rPr>
                <w:rStyle w:val="a8"/>
                <w:rFonts w:ascii="Times New Roman" w:hAnsi="Times New Roman" w:cs="Times New Roman" w:hint="eastAsia"/>
                <w:noProof/>
              </w:rPr>
              <w:t>社交媒体数据实时分析</w:t>
            </w:r>
            <w:r w:rsidR="00902B32">
              <w:rPr>
                <w:noProof/>
                <w:webHidden/>
              </w:rPr>
              <w:tab/>
            </w:r>
            <w:r w:rsidR="00902B32">
              <w:rPr>
                <w:noProof/>
                <w:webHidden/>
              </w:rPr>
              <w:fldChar w:fldCharType="begin"/>
            </w:r>
            <w:r w:rsidR="00902B32">
              <w:rPr>
                <w:noProof/>
                <w:webHidden/>
              </w:rPr>
              <w:instrText xml:space="preserve"> PAGEREF _Toc480964586 \h </w:instrText>
            </w:r>
            <w:r w:rsidR="00902B32">
              <w:rPr>
                <w:noProof/>
                <w:webHidden/>
              </w:rPr>
            </w:r>
            <w:r w:rsidR="00902B32">
              <w:rPr>
                <w:noProof/>
                <w:webHidden/>
              </w:rPr>
              <w:fldChar w:fldCharType="separate"/>
            </w:r>
            <w:r w:rsidR="00902B32">
              <w:rPr>
                <w:noProof/>
                <w:webHidden/>
              </w:rPr>
              <w:t>3</w:t>
            </w:r>
            <w:r w:rsidR="00902B32">
              <w:rPr>
                <w:noProof/>
                <w:webHidden/>
              </w:rPr>
              <w:fldChar w:fldCharType="end"/>
            </w:r>
          </w:hyperlink>
        </w:p>
        <w:p w14:paraId="186954EE" w14:textId="77777777" w:rsidR="00902B32" w:rsidRDefault="00A537D4">
          <w:pPr>
            <w:pStyle w:val="20"/>
            <w:tabs>
              <w:tab w:val="right" w:leader="dot" w:pos="8296"/>
            </w:tabs>
            <w:rPr>
              <w:noProof/>
              <w:sz w:val="21"/>
            </w:rPr>
          </w:pPr>
          <w:hyperlink w:anchor="_Toc480964587" w:history="1">
            <w:r w:rsidR="00902B32" w:rsidRPr="00503DAA">
              <w:rPr>
                <w:rStyle w:val="a8"/>
                <w:rFonts w:ascii="Times New Roman" w:hAnsi="Times New Roman" w:cs="Times New Roman"/>
                <w:noProof/>
                <w:shd w:val="clear" w:color="auto" w:fill="FFFFFF"/>
              </w:rPr>
              <w:t>3.2</w:t>
            </w:r>
            <w:r w:rsidR="00902B32" w:rsidRPr="00503DAA">
              <w:rPr>
                <w:rStyle w:val="a8"/>
                <w:rFonts w:ascii="Times New Roman" w:hAnsi="Times New Roman" w:cs="Times New Roman" w:hint="eastAsia"/>
                <w:noProof/>
                <w:shd w:val="clear" w:color="auto" w:fill="FFFFFF"/>
              </w:rPr>
              <w:t>网站流量统计</w:t>
            </w:r>
            <w:r w:rsidR="00902B32">
              <w:rPr>
                <w:noProof/>
                <w:webHidden/>
              </w:rPr>
              <w:tab/>
            </w:r>
            <w:r w:rsidR="00902B32">
              <w:rPr>
                <w:noProof/>
                <w:webHidden/>
              </w:rPr>
              <w:fldChar w:fldCharType="begin"/>
            </w:r>
            <w:r w:rsidR="00902B32">
              <w:rPr>
                <w:noProof/>
                <w:webHidden/>
              </w:rPr>
              <w:instrText xml:space="preserve"> PAGEREF _Toc480964587 \h </w:instrText>
            </w:r>
            <w:r w:rsidR="00902B32">
              <w:rPr>
                <w:noProof/>
                <w:webHidden/>
              </w:rPr>
            </w:r>
            <w:r w:rsidR="00902B32">
              <w:rPr>
                <w:noProof/>
                <w:webHidden/>
              </w:rPr>
              <w:fldChar w:fldCharType="separate"/>
            </w:r>
            <w:r w:rsidR="00902B32">
              <w:rPr>
                <w:noProof/>
                <w:webHidden/>
              </w:rPr>
              <w:t>4</w:t>
            </w:r>
            <w:r w:rsidR="00902B32">
              <w:rPr>
                <w:noProof/>
                <w:webHidden/>
              </w:rPr>
              <w:fldChar w:fldCharType="end"/>
            </w:r>
          </w:hyperlink>
        </w:p>
        <w:p w14:paraId="1BEBF652" w14:textId="77777777" w:rsidR="00902B32" w:rsidRDefault="00A537D4">
          <w:pPr>
            <w:pStyle w:val="10"/>
            <w:tabs>
              <w:tab w:val="left" w:pos="420"/>
              <w:tab w:val="right" w:leader="dot" w:pos="8296"/>
            </w:tabs>
            <w:rPr>
              <w:noProof/>
              <w:sz w:val="21"/>
            </w:rPr>
          </w:pPr>
          <w:hyperlink w:anchor="_Toc480964588" w:history="1">
            <w:r w:rsidR="00902B32" w:rsidRPr="00503DAA">
              <w:rPr>
                <w:rStyle w:val="a8"/>
                <w:noProof/>
              </w:rPr>
              <w:t>4.</w:t>
            </w:r>
            <w:r w:rsidR="00902B32">
              <w:rPr>
                <w:noProof/>
                <w:sz w:val="21"/>
              </w:rPr>
              <w:tab/>
            </w:r>
            <w:r w:rsidR="00902B32" w:rsidRPr="00503DAA">
              <w:rPr>
                <w:rStyle w:val="a8"/>
                <w:rFonts w:ascii="Times New Roman" w:hAnsi="Times New Roman" w:cs="Times New Roman" w:hint="eastAsia"/>
                <w:noProof/>
              </w:rPr>
              <w:t>功能性需求</w:t>
            </w:r>
            <w:r w:rsidR="00902B32">
              <w:rPr>
                <w:noProof/>
                <w:webHidden/>
              </w:rPr>
              <w:tab/>
            </w:r>
            <w:r w:rsidR="00902B32">
              <w:rPr>
                <w:noProof/>
                <w:webHidden/>
              </w:rPr>
              <w:fldChar w:fldCharType="begin"/>
            </w:r>
            <w:r w:rsidR="00902B32">
              <w:rPr>
                <w:noProof/>
                <w:webHidden/>
              </w:rPr>
              <w:instrText xml:space="preserve"> PAGEREF _Toc480964588 \h </w:instrText>
            </w:r>
            <w:r w:rsidR="00902B32">
              <w:rPr>
                <w:noProof/>
                <w:webHidden/>
              </w:rPr>
            </w:r>
            <w:r w:rsidR="00902B32">
              <w:rPr>
                <w:noProof/>
                <w:webHidden/>
              </w:rPr>
              <w:fldChar w:fldCharType="separate"/>
            </w:r>
            <w:r w:rsidR="00902B32">
              <w:rPr>
                <w:noProof/>
                <w:webHidden/>
              </w:rPr>
              <w:t>5</w:t>
            </w:r>
            <w:r w:rsidR="00902B32">
              <w:rPr>
                <w:noProof/>
                <w:webHidden/>
              </w:rPr>
              <w:fldChar w:fldCharType="end"/>
            </w:r>
          </w:hyperlink>
        </w:p>
        <w:p w14:paraId="465562AF" w14:textId="77777777" w:rsidR="00902B32" w:rsidRDefault="00A537D4">
          <w:pPr>
            <w:pStyle w:val="20"/>
            <w:tabs>
              <w:tab w:val="right" w:leader="dot" w:pos="8296"/>
            </w:tabs>
            <w:rPr>
              <w:noProof/>
              <w:sz w:val="21"/>
            </w:rPr>
          </w:pPr>
          <w:hyperlink w:anchor="_Toc480964589" w:history="1">
            <w:r w:rsidR="00902B32" w:rsidRPr="00503DAA">
              <w:rPr>
                <w:rStyle w:val="a8"/>
                <w:rFonts w:ascii="Times New Roman" w:hAnsi="Times New Roman" w:cs="Times New Roman"/>
                <w:noProof/>
              </w:rPr>
              <w:t xml:space="preserve">4.1 </w:t>
            </w:r>
            <w:r w:rsidR="00902B32" w:rsidRPr="00503DAA">
              <w:rPr>
                <w:rStyle w:val="a8"/>
                <w:rFonts w:ascii="Times New Roman" w:hAnsi="Times New Roman" w:cs="Times New Roman" w:hint="eastAsia"/>
                <w:noProof/>
              </w:rPr>
              <w:t>数据的产生与输入</w:t>
            </w:r>
            <w:r w:rsidR="00902B32">
              <w:rPr>
                <w:noProof/>
                <w:webHidden/>
              </w:rPr>
              <w:tab/>
            </w:r>
            <w:r w:rsidR="00902B32">
              <w:rPr>
                <w:noProof/>
                <w:webHidden/>
              </w:rPr>
              <w:fldChar w:fldCharType="begin"/>
            </w:r>
            <w:r w:rsidR="00902B32">
              <w:rPr>
                <w:noProof/>
                <w:webHidden/>
              </w:rPr>
              <w:instrText xml:space="preserve"> PAGEREF _Toc480964589 \h </w:instrText>
            </w:r>
            <w:r w:rsidR="00902B32">
              <w:rPr>
                <w:noProof/>
                <w:webHidden/>
              </w:rPr>
            </w:r>
            <w:r w:rsidR="00902B32">
              <w:rPr>
                <w:noProof/>
                <w:webHidden/>
              </w:rPr>
              <w:fldChar w:fldCharType="separate"/>
            </w:r>
            <w:r w:rsidR="00902B32">
              <w:rPr>
                <w:noProof/>
                <w:webHidden/>
              </w:rPr>
              <w:t>5</w:t>
            </w:r>
            <w:r w:rsidR="00902B32">
              <w:rPr>
                <w:noProof/>
                <w:webHidden/>
              </w:rPr>
              <w:fldChar w:fldCharType="end"/>
            </w:r>
          </w:hyperlink>
        </w:p>
        <w:p w14:paraId="54B7A492" w14:textId="77777777" w:rsidR="00902B32" w:rsidRDefault="00A537D4">
          <w:pPr>
            <w:pStyle w:val="30"/>
            <w:tabs>
              <w:tab w:val="right" w:leader="dot" w:pos="8296"/>
            </w:tabs>
            <w:rPr>
              <w:noProof/>
              <w:sz w:val="21"/>
            </w:rPr>
          </w:pPr>
          <w:hyperlink w:anchor="_Toc480964590" w:history="1">
            <w:r w:rsidR="00902B32" w:rsidRPr="00503DAA">
              <w:rPr>
                <w:rStyle w:val="a8"/>
                <w:rFonts w:ascii="Times New Roman" w:hAnsi="Times New Roman" w:cs="Times New Roman"/>
                <w:noProof/>
              </w:rPr>
              <w:t>4.1.1</w:t>
            </w:r>
            <w:r w:rsidR="00902B32" w:rsidRPr="00503DAA">
              <w:rPr>
                <w:rStyle w:val="a8"/>
                <w:rFonts w:ascii="Times New Roman" w:hAnsi="Times New Roman" w:cs="Times New Roman" w:hint="eastAsia"/>
                <w:noProof/>
              </w:rPr>
              <w:t>输入流接收器</w:t>
            </w:r>
            <w:r w:rsidR="00902B32">
              <w:rPr>
                <w:noProof/>
                <w:webHidden/>
              </w:rPr>
              <w:tab/>
            </w:r>
            <w:r w:rsidR="00902B32">
              <w:rPr>
                <w:noProof/>
                <w:webHidden/>
              </w:rPr>
              <w:fldChar w:fldCharType="begin"/>
            </w:r>
            <w:r w:rsidR="00902B32">
              <w:rPr>
                <w:noProof/>
                <w:webHidden/>
              </w:rPr>
              <w:instrText xml:space="preserve"> PAGEREF _Toc480964590 \h </w:instrText>
            </w:r>
            <w:r w:rsidR="00902B32">
              <w:rPr>
                <w:noProof/>
                <w:webHidden/>
              </w:rPr>
            </w:r>
            <w:r w:rsidR="00902B32">
              <w:rPr>
                <w:noProof/>
                <w:webHidden/>
              </w:rPr>
              <w:fldChar w:fldCharType="separate"/>
            </w:r>
            <w:r w:rsidR="00902B32">
              <w:rPr>
                <w:noProof/>
                <w:webHidden/>
              </w:rPr>
              <w:t>5</w:t>
            </w:r>
            <w:r w:rsidR="00902B32">
              <w:rPr>
                <w:noProof/>
                <w:webHidden/>
              </w:rPr>
              <w:fldChar w:fldCharType="end"/>
            </w:r>
          </w:hyperlink>
        </w:p>
        <w:p w14:paraId="24315C71" w14:textId="77777777" w:rsidR="00902B32" w:rsidRDefault="00A537D4">
          <w:pPr>
            <w:pStyle w:val="30"/>
            <w:tabs>
              <w:tab w:val="right" w:leader="dot" w:pos="8296"/>
            </w:tabs>
            <w:rPr>
              <w:noProof/>
              <w:sz w:val="21"/>
            </w:rPr>
          </w:pPr>
          <w:hyperlink w:anchor="_Toc480964591" w:history="1">
            <w:r w:rsidR="00902B32" w:rsidRPr="00503DAA">
              <w:rPr>
                <w:rStyle w:val="a8"/>
                <w:rFonts w:ascii="Times New Roman" w:hAnsi="Times New Roman" w:cs="Times New Roman"/>
                <w:noProof/>
              </w:rPr>
              <w:t xml:space="preserve">4.1.2 </w:t>
            </w:r>
            <w:r w:rsidR="00902B32" w:rsidRPr="00503DAA">
              <w:rPr>
                <w:rStyle w:val="a8"/>
                <w:rFonts w:ascii="Times New Roman" w:hAnsi="Times New Roman" w:cs="Times New Roman" w:hint="eastAsia"/>
                <w:noProof/>
              </w:rPr>
              <w:t>数据源输入流</w:t>
            </w:r>
            <w:r w:rsidR="00902B32">
              <w:rPr>
                <w:noProof/>
                <w:webHidden/>
              </w:rPr>
              <w:tab/>
            </w:r>
            <w:r w:rsidR="00902B32">
              <w:rPr>
                <w:noProof/>
                <w:webHidden/>
              </w:rPr>
              <w:fldChar w:fldCharType="begin"/>
            </w:r>
            <w:r w:rsidR="00902B32">
              <w:rPr>
                <w:noProof/>
                <w:webHidden/>
              </w:rPr>
              <w:instrText xml:space="preserve"> PAGEREF _Toc480964591 \h </w:instrText>
            </w:r>
            <w:r w:rsidR="00902B32">
              <w:rPr>
                <w:noProof/>
                <w:webHidden/>
              </w:rPr>
            </w:r>
            <w:r w:rsidR="00902B32">
              <w:rPr>
                <w:noProof/>
                <w:webHidden/>
              </w:rPr>
              <w:fldChar w:fldCharType="separate"/>
            </w:r>
            <w:r w:rsidR="00902B32">
              <w:rPr>
                <w:noProof/>
                <w:webHidden/>
              </w:rPr>
              <w:t>6</w:t>
            </w:r>
            <w:r w:rsidR="00902B32">
              <w:rPr>
                <w:noProof/>
                <w:webHidden/>
              </w:rPr>
              <w:fldChar w:fldCharType="end"/>
            </w:r>
          </w:hyperlink>
        </w:p>
        <w:p w14:paraId="14B42801" w14:textId="77777777" w:rsidR="00902B32" w:rsidRDefault="00A537D4">
          <w:pPr>
            <w:pStyle w:val="20"/>
            <w:tabs>
              <w:tab w:val="right" w:leader="dot" w:pos="8296"/>
            </w:tabs>
            <w:rPr>
              <w:noProof/>
              <w:sz w:val="21"/>
            </w:rPr>
          </w:pPr>
          <w:hyperlink w:anchor="_Toc480964592" w:history="1">
            <w:r w:rsidR="00902B32" w:rsidRPr="00503DAA">
              <w:rPr>
                <w:rStyle w:val="a8"/>
                <w:rFonts w:ascii="Times New Roman" w:hAnsi="Times New Roman" w:cs="Times New Roman"/>
                <w:noProof/>
              </w:rPr>
              <w:t xml:space="preserve">4.2 </w:t>
            </w:r>
            <w:r w:rsidR="00902B32" w:rsidRPr="00503DAA">
              <w:rPr>
                <w:rStyle w:val="a8"/>
                <w:rFonts w:ascii="Times New Roman" w:hAnsi="Times New Roman" w:cs="Times New Roman" w:hint="eastAsia"/>
                <w:noProof/>
              </w:rPr>
              <w:t>数据流抽象</w:t>
            </w:r>
            <w:r w:rsidR="00902B32" w:rsidRPr="00503DAA">
              <w:rPr>
                <w:rStyle w:val="a8"/>
                <w:rFonts w:ascii="Times New Roman" w:hAnsi="Times New Roman" w:cs="Times New Roman"/>
                <w:noProof/>
              </w:rPr>
              <w:t>DStream</w:t>
            </w:r>
            <w:r w:rsidR="00902B32">
              <w:rPr>
                <w:noProof/>
                <w:webHidden/>
              </w:rPr>
              <w:tab/>
            </w:r>
            <w:r w:rsidR="00902B32">
              <w:rPr>
                <w:noProof/>
                <w:webHidden/>
              </w:rPr>
              <w:fldChar w:fldCharType="begin"/>
            </w:r>
            <w:r w:rsidR="00902B32">
              <w:rPr>
                <w:noProof/>
                <w:webHidden/>
              </w:rPr>
              <w:instrText xml:space="preserve"> PAGEREF _Toc480964592 \h </w:instrText>
            </w:r>
            <w:r w:rsidR="00902B32">
              <w:rPr>
                <w:noProof/>
                <w:webHidden/>
              </w:rPr>
            </w:r>
            <w:r w:rsidR="00902B32">
              <w:rPr>
                <w:noProof/>
                <w:webHidden/>
              </w:rPr>
              <w:fldChar w:fldCharType="separate"/>
            </w:r>
            <w:r w:rsidR="00902B32">
              <w:rPr>
                <w:noProof/>
                <w:webHidden/>
              </w:rPr>
              <w:t>6</w:t>
            </w:r>
            <w:r w:rsidR="00902B32">
              <w:rPr>
                <w:noProof/>
                <w:webHidden/>
              </w:rPr>
              <w:fldChar w:fldCharType="end"/>
            </w:r>
          </w:hyperlink>
        </w:p>
        <w:p w14:paraId="5E6F76BE" w14:textId="77777777" w:rsidR="00902B32" w:rsidRDefault="00A537D4">
          <w:pPr>
            <w:pStyle w:val="30"/>
            <w:tabs>
              <w:tab w:val="right" w:leader="dot" w:pos="8296"/>
            </w:tabs>
            <w:rPr>
              <w:noProof/>
              <w:sz w:val="21"/>
            </w:rPr>
          </w:pPr>
          <w:hyperlink w:anchor="_Toc480964593" w:history="1">
            <w:r w:rsidR="00902B32" w:rsidRPr="00503DAA">
              <w:rPr>
                <w:rStyle w:val="a8"/>
                <w:rFonts w:ascii="Times New Roman" w:hAnsi="Times New Roman" w:cs="Times New Roman"/>
                <w:noProof/>
              </w:rPr>
              <w:t>4.2.1 DStream</w:t>
            </w:r>
            <w:r w:rsidR="00902B32" w:rsidRPr="00503DAA">
              <w:rPr>
                <w:rStyle w:val="a8"/>
                <w:rFonts w:ascii="Times New Roman" w:hAnsi="Times New Roman" w:cs="Times New Roman" w:hint="eastAsia"/>
                <w:noProof/>
              </w:rPr>
              <w:t>的离散化</w:t>
            </w:r>
            <w:r w:rsidR="00902B32">
              <w:rPr>
                <w:noProof/>
                <w:webHidden/>
              </w:rPr>
              <w:tab/>
            </w:r>
            <w:r w:rsidR="00902B32">
              <w:rPr>
                <w:noProof/>
                <w:webHidden/>
              </w:rPr>
              <w:fldChar w:fldCharType="begin"/>
            </w:r>
            <w:r w:rsidR="00902B32">
              <w:rPr>
                <w:noProof/>
                <w:webHidden/>
              </w:rPr>
              <w:instrText xml:space="preserve"> PAGEREF _Toc480964593 \h </w:instrText>
            </w:r>
            <w:r w:rsidR="00902B32">
              <w:rPr>
                <w:noProof/>
                <w:webHidden/>
              </w:rPr>
            </w:r>
            <w:r w:rsidR="00902B32">
              <w:rPr>
                <w:noProof/>
                <w:webHidden/>
              </w:rPr>
              <w:fldChar w:fldCharType="separate"/>
            </w:r>
            <w:r w:rsidR="00902B32">
              <w:rPr>
                <w:noProof/>
                <w:webHidden/>
              </w:rPr>
              <w:t>6</w:t>
            </w:r>
            <w:r w:rsidR="00902B32">
              <w:rPr>
                <w:noProof/>
                <w:webHidden/>
              </w:rPr>
              <w:fldChar w:fldCharType="end"/>
            </w:r>
          </w:hyperlink>
        </w:p>
        <w:p w14:paraId="752B42B1" w14:textId="77777777" w:rsidR="00902B32" w:rsidRDefault="00A537D4">
          <w:pPr>
            <w:pStyle w:val="30"/>
            <w:tabs>
              <w:tab w:val="right" w:leader="dot" w:pos="8296"/>
            </w:tabs>
            <w:rPr>
              <w:noProof/>
              <w:sz w:val="21"/>
            </w:rPr>
          </w:pPr>
          <w:hyperlink w:anchor="_Toc480964594" w:history="1">
            <w:r w:rsidR="00902B32" w:rsidRPr="00503DAA">
              <w:rPr>
                <w:rStyle w:val="a8"/>
                <w:rFonts w:ascii="Times New Roman" w:hAnsi="Times New Roman" w:cs="Times New Roman"/>
                <w:noProof/>
              </w:rPr>
              <w:t xml:space="preserve">4.2.2 </w:t>
            </w:r>
            <w:r w:rsidR="00902B32" w:rsidRPr="00503DAA">
              <w:rPr>
                <w:rStyle w:val="a8"/>
                <w:rFonts w:ascii="Times New Roman" w:hAnsi="Times New Roman" w:cs="Times New Roman" w:hint="eastAsia"/>
                <w:noProof/>
              </w:rPr>
              <w:t>基本数据集抽象</w:t>
            </w:r>
            <w:r w:rsidR="00902B32" w:rsidRPr="00503DAA">
              <w:rPr>
                <w:rStyle w:val="a8"/>
                <w:rFonts w:ascii="Times New Roman" w:hAnsi="Times New Roman" w:cs="Times New Roman"/>
                <w:noProof/>
              </w:rPr>
              <w:t>——RDD</w:t>
            </w:r>
            <w:r w:rsidR="00902B32">
              <w:rPr>
                <w:noProof/>
                <w:webHidden/>
              </w:rPr>
              <w:tab/>
            </w:r>
            <w:r w:rsidR="00902B32">
              <w:rPr>
                <w:noProof/>
                <w:webHidden/>
              </w:rPr>
              <w:fldChar w:fldCharType="begin"/>
            </w:r>
            <w:r w:rsidR="00902B32">
              <w:rPr>
                <w:noProof/>
                <w:webHidden/>
              </w:rPr>
              <w:instrText xml:space="preserve"> PAGEREF _Toc480964594 \h </w:instrText>
            </w:r>
            <w:r w:rsidR="00902B32">
              <w:rPr>
                <w:noProof/>
                <w:webHidden/>
              </w:rPr>
            </w:r>
            <w:r w:rsidR="00902B32">
              <w:rPr>
                <w:noProof/>
                <w:webHidden/>
              </w:rPr>
              <w:fldChar w:fldCharType="separate"/>
            </w:r>
            <w:r w:rsidR="00902B32">
              <w:rPr>
                <w:noProof/>
                <w:webHidden/>
              </w:rPr>
              <w:t>7</w:t>
            </w:r>
            <w:r w:rsidR="00902B32">
              <w:rPr>
                <w:noProof/>
                <w:webHidden/>
              </w:rPr>
              <w:fldChar w:fldCharType="end"/>
            </w:r>
          </w:hyperlink>
        </w:p>
        <w:p w14:paraId="17AA812E" w14:textId="77777777" w:rsidR="00902B32" w:rsidRDefault="00A537D4">
          <w:pPr>
            <w:pStyle w:val="30"/>
            <w:tabs>
              <w:tab w:val="right" w:leader="dot" w:pos="8296"/>
            </w:tabs>
            <w:rPr>
              <w:noProof/>
              <w:sz w:val="21"/>
            </w:rPr>
          </w:pPr>
          <w:hyperlink w:anchor="_Toc480964595" w:history="1">
            <w:r w:rsidR="00902B32" w:rsidRPr="00503DAA">
              <w:rPr>
                <w:rStyle w:val="a8"/>
                <w:rFonts w:ascii="Times New Roman" w:hAnsi="Times New Roman" w:cs="Times New Roman"/>
                <w:noProof/>
              </w:rPr>
              <w:t>4.2.3 DStream</w:t>
            </w:r>
            <w:r w:rsidR="00902B32" w:rsidRPr="00503DAA">
              <w:rPr>
                <w:rStyle w:val="a8"/>
                <w:rFonts w:ascii="Times New Roman" w:hAnsi="Times New Roman" w:cs="Times New Roman" w:hint="eastAsia"/>
                <w:noProof/>
              </w:rPr>
              <w:t>的操作</w:t>
            </w:r>
            <w:r w:rsidR="00902B32">
              <w:rPr>
                <w:noProof/>
                <w:webHidden/>
              </w:rPr>
              <w:tab/>
            </w:r>
            <w:r w:rsidR="00902B32">
              <w:rPr>
                <w:noProof/>
                <w:webHidden/>
              </w:rPr>
              <w:fldChar w:fldCharType="begin"/>
            </w:r>
            <w:r w:rsidR="00902B32">
              <w:rPr>
                <w:noProof/>
                <w:webHidden/>
              </w:rPr>
              <w:instrText xml:space="preserve"> PAGEREF _Toc480964595 \h </w:instrText>
            </w:r>
            <w:r w:rsidR="00902B32">
              <w:rPr>
                <w:noProof/>
                <w:webHidden/>
              </w:rPr>
            </w:r>
            <w:r w:rsidR="00902B32">
              <w:rPr>
                <w:noProof/>
                <w:webHidden/>
              </w:rPr>
              <w:fldChar w:fldCharType="separate"/>
            </w:r>
            <w:r w:rsidR="00902B32">
              <w:rPr>
                <w:noProof/>
                <w:webHidden/>
              </w:rPr>
              <w:t>7</w:t>
            </w:r>
            <w:r w:rsidR="00902B32">
              <w:rPr>
                <w:noProof/>
                <w:webHidden/>
              </w:rPr>
              <w:fldChar w:fldCharType="end"/>
            </w:r>
          </w:hyperlink>
        </w:p>
        <w:p w14:paraId="032A8560" w14:textId="77777777" w:rsidR="00902B32" w:rsidRDefault="00A537D4">
          <w:pPr>
            <w:pStyle w:val="20"/>
            <w:tabs>
              <w:tab w:val="right" w:leader="dot" w:pos="8296"/>
            </w:tabs>
            <w:rPr>
              <w:noProof/>
              <w:sz w:val="21"/>
            </w:rPr>
          </w:pPr>
          <w:hyperlink w:anchor="_Toc480964596" w:history="1">
            <w:r w:rsidR="00902B32" w:rsidRPr="00503DAA">
              <w:rPr>
                <w:rStyle w:val="a8"/>
                <w:rFonts w:ascii="Times New Roman" w:hAnsi="Times New Roman" w:cs="Times New Roman"/>
                <w:noProof/>
              </w:rPr>
              <w:t xml:space="preserve">4.3 </w:t>
            </w:r>
            <w:r w:rsidR="00902B32" w:rsidRPr="00503DAA">
              <w:rPr>
                <w:rStyle w:val="a8"/>
                <w:rFonts w:ascii="Times New Roman" w:hAnsi="Times New Roman" w:cs="Times New Roman" w:hint="eastAsia"/>
                <w:noProof/>
              </w:rPr>
              <w:t>作业调度</w:t>
            </w:r>
            <w:r w:rsidR="00902B32">
              <w:rPr>
                <w:noProof/>
                <w:webHidden/>
              </w:rPr>
              <w:tab/>
            </w:r>
            <w:r w:rsidR="00902B32">
              <w:rPr>
                <w:noProof/>
                <w:webHidden/>
              </w:rPr>
              <w:fldChar w:fldCharType="begin"/>
            </w:r>
            <w:r w:rsidR="00902B32">
              <w:rPr>
                <w:noProof/>
                <w:webHidden/>
              </w:rPr>
              <w:instrText xml:space="preserve"> PAGEREF _Toc480964596 \h </w:instrText>
            </w:r>
            <w:r w:rsidR="00902B32">
              <w:rPr>
                <w:noProof/>
                <w:webHidden/>
              </w:rPr>
            </w:r>
            <w:r w:rsidR="00902B32">
              <w:rPr>
                <w:noProof/>
                <w:webHidden/>
              </w:rPr>
              <w:fldChar w:fldCharType="separate"/>
            </w:r>
            <w:r w:rsidR="00902B32">
              <w:rPr>
                <w:noProof/>
                <w:webHidden/>
              </w:rPr>
              <w:t>10</w:t>
            </w:r>
            <w:r w:rsidR="00902B32">
              <w:rPr>
                <w:noProof/>
                <w:webHidden/>
              </w:rPr>
              <w:fldChar w:fldCharType="end"/>
            </w:r>
          </w:hyperlink>
        </w:p>
        <w:p w14:paraId="114B682E" w14:textId="77777777" w:rsidR="00902B32" w:rsidRDefault="00A537D4">
          <w:pPr>
            <w:pStyle w:val="30"/>
            <w:tabs>
              <w:tab w:val="right" w:leader="dot" w:pos="8296"/>
            </w:tabs>
            <w:rPr>
              <w:noProof/>
              <w:sz w:val="21"/>
            </w:rPr>
          </w:pPr>
          <w:hyperlink w:anchor="_Toc480964597" w:history="1">
            <w:r w:rsidR="00902B32" w:rsidRPr="00503DAA">
              <w:rPr>
                <w:rStyle w:val="a8"/>
                <w:rFonts w:ascii="Times New Roman" w:hAnsi="Times New Roman" w:cs="Times New Roman"/>
                <w:noProof/>
              </w:rPr>
              <w:t>4.3.1 Spark</w:t>
            </w:r>
            <w:r w:rsidR="00902B32" w:rsidRPr="00503DAA">
              <w:rPr>
                <w:rStyle w:val="a8"/>
                <w:rFonts w:ascii="Times New Roman" w:hAnsi="Times New Roman" w:cs="Times New Roman" w:hint="eastAsia"/>
                <w:noProof/>
              </w:rPr>
              <w:t>应用之间的资源调度</w:t>
            </w:r>
            <w:r w:rsidR="00902B32">
              <w:rPr>
                <w:noProof/>
                <w:webHidden/>
              </w:rPr>
              <w:tab/>
            </w:r>
            <w:r w:rsidR="00902B32">
              <w:rPr>
                <w:noProof/>
                <w:webHidden/>
              </w:rPr>
              <w:fldChar w:fldCharType="begin"/>
            </w:r>
            <w:r w:rsidR="00902B32">
              <w:rPr>
                <w:noProof/>
                <w:webHidden/>
              </w:rPr>
              <w:instrText xml:space="preserve"> PAGEREF _Toc480964597 \h </w:instrText>
            </w:r>
            <w:r w:rsidR="00902B32">
              <w:rPr>
                <w:noProof/>
                <w:webHidden/>
              </w:rPr>
            </w:r>
            <w:r w:rsidR="00902B32">
              <w:rPr>
                <w:noProof/>
                <w:webHidden/>
              </w:rPr>
              <w:fldChar w:fldCharType="separate"/>
            </w:r>
            <w:r w:rsidR="00902B32">
              <w:rPr>
                <w:noProof/>
                <w:webHidden/>
              </w:rPr>
              <w:t>10</w:t>
            </w:r>
            <w:r w:rsidR="00902B32">
              <w:rPr>
                <w:noProof/>
                <w:webHidden/>
              </w:rPr>
              <w:fldChar w:fldCharType="end"/>
            </w:r>
          </w:hyperlink>
        </w:p>
        <w:p w14:paraId="14E857F3" w14:textId="77777777" w:rsidR="00902B32" w:rsidRDefault="00A537D4">
          <w:pPr>
            <w:pStyle w:val="30"/>
            <w:tabs>
              <w:tab w:val="right" w:leader="dot" w:pos="8296"/>
            </w:tabs>
            <w:rPr>
              <w:noProof/>
              <w:sz w:val="21"/>
            </w:rPr>
          </w:pPr>
          <w:hyperlink w:anchor="_Toc480964598" w:history="1">
            <w:r w:rsidR="00902B32" w:rsidRPr="00503DAA">
              <w:rPr>
                <w:rStyle w:val="a8"/>
                <w:rFonts w:ascii="Times New Roman" w:hAnsi="Times New Roman" w:cs="Times New Roman"/>
                <w:noProof/>
              </w:rPr>
              <w:t xml:space="preserve">4.3.2 </w:t>
            </w:r>
            <w:r w:rsidR="00902B32" w:rsidRPr="00503DAA">
              <w:rPr>
                <w:rStyle w:val="a8"/>
                <w:rFonts w:ascii="Times New Roman" w:hAnsi="Times New Roman" w:cs="Times New Roman" w:hint="eastAsia"/>
                <w:noProof/>
              </w:rPr>
              <w:t>同一应用程序内的资源调度</w:t>
            </w:r>
            <w:r w:rsidR="00902B32">
              <w:rPr>
                <w:noProof/>
                <w:webHidden/>
              </w:rPr>
              <w:tab/>
            </w:r>
            <w:r w:rsidR="00902B32">
              <w:rPr>
                <w:noProof/>
                <w:webHidden/>
              </w:rPr>
              <w:fldChar w:fldCharType="begin"/>
            </w:r>
            <w:r w:rsidR="00902B32">
              <w:rPr>
                <w:noProof/>
                <w:webHidden/>
              </w:rPr>
              <w:instrText xml:space="preserve"> PAGEREF _Toc480964598 \h </w:instrText>
            </w:r>
            <w:r w:rsidR="00902B32">
              <w:rPr>
                <w:noProof/>
                <w:webHidden/>
              </w:rPr>
            </w:r>
            <w:r w:rsidR="00902B32">
              <w:rPr>
                <w:noProof/>
                <w:webHidden/>
              </w:rPr>
              <w:fldChar w:fldCharType="separate"/>
            </w:r>
            <w:r w:rsidR="00902B32">
              <w:rPr>
                <w:noProof/>
                <w:webHidden/>
              </w:rPr>
              <w:t>11</w:t>
            </w:r>
            <w:r w:rsidR="00902B32">
              <w:rPr>
                <w:noProof/>
                <w:webHidden/>
              </w:rPr>
              <w:fldChar w:fldCharType="end"/>
            </w:r>
          </w:hyperlink>
        </w:p>
        <w:p w14:paraId="3082C857" w14:textId="77777777" w:rsidR="00902B32" w:rsidRDefault="00A537D4">
          <w:pPr>
            <w:pStyle w:val="20"/>
            <w:tabs>
              <w:tab w:val="right" w:leader="dot" w:pos="8296"/>
            </w:tabs>
            <w:rPr>
              <w:noProof/>
              <w:sz w:val="21"/>
            </w:rPr>
          </w:pPr>
          <w:hyperlink w:anchor="_Toc480964599" w:history="1">
            <w:r w:rsidR="00902B32" w:rsidRPr="00503DAA">
              <w:rPr>
                <w:rStyle w:val="a8"/>
                <w:rFonts w:ascii="Times New Roman" w:hAnsi="Times New Roman" w:cs="Times New Roman"/>
                <w:noProof/>
              </w:rPr>
              <w:t xml:space="preserve">4.4 </w:t>
            </w:r>
            <w:r w:rsidR="00902B32" w:rsidRPr="00503DAA">
              <w:rPr>
                <w:rStyle w:val="a8"/>
                <w:rFonts w:ascii="Times New Roman" w:hAnsi="Times New Roman" w:cs="Times New Roman" w:hint="eastAsia"/>
                <w:noProof/>
              </w:rPr>
              <w:t>长时间容错</w:t>
            </w:r>
            <w:r w:rsidR="00902B32">
              <w:rPr>
                <w:noProof/>
                <w:webHidden/>
              </w:rPr>
              <w:tab/>
            </w:r>
            <w:r w:rsidR="00902B32">
              <w:rPr>
                <w:noProof/>
                <w:webHidden/>
              </w:rPr>
              <w:fldChar w:fldCharType="begin"/>
            </w:r>
            <w:r w:rsidR="00902B32">
              <w:rPr>
                <w:noProof/>
                <w:webHidden/>
              </w:rPr>
              <w:instrText xml:space="preserve"> PAGEREF _Toc480964599 \h </w:instrText>
            </w:r>
            <w:r w:rsidR="00902B32">
              <w:rPr>
                <w:noProof/>
                <w:webHidden/>
              </w:rPr>
            </w:r>
            <w:r w:rsidR="00902B32">
              <w:rPr>
                <w:noProof/>
                <w:webHidden/>
              </w:rPr>
              <w:fldChar w:fldCharType="separate"/>
            </w:r>
            <w:r w:rsidR="00902B32">
              <w:rPr>
                <w:noProof/>
                <w:webHidden/>
              </w:rPr>
              <w:t>11</w:t>
            </w:r>
            <w:r w:rsidR="00902B32">
              <w:rPr>
                <w:noProof/>
                <w:webHidden/>
              </w:rPr>
              <w:fldChar w:fldCharType="end"/>
            </w:r>
          </w:hyperlink>
        </w:p>
        <w:p w14:paraId="244C7AE3" w14:textId="77777777" w:rsidR="00902B32" w:rsidRDefault="00A537D4">
          <w:pPr>
            <w:pStyle w:val="30"/>
            <w:tabs>
              <w:tab w:val="right" w:leader="dot" w:pos="8296"/>
            </w:tabs>
            <w:rPr>
              <w:noProof/>
              <w:sz w:val="21"/>
            </w:rPr>
          </w:pPr>
          <w:hyperlink w:anchor="_Toc480964600" w:history="1">
            <w:r w:rsidR="00902B32" w:rsidRPr="00503DAA">
              <w:rPr>
                <w:rStyle w:val="a8"/>
                <w:rFonts w:ascii="Times New Roman" w:hAnsi="Times New Roman" w:cs="Times New Roman"/>
                <w:noProof/>
              </w:rPr>
              <w:t xml:space="preserve">4.4.1 </w:t>
            </w:r>
            <w:r w:rsidR="00902B32" w:rsidRPr="00503DAA">
              <w:rPr>
                <w:rStyle w:val="a8"/>
                <w:rFonts w:ascii="Times New Roman" w:hAnsi="Times New Roman" w:cs="Times New Roman" w:hint="eastAsia"/>
                <w:noProof/>
              </w:rPr>
              <w:t>数据导入导出模块长时间容错</w:t>
            </w:r>
            <w:r w:rsidR="00902B32">
              <w:rPr>
                <w:noProof/>
                <w:webHidden/>
              </w:rPr>
              <w:tab/>
            </w:r>
            <w:r w:rsidR="00902B32">
              <w:rPr>
                <w:noProof/>
                <w:webHidden/>
              </w:rPr>
              <w:fldChar w:fldCharType="begin"/>
            </w:r>
            <w:r w:rsidR="00902B32">
              <w:rPr>
                <w:noProof/>
                <w:webHidden/>
              </w:rPr>
              <w:instrText xml:space="preserve"> PAGEREF _Toc480964600 \h </w:instrText>
            </w:r>
            <w:r w:rsidR="00902B32">
              <w:rPr>
                <w:noProof/>
                <w:webHidden/>
              </w:rPr>
            </w:r>
            <w:r w:rsidR="00902B32">
              <w:rPr>
                <w:noProof/>
                <w:webHidden/>
              </w:rPr>
              <w:fldChar w:fldCharType="separate"/>
            </w:r>
            <w:r w:rsidR="00902B32">
              <w:rPr>
                <w:noProof/>
                <w:webHidden/>
              </w:rPr>
              <w:t>12</w:t>
            </w:r>
            <w:r w:rsidR="00902B32">
              <w:rPr>
                <w:noProof/>
                <w:webHidden/>
              </w:rPr>
              <w:fldChar w:fldCharType="end"/>
            </w:r>
          </w:hyperlink>
        </w:p>
        <w:p w14:paraId="251322AB" w14:textId="77777777" w:rsidR="00902B32" w:rsidRDefault="00A537D4">
          <w:pPr>
            <w:pStyle w:val="30"/>
            <w:tabs>
              <w:tab w:val="right" w:leader="dot" w:pos="8296"/>
            </w:tabs>
            <w:rPr>
              <w:noProof/>
              <w:sz w:val="21"/>
            </w:rPr>
          </w:pPr>
          <w:hyperlink w:anchor="_Toc480964601" w:history="1">
            <w:r w:rsidR="00902B32" w:rsidRPr="00503DAA">
              <w:rPr>
                <w:rStyle w:val="a8"/>
                <w:rFonts w:ascii="Times New Roman" w:hAnsi="Times New Roman" w:cs="Times New Roman"/>
                <w:noProof/>
              </w:rPr>
              <w:t xml:space="preserve">4.4.2 </w:t>
            </w:r>
            <w:r w:rsidR="00902B32" w:rsidRPr="00503DAA">
              <w:rPr>
                <w:rStyle w:val="a8"/>
                <w:rFonts w:ascii="Times New Roman" w:hAnsi="Times New Roman" w:cs="Times New Roman" w:hint="eastAsia"/>
                <w:noProof/>
              </w:rPr>
              <w:t>数据抽象模块及作业调度模块的长时间容错</w:t>
            </w:r>
            <w:r w:rsidR="00902B32">
              <w:rPr>
                <w:noProof/>
                <w:webHidden/>
              </w:rPr>
              <w:tab/>
            </w:r>
            <w:r w:rsidR="00902B32">
              <w:rPr>
                <w:noProof/>
                <w:webHidden/>
              </w:rPr>
              <w:fldChar w:fldCharType="begin"/>
            </w:r>
            <w:r w:rsidR="00902B32">
              <w:rPr>
                <w:noProof/>
                <w:webHidden/>
              </w:rPr>
              <w:instrText xml:space="preserve"> PAGEREF _Toc480964601 \h </w:instrText>
            </w:r>
            <w:r w:rsidR="00902B32">
              <w:rPr>
                <w:noProof/>
                <w:webHidden/>
              </w:rPr>
            </w:r>
            <w:r w:rsidR="00902B32">
              <w:rPr>
                <w:noProof/>
                <w:webHidden/>
              </w:rPr>
              <w:fldChar w:fldCharType="separate"/>
            </w:r>
            <w:r w:rsidR="00902B32">
              <w:rPr>
                <w:noProof/>
                <w:webHidden/>
              </w:rPr>
              <w:t>12</w:t>
            </w:r>
            <w:r w:rsidR="00902B32">
              <w:rPr>
                <w:noProof/>
                <w:webHidden/>
              </w:rPr>
              <w:fldChar w:fldCharType="end"/>
            </w:r>
          </w:hyperlink>
        </w:p>
        <w:p w14:paraId="6A25C98B" w14:textId="77777777" w:rsidR="00902B32" w:rsidRDefault="00A537D4">
          <w:pPr>
            <w:pStyle w:val="20"/>
            <w:tabs>
              <w:tab w:val="right" w:leader="dot" w:pos="8296"/>
            </w:tabs>
            <w:rPr>
              <w:noProof/>
              <w:sz w:val="21"/>
            </w:rPr>
          </w:pPr>
          <w:hyperlink w:anchor="_Toc480964602" w:history="1">
            <w:r w:rsidR="00902B32" w:rsidRPr="00503DAA">
              <w:rPr>
                <w:rStyle w:val="a8"/>
                <w:rFonts w:ascii="Times New Roman" w:hAnsi="Times New Roman" w:cs="Times New Roman"/>
                <w:noProof/>
              </w:rPr>
              <w:t xml:space="preserve">4.5 </w:t>
            </w:r>
            <w:r w:rsidR="00902B32" w:rsidRPr="00503DAA">
              <w:rPr>
                <w:rStyle w:val="a8"/>
                <w:rFonts w:ascii="Times New Roman" w:hAnsi="Times New Roman" w:cs="Times New Roman" w:hint="eastAsia"/>
                <w:noProof/>
              </w:rPr>
              <w:t>窗口支持</w:t>
            </w:r>
            <w:r w:rsidR="00902B32">
              <w:rPr>
                <w:noProof/>
                <w:webHidden/>
              </w:rPr>
              <w:tab/>
            </w:r>
            <w:r w:rsidR="00902B32">
              <w:rPr>
                <w:noProof/>
                <w:webHidden/>
              </w:rPr>
              <w:fldChar w:fldCharType="begin"/>
            </w:r>
            <w:r w:rsidR="00902B32">
              <w:rPr>
                <w:noProof/>
                <w:webHidden/>
              </w:rPr>
              <w:instrText xml:space="preserve"> PAGEREF _Toc480964602 \h </w:instrText>
            </w:r>
            <w:r w:rsidR="00902B32">
              <w:rPr>
                <w:noProof/>
                <w:webHidden/>
              </w:rPr>
            </w:r>
            <w:r w:rsidR="00902B32">
              <w:rPr>
                <w:noProof/>
                <w:webHidden/>
              </w:rPr>
              <w:fldChar w:fldCharType="separate"/>
            </w:r>
            <w:r w:rsidR="00902B32">
              <w:rPr>
                <w:noProof/>
                <w:webHidden/>
              </w:rPr>
              <w:t>12</w:t>
            </w:r>
            <w:r w:rsidR="00902B32">
              <w:rPr>
                <w:noProof/>
                <w:webHidden/>
              </w:rPr>
              <w:fldChar w:fldCharType="end"/>
            </w:r>
          </w:hyperlink>
        </w:p>
        <w:p w14:paraId="46B1C804" w14:textId="77777777" w:rsidR="00902B32" w:rsidRDefault="00A537D4">
          <w:pPr>
            <w:pStyle w:val="20"/>
            <w:tabs>
              <w:tab w:val="right" w:leader="dot" w:pos="8296"/>
            </w:tabs>
            <w:rPr>
              <w:noProof/>
              <w:sz w:val="21"/>
            </w:rPr>
          </w:pPr>
          <w:hyperlink w:anchor="_Toc480964603" w:history="1">
            <w:r w:rsidR="00902B32" w:rsidRPr="00503DAA">
              <w:rPr>
                <w:rStyle w:val="a8"/>
                <w:rFonts w:ascii="Times New Roman" w:hAnsi="Times New Roman" w:cs="Times New Roman"/>
                <w:noProof/>
              </w:rPr>
              <w:t xml:space="preserve">4.6 </w:t>
            </w:r>
            <w:r w:rsidR="00902B32" w:rsidRPr="00503DAA">
              <w:rPr>
                <w:rStyle w:val="a8"/>
                <w:rFonts w:ascii="Times New Roman" w:hAnsi="Times New Roman" w:cs="Times New Roman" w:hint="eastAsia"/>
                <w:noProof/>
              </w:rPr>
              <w:t>用例图</w:t>
            </w:r>
            <w:r w:rsidR="00902B32">
              <w:rPr>
                <w:noProof/>
                <w:webHidden/>
              </w:rPr>
              <w:tab/>
            </w:r>
            <w:r w:rsidR="00902B32">
              <w:rPr>
                <w:noProof/>
                <w:webHidden/>
              </w:rPr>
              <w:fldChar w:fldCharType="begin"/>
            </w:r>
            <w:r w:rsidR="00902B32">
              <w:rPr>
                <w:noProof/>
                <w:webHidden/>
              </w:rPr>
              <w:instrText xml:space="preserve"> PAGEREF _Toc480964603 \h </w:instrText>
            </w:r>
            <w:r w:rsidR="00902B32">
              <w:rPr>
                <w:noProof/>
                <w:webHidden/>
              </w:rPr>
            </w:r>
            <w:r w:rsidR="00902B32">
              <w:rPr>
                <w:noProof/>
                <w:webHidden/>
              </w:rPr>
              <w:fldChar w:fldCharType="separate"/>
            </w:r>
            <w:r w:rsidR="00902B32">
              <w:rPr>
                <w:noProof/>
                <w:webHidden/>
              </w:rPr>
              <w:t>13</w:t>
            </w:r>
            <w:r w:rsidR="00902B32">
              <w:rPr>
                <w:noProof/>
                <w:webHidden/>
              </w:rPr>
              <w:fldChar w:fldCharType="end"/>
            </w:r>
          </w:hyperlink>
        </w:p>
        <w:p w14:paraId="2D531839" w14:textId="77777777" w:rsidR="00902B32" w:rsidRDefault="00A537D4">
          <w:pPr>
            <w:pStyle w:val="20"/>
            <w:tabs>
              <w:tab w:val="right" w:leader="dot" w:pos="8296"/>
            </w:tabs>
            <w:rPr>
              <w:noProof/>
              <w:sz w:val="21"/>
            </w:rPr>
          </w:pPr>
          <w:hyperlink w:anchor="_Toc480964604" w:history="1">
            <w:r w:rsidR="00902B32" w:rsidRPr="00503DAA">
              <w:rPr>
                <w:rStyle w:val="a8"/>
                <w:rFonts w:ascii="Times New Roman" w:hAnsi="Times New Roman" w:cs="Times New Roman"/>
                <w:noProof/>
              </w:rPr>
              <w:t xml:space="preserve">4.7 </w:t>
            </w:r>
            <w:r w:rsidR="00902B32" w:rsidRPr="00503DAA">
              <w:rPr>
                <w:rStyle w:val="a8"/>
                <w:rFonts w:ascii="Times New Roman" w:hAnsi="Times New Roman" w:cs="Times New Roman" w:hint="eastAsia"/>
                <w:noProof/>
              </w:rPr>
              <w:t>用例说明</w:t>
            </w:r>
            <w:r w:rsidR="00902B32">
              <w:rPr>
                <w:noProof/>
                <w:webHidden/>
              </w:rPr>
              <w:tab/>
            </w:r>
            <w:r w:rsidR="00902B32">
              <w:rPr>
                <w:noProof/>
                <w:webHidden/>
              </w:rPr>
              <w:fldChar w:fldCharType="begin"/>
            </w:r>
            <w:r w:rsidR="00902B32">
              <w:rPr>
                <w:noProof/>
                <w:webHidden/>
              </w:rPr>
              <w:instrText xml:space="preserve"> PAGEREF _Toc480964604 \h </w:instrText>
            </w:r>
            <w:r w:rsidR="00902B32">
              <w:rPr>
                <w:noProof/>
                <w:webHidden/>
              </w:rPr>
            </w:r>
            <w:r w:rsidR="00902B32">
              <w:rPr>
                <w:noProof/>
                <w:webHidden/>
              </w:rPr>
              <w:fldChar w:fldCharType="separate"/>
            </w:r>
            <w:r w:rsidR="00902B32">
              <w:rPr>
                <w:noProof/>
                <w:webHidden/>
              </w:rPr>
              <w:t>13</w:t>
            </w:r>
            <w:r w:rsidR="00902B32">
              <w:rPr>
                <w:noProof/>
                <w:webHidden/>
              </w:rPr>
              <w:fldChar w:fldCharType="end"/>
            </w:r>
          </w:hyperlink>
        </w:p>
        <w:p w14:paraId="67D50338" w14:textId="77777777" w:rsidR="00902B32" w:rsidRDefault="00A537D4">
          <w:pPr>
            <w:pStyle w:val="30"/>
            <w:tabs>
              <w:tab w:val="right" w:leader="dot" w:pos="8296"/>
            </w:tabs>
            <w:rPr>
              <w:noProof/>
              <w:sz w:val="21"/>
            </w:rPr>
          </w:pPr>
          <w:hyperlink w:anchor="_Toc480964605" w:history="1">
            <w:r w:rsidR="00902B32" w:rsidRPr="00503DAA">
              <w:rPr>
                <w:rStyle w:val="a8"/>
                <w:rFonts w:ascii="Times New Roman" w:hAnsi="Times New Roman" w:cs="Times New Roman"/>
                <w:noProof/>
              </w:rPr>
              <w:t xml:space="preserve">4.7.1 </w:t>
            </w:r>
            <w:r w:rsidR="00902B32" w:rsidRPr="00503DAA">
              <w:rPr>
                <w:rStyle w:val="a8"/>
                <w:rFonts w:ascii="Times New Roman" w:hAnsi="Times New Roman" w:cs="Times New Roman" w:hint="eastAsia"/>
                <w:noProof/>
              </w:rPr>
              <w:t>产生与输入数据</w:t>
            </w:r>
            <w:r w:rsidR="00902B32">
              <w:rPr>
                <w:noProof/>
                <w:webHidden/>
              </w:rPr>
              <w:tab/>
            </w:r>
            <w:r w:rsidR="00902B32">
              <w:rPr>
                <w:noProof/>
                <w:webHidden/>
              </w:rPr>
              <w:fldChar w:fldCharType="begin"/>
            </w:r>
            <w:r w:rsidR="00902B32">
              <w:rPr>
                <w:noProof/>
                <w:webHidden/>
              </w:rPr>
              <w:instrText xml:space="preserve"> PAGEREF _Toc480964605 \h </w:instrText>
            </w:r>
            <w:r w:rsidR="00902B32">
              <w:rPr>
                <w:noProof/>
                <w:webHidden/>
              </w:rPr>
            </w:r>
            <w:r w:rsidR="00902B32">
              <w:rPr>
                <w:noProof/>
                <w:webHidden/>
              </w:rPr>
              <w:fldChar w:fldCharType="separate"/>
            </w:r>
            <w:r w:rsidR="00902B32">
              <w:rPr>
                <w:noProof/>
                <w:webHidden/>
              </w:rPr>
              <w:t>14</w:t>
            </w:r>
            <w:r w:rsidR="00902B32">
              <w:rPr>
                <w:noProof/>
                <w:webHidden/>
              </w:rPr>
              <w:fldChar w:fldCharType="end"/>
            </w:r>
          </w:hyperlink>
        </w:p>
        <w:p w14:paraId="71E9643E" w14:textId="77777777" w:rsidR="00902B32" w:rsidRDefault="00A537D4">
          <w:pPr>
            <w:pStyle w:val="30"/>
            <w:tabs>
              <w:tab w:val="right" w:leader="dot" w:pos="8296"/>
            </w:tabs>
            <w:rPr>
              <w:noProof/>
              <w:sz w:val="21"/>
            </w:rPr>
          </w:pPr>
          <w:hyperlink w:anchor="_Toc480964606" w:history="1">
            <w:r w:rsidR="00902B32" w:rsidRPr="00503DAA">
              <w:rPr>
                <w:rStyle w:val="a8"/>
                <w:rFonts w:ascii="Times New Roman" w:hAnsi="Times New Roman" w:cs="Times New Roman"/>
                <w:noProof/>
              </w:rPr>
              <w:t xml:space="preserve">4.7.2 </w:t>
            </w:r>
            <w:r w:rsidR="00902B32" w:rsidRPr="00503DAA">
              <w:rPr>
                <w:rStyle w:val="a8"/>
                <w:rFonts w:ascii="Times New Roman" w:hAnsi="Times New Roman" w:cs="Times New Roman" w:hint="eastAsia"/>
                <w:noProof/>
              </w:rPr>
              <w:t>数据流抽象</w:t>
            </w:r>
            <w:r w:rsidR="00902B32">
              <w:rPr>
                <w:noProof/>
                <w:webHidden/>
              </w:rPr>
              <w:tab/>
            </w:r>
            <w:r w:rsidR="00902B32">
              <w:rPr>
                <w:noProof/>
                <w:webHidden/>
              </w:rPr>
              <w:fldChar w:fldCharType="begin"/>
            </w:r>
            <w:r w:rsidR="00902B32">
              <w:rPr>
                <w:noProof/>
                <w:webHidden/>
              </w:rPr>
              <w:instrText xml:space="preserve"> PAGEREF _Toc480964606 \h </w:instrText>
            </w:r>
            <w:r w:rsidR="00902B32">
              <w:rPr>
                <w:noProof/>
                <w:webHidden/>
              </w:rPr>
            </w:r>
            <w:r w:rsidR="00902B32">
              <w:rPr>
                <w:noProof/>
                <w:webHidden/>
              </w:rPr>
              <w:fldChar w:fldCharType="separate"/>
            </w:r>
            <w:r w:rsidR="00902B32">
              <w:rPr>
                <w:noProof/>
                <w:webHidden/>
              </w:rPr>
              <w:t>15</w:t>
            </w:r>
            <w:r w:rsidR="00902B32">
              <w:rPr>
                <w:noProof/>
                <w:webHidden/>
              </w:rPr>
              <w:fldChar w:fldCharType="end"/>
            </w:r>
          </w:hyperlink>
        </w:p>
        <w:p w14:paraId="21B783C1" w14:textId="77777777" w:rsidR="00902B32" w:rsidRDefault="00A537D4">
          <w:pPr>
            <w:pStyle w:val="30"/>
            <w:tabs>
              <w:tab w:val="right" w:leader="dot" w:pos="8296"/>
            </w:tabs>
            <w:rPr>
              <w:noProof/>
              <w:sz w:val="21"/>
            </w:rPr>
          </w:pPr>
          <w:hyperlink w:anchor="_Toc480964607" w:history="1">
            <w:r w:rsidR="00902B32" w:rsidRPr="00503DAA">
              <w:rPr>
                <w:rStyle w:val="a8"/>
                <w:rFonts w:ascii="Times New Roman" w:hAnsi="Times New Roman" w:cs="Times New Roman"/>
                <w:noProof/>
              </w:rPr>
              <w:t xml:space="preserve">4.7.3 </w:t>
            </w:r>
            <w:r w:rsidR="00902B32" w:rsidRPr="00503DAA">
              <w:rPr>
                <w:rStyle w:val="a8"/>
                <w:rFonts w:ascii="Times New Roman" w:hAnsi="Times New Roman" w:cs="Times New Roman" w:hint="eastAsia"/>
                <w:noProof/>
              </w:rPr>
              <w:t>系统容错</w:t>
            </w:r>
            <w:r w:rsidR="00902B32">
              <w:rPr>
                <w:noProof/>
                <w:webHidden/>
              </w:rPr>
              <w:tab/>
            </w:r>
            <w:r w:rsidR="00902B32">
              <w:rPr>
                <w:noProof/>
                <w:webHidden/>
              </w:rPr>
              <w:fldChar w:fldCharType="begin"/>
            </w:r>
            <w:r w:rsidR="00902B32">
              <w:rPr>
                <w:noProof/>
                <w:webHidden/>
              </w:rPr>
              <w:instrText xml:space="preserve"> PAGEREF _Toc480964607 \h </w:instrText>
            </w:r>
            <w:r w:rsidR="00902B32">
              <w:rPr>
                <w:noProof/>
                <w:webHidden/>
              </w:rPr>
            </w:r>
            <w:r w:rsidR="00902B32">
              <w:rPr>
                <w:noProof/>
                <w:webHidden/>
              </w:rPr>
              <w:fldChar w:fldCharType="separate"/>
            </w:r>
            <w:r w:rsidR="00902B32">
              <w:rPr>
                <w:noProof/>
                <w:webHidden/>
              </w:rPr>
              <w:t>16</w:t>
            </w:r>
            <w:r w:rsidR="00902B32">
              <w:rPr>
                <w:noProof/>
                <w:webHidden/>
              </w:rPr>
              <w:fldChar w:fldCharType="end"/>
            </w:r>
          </w:hyperlink>
        </w:p>
        <w:p w14:paraId="184645E1" w14:textId="77777777" w:rsidR="00902B32" w:rsidRDefault="00A537D4">
          <w:pPr>
            <w:pStyle w:val="30"/>
            <w:tabs>
              <w:tab w:val="right" w:leader="dot" w:pos="8296"/>
            </w:tabs>
            <w:rPr>
              <w:noProof/>
              <w:sz w:val="21"/>
            </w:rPr>
          </w:pPr>
          <w:hyperlink w:anchor="_Toc480964608" w:history="1">
            <w:r w:rsidR="00902B32" w:rsidRPr="00503DAA">
              <w:rPr>
                <w:rStyle w:val="a8"/>
                <w:rFonts w:ascii="Times New Roman" w:hAnsi="Times New Roman" w:cs="Times New Roman"/>
                <w:noProof/>
              </w:rPr>
              <w:t xml:space="preserve">4.7.4 </w:t>
            </w:r>
            <w:r w:rsidR="00902B32" w:rsidRPr="00503DAA">
              <w:rPr>
                <w:rStyle w:val="a8"/>
                <w:rFonts w:ascii="Times New Roman" w:hAnsi="Times New Roman" w:cs="Times New Roman" w:hint="eastAsia"/>
                <w:noProof/>
              </w:rPr>
              <w:t>作业调度</w:t>
            </w:r>
            <w:r w:rsidR="00902B32">
              <w:rPr>
                <w:noProof/>
                <w:webHidden/>
              </w:rPr>
              <w:tab/>
            </w:r>
            <w:r w:rsidR="00902B32">
              <w:rPr>
                <w:noProof/>
                <w:webHidden/>
              </w:rPr>
              <w:fldChar w:fldCharType="begin"/>
            </w:r>
            <w:r w:rsidR="00902B32">
              <w:rPr>
                <w:noProof/>
                <w:webHidden/>
              </w:rPr>
              <w:instrText xml:space="preserve"> PAGEREF _Toc480964608 \h </w:instrText>
            </w:r>
            <w:r w:rsidR="00902B32">
              <w:rPr>
                <w:noProof/>
                <w:webHidden/>
              </w:rPr>
            </w:r>
            <w:r w:rsidR="00902B32">
              <w:rPr>
                <w:noProof/>
                <w:webHidden/>
              </w:rPr>
              <w:fldChar w:fldCharType="separate"/>
            </w:r>
            <w:r w:rsidR="00902B32">
              <w:rPr>
                <w:noProof/>
                <w:webHidden/>
              </w:rPr>
              <w:t>16</w:t>
            </w:r>
            <w:r w:rsidR="00902B32">
              <w:rPr>
                <w:noProof/>
                <w:webHidden/>
              </w:rPr>
              <w:fldChar w:fldCharType="end"/>
            </w:r>
          </w:hyperlink>
        </w:p>
        <w:p w14:paraId="5AF37625" w14:textId="77777777" w:rsidR="00902B32" w:rsidRDefault="00A537D4">
          <w:pPr>
            <w:pStyle w:val="10"/>
            <w:tabs>
              <w:tab w:val="right" w:leader="dot" w:pos="8296"/>
            </w:tabs>
            <w:rPr>
              <w:noProof/>
              <w:sz w:val="21"/>
            </w:rPr>
          </w:pPr>
          <w:hyperlink w:anchor="_Toc480964609" w:history="1">
            <w:r w:rsidR="00902B32" w:rsidRPr="00503DAA">
              <w:rPr>
                <w:rStyle w:val="a8"/>
                <w:rFonts w:ascii="Times New Roman" w:hAnsi="Times New Roman" w:cs="Times New Roman"/>
                <w:noProof/>
              </w:rPr>
              <w:t xml:space="preserve">5. </w:t>
            </w:r>
            <w:r w:rsidR="00902B32" w:rsidRPr="00503DAA">
              <w:rPr>
                <w:rStyle w:val="a8"/>
                <w:rFonts w:ascii="Times New Roman" w:hAnsi="Times New Roman" w:cs="Times New Roman" w:hint="eastAsia"/>
                <w:noProof/>
              </w:rPr>
              <w:t>非功能性需求</w:t>
            </w:r>
            <w:r w:rsidR="00902B32">
              <w:rPr>
                <w:noProof/>
                <w:webHidden/>
              </w:rPr>
              <w:tab/>
            </w:r>
            <w:r w:rsidR="00902B32">
              <w:rPr>
                <w:noProof/>
                <w:webHidden/>
              </w:rPr>
              <w:fldChar w:fldCharType="begin"/>
            </w:r>
            <w:r w:rsidR="00902B32">
              <w:rPr>
                <w:noProof/>
                <w:webHidden/>
              </w:rPr>
              <w:instrText xml:space="preserve"> PAGEREF _Toc480964609 \h </w:instrText>
            </w:r>
            <w:r w:rsidR="00902B32">
              <w:rPr>
                <w:noProof/>
                <w:webHidden/>
              </w:rPr>
            </w:r>
            <w:r w:rsidR="00902B32">
              <w:rPr>
                <w:noProof/>
                <w:webHidden/>
              </w:rPr>
              <w:fldChar w:fldCharType="separate"/>
            </w:r>
            <w:r w:rsidR="00902B32">
              <w:rPr>
                <w:noProof/>
                <w:webHidden/>
              </w:rPr>
              <w:t>17</w:t>
            </w:r>
            <w:r w:rsidR="00902B32">
              <w:rPr>
                <w:noProof/>
                <w:webHidden/>
              </w:rPr>
              <w:fldChar w:fldCharType="end"/>
            </w:r>
          </w:hyperlink>
        </w:p>
        <w:p w14:paraId="49084621" w14:textId="77777777" w:rsidR="00902B32" w:rsidRDefault="00A537D4">
          <w:pPr>
            <w:pStyle w:val="20"/>
            <w:tabs>
              <w:tab w:val="right" w:leader="dot" w:pos="8296"/>
            </w:tabs>
            <w:rPr>
              <w:noProof/>
              <w:sz w:val="21"/>
            </w:rPr>
          </w:pPr>
          <w:hyperlink w:anchor="_Toc480964610" w:history="1">
            <w:r w:rsidR="00902B32" w:rsidRPr="00503DAA">
              <w:rPr>
                <w:rStyle w:val="a8"/>
                <w:rFonts w:ascii="Times New Roman" w:hAnsi="Times New Roman" w:cs="Times New Roman"/>
                <w:noProof/>
              </w:rPr>
              <w:t xml:space="preserve">5.1 </w:t>
            </w:r>
            <w:r w:rsidR="00902B32" w:rsidRPr="00503DAA">
              <w:rPr>
                <w:rStyle w:val="a8"/>
                <w:rFonts w:ascii="Times New Roman" w:hAnsi="Times New Roman" w:cs="Times New Roman" w:hint="eastAsia"/>
                <w:noProof/>
              </w:rPr>
              <w:t>实时性</w:t>
            </w:r>
            <w:r w:rsidR="00902B32">
              <w:rPr>
                <w:noProof/>
                <w:webHidden/>
              </w:rPr>
              <w:tab/>
            </w:r>
            <w:r w:rsidR="00902B32">
              <w:rPr>
                <w:noProof/>
                <w:webHidden/>
              </w:rPr>
              <w:fldChar w:fldCharType="begin"/>
            </w:r>
            <w:r w:rsidR="00902B32">
              <w:rPr>
                <w:noProof/>
                <w:webHidden/>
              </w:rPr>
              <w:instrText xml:space="preserve"> PAGEREF _Toc480964610 \h </w:instrText>
            </w:r>
            <w:r w:rsidR="00902B32">
              <w:rPr>
                <w:noProof/>
                <w:webHidden/>
              </w:rPr>
            </w:r>
            <w:r w:rsidR="00902B32">
              <w:rPr>
                <w:noProof/>
                <w:webHidden/>
              </w:rPr>
              <w:fldChar w:fldCharType="separate"/>
            </w:r>
            <w:r w:rsidR="00902B32">
              <w:rPr>
                <w:noProof/>
                <w:webHidden/>
              </w:rPr>
              <w:t>17</w:t>
            </w:r>
            <w:r w:rsidR="00902B32">
              <w:rPr>
                <w:noProof/>
                <w:webHidden/>
              </w:rPr>
              <w:fldChar w:fldCharType="end"/>
            </w:r>
          </w:hyperlink>
        </w:p>
        <w:p w14:paraId="5D772DEA" w14:textId="77777777" w:rsidR="00902B32" w:rsidRDefault="00A537D4">
          <w:pPr>
            <w:pStyle w:val="20"/>
            <w:tabs>
              <w:tab w:val="right" w:leader="dot" w:pos="8296"/>
            </w:tabs>
            <w:rPr>
              <w:noProof/>
              <w:sz w:val="21"/>
            </w:rPr>
          </w:pPr>
          <w:hyperlink w:anchor="_Toc480964611" w:history="1">
            <w:r w:rsidR="00902B32" w:rsidRPr="00503DAA">
              <w:rPr>
                <w:rStyle w:val="a8"/>
                <w:rFonts w:ascii="Times New Roman" w:hAnsi="Times New Roman" w:cs="Times New Roman"/>
                <w:noProof/>
              </w:rPr>
              <w:t xml:space="preserve">5.2 </w:t>
            </w:r>
            <w:r w:rsidR="00902B32" w:rsidRPr="00503DAA">
              <w:rPr>
                <w:rStyle w:val="a8"/>
                <w:rFonts w:ascii="Times New Roman" w:hAnsi="Times New Roman" w:cs="Times New Roman" w:hint="eastAsia"/>
                <w:noProof/>
              </w:rPr>
              <w:t>扩展性与吞吐量</w:t>
            </w:r>
            <w:r w:rsidR="00902B32">
              <w:rPr>
                <w:noProof/>
                <w:webHidden/>
              </w:rPr>
              <w:tab/>
            </w:r>
            <w:r w:rsidR="00902B32">
              <w:rPr>
                <w:noProof/>
                <w:webHidden/>
              </w:rPr>
              <w:fldChar w:fldCharType="begin"/>
            </w:r>
            <w:r w:rsidR="00902B32">
              <w:rPr>
                <w:noProof/>
                <w:webHidden/>
              </w:rPr>
              <w:instrText xml:space="preserve"> PAGEREF _Toc480964611 \h </w:instrText>
            </w:r>
            <w:r w:rsidR="00902B32">
              <w:rPr>
                <w:noProof/>
                <w:webHidden/>
              </w:rPr>
            </w:r>
            <w:r w:rsidR="00902B32">
              <w:rPr>
                <w:noProof/>
                <w:webHidden/>
              </w:rPr>
              <w:fldChar w:fldCharType="separate"/>
            </w:r>
            <w:r w:rsidR="00902B32">
              <w:rPr>
                <w:noProof/>
                <w:webHidden/>
              </w:rPr>
              <w:t>17</w:t>
            </w:r>
            <w:r w:rsidR="00902B32">
              <w:rPr>
                <w:noProof/>
                <w:webHidden/>
              </w:rPr>
              <w:fldChar w:fldCharType="end"/>
            </w:r>
          </w:hyperlink>
        </w:p>
        <w:p w14:paraId="40294040" w14:textId="77777777" w:rsidR="00902B32" w:rsidRDefault="00A537D4">
          <w:pPr>
            <w:pStyle w:val="20"/>
            <w:tabs>
              <w:tab w:val="right" w:leader="dot" w:pos="8296"/>
            </w:tabs>
            <w:rPr>
              <w:noProof/>
              <w:sz w:val="21"/>
            </w:rPr>
          </w:pPr>
          <w:hyperlink w:anchor="_Toc480964612" w:history="1">
            <w:r w:rsidR="00902B32" w:rsidRPr="00503DAA">
              <w:rPr>
                <w:rStyle w:val="a8"/>
                <w:rFonts w:ascii="Times New Roman" w:hAnsi="Times New Roman" w:cs="Times New Roman"/>
                <w:noProof/>
              </w:rPr>
              <w:t xml:space="preserve">5.3 </w:t>
            </w:r>
            <w:r w:rsidR="00902B32" w:rsidRPr="00503DAA">
              <w:rPr>
                <w:rStyle w:val="a8"/>
                <w:rFonts w:ascii="Times New Roman" w:hAnsi="Times New Roman" w:cs="Times New Roman" w:hint="eastAsia"/>
                <w:noProof/>
              </w:rPr>
              <w:t>持久化</w:t>
            </w:r>
            <w:r w:rsidR="00902B32">
              <w:rPr>
                <w:noProof/>
                <w:webHidden/>
              </w:rPr>
              <w:tab/>
            </w:r>
            <w:r w:rsidR="00902B32">
              <w:rPr>
                <w:noProof/>
                <w:webHidden/>
              </w:rPr>
              <w:fldChar w:fldCharType="begin"/>
            </w:r>
            <w:r w:rsidR="00902B32">
              <w:rPr>
                <w:noProof/>
                <w:webHidden/>
              </w:rPr>
              <w:instrText xml:space="preserve"> PAGEREF _Toc480964612 \h </w:instrText>
            </w:r>
            <w:r w:rsidR="00902B32">
              <w:rPr>
                <w:noProof/>
                <w:webHidden/>
              </w:rPr>
            </w:r>
            <w:r w:rsidR="00902B32">
              <w:rPr>
                <w:noProof/>
                <w:webHidden/>
              </w:rPr>
              <w:fldChar w:fldCharType="separate"/>
            </w:r>
            <w:r w:rsidR="00902B32">
              <w:rPr>
                <w:noProof/>
                <w:webHidden/>
              </w:rPr>
              <w:t>17</w:t>
            </w:r>
            <w:r w:rsidR="00902B32">
              <w:rPr>
                <w:noProof/>
                <w:webHidden/>
              </w:rPr>
              <w:fldChar w:fldCharType="end"/>
            </w:r>
          </w:hyperlink>
        </w:p>
        <w:p w14:paraId="0992B3B7" w14:textId="77777777" w:rsidR="00902B32" w:rsidRDefault="00A537D4">
          <w:pPr>
            <w:pStyle w:val="20"/>
            <w:tabs>
              <w:tab w:val="right" w:leader="dot" w:pos="8296"/>
            </w:tabs>
            <w:rPr>
              <w:noProof/>
              <w:sz w:val="21"/>
            </w:rPr>
          </w:pPr>
          <w:hyperlink w:anchor="_Toc480964613" w:history="1">
            <w:r w:rsidR="00902B32" w:rsidRPr="00503DAA">
              <w:rPr>
                <w:rStyle w:val="a8"/>
                <w:rFonts w:ascii="Times New Roman" w:hAnsi="Times New Roman" w:cs="Times New Roman"/>
                <w:noProof/>
              </w:rPr>
              <w:t>5.4</w:t>
            </w:r>
            <w:r w:rsidR="00902B32" w:rsidRPr="00503DAA">
              <w:rPr>
                <w:rStyle w:val="a8"/>
                <w:rFonts w:ascii="Times New Roman" w:hAnsi="Times New Roman" w:cs="Times New Roman" w:hint="eastAsia"/>
                <w:noProof/>
              </w:rPr>
              <w:t>性能调优</w:t>
            </w:r>
            <w:r w:rsidR="00902B32">
              <w:rPr>
                <w:noProof/>
                <w:webHidden/>
              </w:rPr>
              <w:tab/>
            </w:r>
            <w:r w:rsidR="00902B32">
              <w:rPr>
                <w:noProof/>
                <w:webHidden/>
              </w:rPr>
              <w:fldChar w:fldCharType="begin"/>
            </w:r>
            <w:r w:rsidR="00902B32">
              <w:rPr>
                <w:noProof/>
                <w:webHidden/>
              </w:rPr>
              <w:instrText xml:space="preserve"> PAGEREF _Toc480964613 \h </w:instrText>
            </w:r>
            <w:r w:rsidR="00902B32">
              <w:rPr>
                <w:noProof/>
                <w:webHidden/>
              </w:rPr>
            </w:r>
            <w:r w:rsidR="00902B32">
              <w:rPr>
                <w:noProof/>
                <w:webHidden/>
              </w:rPr>
              <w:fldChar w:fldCharType="separate"/>
            </w:r>
            <w:r w:rsidR="00902B32">
              <w:rPr>
                <w:noProof/>
                <w:webHidden/>
              </w:rPr>
              <w:t>18</w:t>
            </w:r>
            <w:r w:rsidR="00902B32">
              <w:rPr>
                <w:noProof/>
                <w:webHidden/>
              </w:rPr>
              <w:fldChar w:fldCharType="end"/>
            </w:r>
          </w:hyperlink>
        </w:p>
        <w:p w14:paraId="5C052C80" w14:textId="77777777" w:rsidR="00902B32" w:rsidRDefault="00A537D4">
          <w:pPr>
            <w:pStyle w:val="30"/>
            <w:tabs>
              <w:tab w:val="right" w:leader="dot" w:pos="8296"/>
            </w:tabs>
            <w:rPr>
              <w:noProof/>
              <w:sz w:val="21"/>
            </w:rPr>
          </w:pPr>
          <w:hyperlink w:anchor="_Toc480964614" w:history="1">
            <w:r w:rsidR="00902B32" w:rsidRPr="00503DAA">
              <w:rPr>
                <w:rStyle w:val="a8"/>
                <w:rFonts w:ascii="Times New Roman" w:hAnsi="Times New Roman" w:cs="Times New Roman"/>
                <w:noProof/>
              </w:rPr>
              <w:t>5.4.1</w:t>
            </w:r>
            <w:r w:rsidR="00902B32" w:rsidRPr="00503DAA">
              <w:rPr>
                <w:rStyle w:val="a8"/>
                <w:rFonts w:ascii="Times New Roman" w:hAnsi="Times New Roman" w:cs="Times New Roman" w:hint="eastAsia"/>
                <w:noProof/>
              </w:rPr>
              <w:t>合理的批处理时间</w:t>
            </w:r>
            <w:r w:rsidR="00902B32">
              <w:rPr>
                <w:noProof/>
                <w:webHidden/>
              </w:rPr>
              <w:tab/>
            </w:r>
            <w:r w:rsidR="00902B32">
              <w:rPr>
                <w:noProof/>
                <w:webHidden/>
              </w:rPr>
              <w:fldChar w:fldCharType="begin"/>
            </w:r>
            <w:r w:rsidR="00902B32">
              <w:rPr>
                <w:noProof/>
                <w:webHidden/>
              </w:rPr>
              <w:instrText xml:space="preserve"> PAGEREF _Toc480964614 \h </w:instrText>
            </w:r>
            <w:r w:rsidR="00902B32">
              <w:rPr>
                <w:noProof/>
                <w:webHidden/>
              </w:rPr>
            </w:r>
            <w:r w:rsidR="00902B32">
              <w:rPr>
                <w:noProof/>
                <w:webHidden/>
              </w:rPr>
              <w:fldChar w:fldCharType="separate"/>
            </w:r>
            <w:r w:rsidR="00902B32">
              <w:rPr>
                <w:noProof/>
                <w:webHidden/>
              </w:rPr>
              <w:t>18</w:t>
            </w:r>
            <w:r w:rsidR="00902B32">
              <w:rPr>
                <w:noProof/>
                <w:webHidden/>
              </w:rPr>
              <w:fldChar w:fldCharType="end"/>
            </w:r>
          </w:hyperlink>
        </w:p>
        <w:p w14:paraId="4D890D1B" w14:textId="77777777" w:rsidR="00902B32" w:rsidRDefault="00A537D4">
          <w:pPr>
            <w:pStyle w:val="30"/>
            <w:tabs>
              <w:tab w:val="right" w:leader="dot" w:pos="8296"/>
            </w:tabs>
            <w:rPr>
              <w:noProof/>
              <w:sz w:val="21"/>
            </w:rPr>
          </w:pPr>
          <w:hyperlink w:anchor="_Toc480964615" w:history="1">
            <w:r w:rsidR="00902B32" w:rsidRPr="00503DAA">
              <w:rPr>
                <w:rStyle w:val="a8"/>
                <w:rFonts w:ascii="Times New Roman" w:hAnsi="Times New Roman" w:cs="Times New Roman"/>
                <w:noProof/>
              </w:rPr>
              <w:t xml:space="preserve">5.4.2 </w:t>
            </w:r>
            <w:r w:rsidR="00902B32" w:rsidRPr="00503DAA">
              <w:rPr>
                <w:rStyle w:val="a8"/>
                <w:rFonts w:ascii="Times New Roman" w:hAnsi="Times New Roman" w:cs="Times New Roman" w:hint="eastAsia"/>
                <w:noProof/>
              </w:rPr>
              <w:t>增加并行化</w:t>
            </w:r>
            <w:r w:rsidR="00902B32">
              <w:rPr>
                <w:noProof/>
                <w:webHidden/>
              </w:rPr>
              <w:tab/>
            </w:r>
            <w:r w:rsidR="00902B32">
              <w:rPr>
                <w:noProof/>
                <w:webHidden/>
              </w:rPr>
              <w:fldChar w:fldCharType="begin"/>
            </w:r>
            <w:r w:rsidR="00902B32">
              <w:rPr>
                <w:noProof/>
                <w:webHidden/>
              </w:rPr>
              <w:instrText xml:space="preserve"> PAGEREF _Toc480964615 \h </w:instrText>
            </w:r>
            <w:r w:rsidR="00902B32">
              <w:rPr>
                <w:noProof/>
                <w:webHidden/>
              </w:rPr>
            </w:r>
            <w:r w:rsidR="00902B32">
              <w:rPr>
                <w:noProof/>
                <w:webHidden/>
              </w:rPr>
              <w:fldChar w:fldCharType="separate"/>
            </w:r>
            <w:r w:rsidR="00902B32">
              <w:rPr>
                <w:noProof/>
                <w:webHidden/>
              </w:rPr>
              <w:t>18</w:t>
            </w:r>
            <w:r w:rsidR="00902B32">
              <w:rPr>
                <w:noProof/>
                <w:webHidden/>
              </w:rPr>
              <w:fldChar w:fldCharType="end"/>
            </w:r>
          </w:hyperlink>
        </w:p>
        <w:p w14:paraId="1DC8A026" w14:textId="77777777" w:rsidR="00902B32" w:rsidRDefault="00A537D4">
          <w:pPr>
            <w:pStyle w:val="30"/>
            <w:tabs>
              <w:tab w:val="right" w:leader="dot" w:pos="8296"/>
            </w:tabs>
            <w:rPr>
              <w:noProof/>
              <w:sz w:val="21"/>
            </w:rPr>
          </w:pPr>
          <w:hyperlink w:anchor="_Toc480964616" w:history="1">
            <w:r w:rsidR="00902B32" w:rsidRPr="00503DAA">
              <w:rPr>
                <w:rStyle w:val="a8"/>
                <w:rFonts w:ascii="Times New Roman" w:hAnsi="Times New Roman" w:cs="Times New Roman"/>
                <w:noProof/>
              </w:rPr>
              <w:t xml:space="preserve">5.4.3 </w:t>
            </w:r>
            <w:r w:rsidR="00902B32" w:rsidRPr="00503DAA">
              <w:rPr>
                <w:rStyle w:val="a8"/>
                <w:rFonts w:ascii="Times New Roman" w:hAnsi="Times New Roman" w:cs="Times New Roman" w:hint="eastAsia"/>
                <w:noProof/>
              </w:rPr>
              <w:t>及时清除过期数据</w:t>
            </w:r>
            <w:r w:rsidR="00902B32">
              <w:rPr>
                <w:noProof/>
                <w:webHidden/>
              </w:rPr>
              <w:tab/>
            </w:r>
            <w:r w:rsidR="00902B32">
              <w:rPr>
                <w:noProof/>
                <w:webHidden/>
              </w:rPr>
              <w:fldChar w:fldCharType="begin"/>
            </w:r>
            <w:r w:rsidR="00902B32">
              <w:rPr>
                <w:noProof/>
                <w:webHidden/>
              </w:rPr>
              <w:instrText xml:space="preserve"> PAGEREF _Toc480964616 \h </w:instrText>
            </w:r>
            <w:r w:rsidR="00902B32">
              <w:rPr>
                <w:noProof/>
                <w:webHidden/>
              </w:rPr>
            </w:r>
            <w:r w:rsidR="00902B32">
              <w:rPr>
                <w:noProof/>
                <w:webHidden/>
              </w:rPr>
              <w:fldChar w:fldCharType="separate"/>
            </w:r>
            <w:r w:rsidR="00902B32">
              <w:rPr>
                <w:noProof/>
                <w:webHidden/>
              </w:rPr>
              <w:t>18</w:t>
            </w:r>
            <w:r w:rsidR="00902B32">
              <w:rPr>
                <w:noProof/>
                <w:webHidden/>
              </w:rPr>
              <w:fldChar w:fldCharType="end"/>
            </w:r>
          </w:hyperlink>
        </w:p>
        <w:p w14:paraId="34B49564" w14:textId="77777777" w:rsidR="00902B32" w:rsidRDefault="00A537D4">
          <w:pPr>
            <w:pStyle w:val="10"/>
            <w:tabs>
              <w:tab w:val="right" w:leader="dot" w:pos="8296"/>
            </w:tabs>
            <w:rPr>
              <w:noProof/>
              <w:sz w:val="21"/>
            </w:rPr>
          </w:pPr>
          <w:hyperlink w:anchor="_Toc480964617" w:history="1">
            <w:r w:rsidR="00902B32" w:rsidRPr="00503DAA">
              <w:rPr>
                <w:rStyle w:val="a8"/>
                <w:rFonts w:ascii="Times New Roman" w:hAnsi="Times New Roman" w:cs="Times New Roman"/>
                <w:noProof/>
              </w:rPr>
              <w:t>6.</w:t>
            </w:r>
            <w:r w:rsidR="00902B32" w:rsidRPr="00503DAA">
              <w:rPr>
                <w:rStyle w:val="a8"/>
                <w:rFonts w:ascii="Times New Roman" w:hAnsi="Times New Roman" w:cs="Times New Roman" w:hint="eastAsia"/>
                <w:noProof/>
              </w:rPr>
              <w:t>设计实现</w:t>
            </w:r>
            <w:r w:rsidR="00902B32">
              <w:rPr>
                <w:noProof/>
                <w:webHidden/>
              </w:rPr>
              <w:tab/>
            </w:r>
            <w:r w:rsidR="00902B32">
              <w:rPr>
                <w:noProof/>
                <w:webHidden/>
              </w:rPr>
              <w:fldChar w:fldCharType="begin"/>
            </w:r>
            <w:r w:rsidR="00902B32">
              <w:rPr>
                <w:noProof/>
                <w:webHidden/>
              </w:rPr>
              <w:instrText xml:space="preserve"> PAGEREF _Toc480964617 \h </w:instrText>
            </w:r>
            <w:r w:rsidR="00902B32">
              <w:rPr>
                <w:noProof/>
                <w:webHidden/>
              </w:rPr>
            </w:r>
            <w:r w:rsidR="00902B32">
              <w:rPr>
                <w:noProof/>
                <w:webHidden/>
              </w:rPr>
              <w:fldChar w:fldCharType="separate"/>
            </w:r>
            <w:r w:rsidR="00902B32">
              <w:rPr>
                <w:noProof/>
                <w:webHidden/>
              </w:rPr>
              <w:t>18</w:t>
            </w:r>
            <w:r w:rsidR="00902B32">
              <w:rPr>
                <w:noProof/>
                <w:webHidden/>
              </w:rPr>
              <w:fldChar w:fldCharType="end"/>
            </w:r>
          </w:hyperlink>
        </w:p>
        <w:p w14:paraId="0ED3F107" w14:textId="77777777" w:rsidR="00902B32" w:rsidRDefault="00A537D4">
          <w:pPr>
            <w:pStyle w:val="20"/>
            <w:tabs>
              <w:tab w:val="right" w:leader="dot" w:pos="8296"/>
            </w:tabs>
            <w:rPr>
              <w:noProof/>
              <w:sz w:val="21"/>
            </w:rPr>
          </w:pPr>
          <w:hyperlink w:anchor="_Toc480964618" w:history="1">
            <w:r w:rsidR="00902B32" w:rsidRPr="00503DAA">
              <w:rPr>
                <w:rStyle w:val="a8"/>
                <w:noProof/>
              </w:rPr>
              <w:t>6.1</w:t>
            </w:r>
            <w:r w:rsidR="00902B32" w:rsidRPr="00503DAA">
              <w:rPr>
                <w:rStyle w:val="a8"/>
                <w:rFonts w:hint="eastAsia"/>
                <w:noProof/>
              </w:rPr>
              <w:t>工作目标</w:t>
            </w:r>
            <w:r w:rsidR="00902B32">
              <w:rPr>
                <w:noProof/>
                <w:webHidden/>
              </w:rPr>
              <w:tab/>
            </w:r>
            <w:r w:rsidR="00902B32">
              <w:rPr>
                <w:noProof/>
                <w:webHidden/>
              </w:rPr>
              <w:fldChar w:fldCharType="begin"/>
            </w:r>
            <w:r w:rsidR="00902B32">
              <w:rPr>
                <w:noProof/>
                <w:webHidden/>
              </w:rPr>
              <w:instrText xml:space="preserve"> PAGEREF _Toc480964618 \h </w:instrText>
            </w:r>
            <w:r w:rsidR="00902B32">
              <w:rPr>
                <w:noProof/>
                <w:webHidden/>
              </w:rPr>
            </w:r>
            <w:r w:rsidR="00902B32">
              <w:rPr>
                <w:noProof/>
                <w:webHidden/>
              </w:rPr>
              <w:fldChar w:fldCharType="separate"/>
            </w:r>
            <w:r w:rsidR="00902B32">
              <w:rPr>
                <w:noProof/>
                <w:webHidden/>
              </w:rPr>
              <w:t>18</w:t>
            </w:r>
            <w:r w:rsidR="00902B32">
              <w:rPr>
                <w:noProof/>
                <w:webHidden/>
              </w:rPr>
              <w:fldChar w:fldCharType="end"/>
            </w:r>
          </w:hyperlink>
        </w:p>
        <w:p w14:paraId="73D248E5" w14:textId="77777777" w:rsidR="00902B32" w:rsidRDefault="00A537D4">
          <w:pPr>
            <w:pStyle w:val="20"/>
            <w:tabs>
              <w:tab w:val="right" w:leader="dot" w:pos="8296"/>
            </w:tabs>
            <w:rPr>
              <w:noProof/>
              <w:sz w:val="21"/>
            </w:rPr>
          </w:pPr>
          <w:hyperlink w:anchor="_Toc480964619" w:history="1">
            <w:r w:rsidR="00902B32" w:rsidRPr="00503DAA">
              <w:rPr>
                <w:rStyle w:val="a8"/>
                <w:noProof/>
              </w:rPr>
              <w:t>6.2</w:t>
            </w:r>
            <w:r w:rsidR="00902B32" w:rsidRPr="00503DAA">
              <w:rPr>
                <w:rStyle w:val="a8"/>
                <w:rFonts w:hint="eastAsia"/>
                <w:noProof/>
              </w:rPr>
              <w:t>软件基本功能描述</w:t>
            </w:r>
            <w:r w:rsidR="00902B32">
              <w:rPr>
                <w:noProof/>
                <w:webHidden/>
              </w:rPr>
              <w:tab/>
            </w:r>
            <w:r w:rsidR="00902B32">
              <w:rPr>
                <w:noProof/>
                <w:webHidden/>
              </w:rPr>
              <w:fldChar w:fldCharType="begin"/>
            </w:r>
            <w:r w:rsidR="00902B32">
              <w:rPr>
                <w:noProof/>
                <w:webHidden/>
              </w:rPr>
              <w:instrText xml:space="preserve"> PAGEREF _Toc480964619 \h </w:instrText>
            </w:r>
            <w:r w:rsidR="00902B32">
              <w:rPr>
                <w:noProof/>
                <w:webHidden/>
              </w:rPr>
            </w:r>
            <w:r w:rsidR="00902B32">
              <w:rPr>
                <w:noProof/>
                <w:webHidden/>
              </w:rPr>
              <w:fldChar w:fldCharType="separate"/>
            </w:r>
            <w:r w:rsidR="00902B32">
              <w:rPr>
                <w:noProof/>
                <w:webHidden/>
              </w:rPr>
              <w:t>18</w:t>
            </w:r>
            <w:r w:rsidR="00902B32">
              <w:rPr>
                <w:noProof/>
                <w:webHidden/>
              </w:rPr>
              <w:fldChar w:fldCharType="end"/>
            </w:r>
          </w:hyperlink>
        </w:p>
        <w:p w14:paraId="65437199" w14:textId="77777777" w:rsidR="00902B32" w:rsidRDefault="00A537D4">
          <w:pPr>
            <w:pStyle w:val="20"/>
            <w:tabs>
              <w:tab w:val="right" w:leader="dot" w:pos="8296"/>
            </w:tabs>
            <w:rPr>
              <w:noProof/>
              <w:sz w:val="21"/>
            </w:rPr>
          </w:pPr>
          <w:hyperlink w:anchor="_Toc480964620" w:history="1">
            <w:r w:rsidR="00902B32" w:rsidRPr="00503DAA">
              <w:rPr>
                <w:rStyle w:val="a8"/>
                <w:noProof/>
              </w:rPr>
              <w:t>6.3</w:t>
            </w:r>
            <w:r w:rsidR="00902B32" w:rsidRPr="00503DAA">
              <w:rPr>
                <w:rStyle w:val="a8"/>
                <w:rFonts w:hint="eastAsia"/>
                <w:noProof/>
              </w:rPr>
              <w:t>技术路线</w:t>
            </w:r>
            <w:r w:rsidR="00902B32">
              <w:rPr>
                <w:noProof/>
                <w:webHidden/>
              </w:rPr>
              <w:tab/>
            </w:r>
            <w:r w:rsidR="00902B32">
              <w:rPr>
                <w:noProof/>
                <w:webHidden/>
              </w:rPr>
              <w:fldChar w:fldCharType="begin"/>
            </w:r>
            <w:r w:rsidR="00902B32">
              <w:rPr>
                <w:noProof/>
                <w:webHidden/>
              </w:rPr>
              <w:instrText xml:space="preserve"> PAGEREF _Toc480964620 \h </w:instrText>
            </w:r>
            <w:r w:rsidR="00902B32">
              <w:rPr>
                <w:noProof/>
                <w:webHidden/>
              </w:rPr>
            </w:r>
            <w:r w:rsidR="00902B32">
              <w:rPr>
                <w:noProof/>
                <w:webHidden/>
              </w:rPr>
              <w:fldChar w:fldCharType="separate"/>
            </w:r>
            <w:r w:rsidR="00902B32">
              <w:rPr>
                <w:noProof/>
                <w:webHidden/>
              </w:rPr>
              <w:t>19</w:t>
            </w:r>
            <w:r w:rsidR="00902B32">
              <w:rPr>
                <w:noProof/>
                <w:webHidden/>
              </w:rPr>
              <w:fldChar w:fldCharType="end"/>
            </w:r>
          </w:hyperlink>
        </w:p>
        <w:p w14:paraId="6769F6E3" w14:textId="77777777" w:rsidR="00902B32" w:rsidRDefault="00A537D4">
          <w:pPr>
            <w:pStyle w:val="20"/>
            <w:tabs>
              <w:tab w:val="right" w:leader="dot" w:pos="8296"/>
            </w:tabs>
            <w:rPr>
              <w:noProof/>
              <w:sz w:val="21"/>
            </w:rPr>
          </w:pPr>
          <w:hyperlink w:anchor="_Toc480964621" w:history="1">
            <w:r w:rsidR="00902B32" w:rsidRPr="00503DAA">
              <w:rPr>
                <w:rStyle w:val="a8"/>
                <w:noProof/>
              </w:rPr>
              <w:t>6.4</w:t>
            </w:r>
            <w:r w:rsidR="00902B32" w:rsidRPr="00503DAA">
              <w:rPr>
                <w:rStyle w:val="a8"/>
                <w:rFonts w:hint="eastAsia"/>
                <w:noProof/>
              </w:rPr>
              <w:t>详细实现方案</w:t>
            </w:r>
            <w:r w:rsidR="00902B32">
              <w:rPr>
                <w:noProof/>
                <w:webHidden/>
              </w:rPr>
              <w:tab/>
            </w:r>
            <w:r w:rsidR="00902B32">
              <w:rPr>
                <w:noProof/>
                <w:webHidden/>
              </w:rPr>
              <w:fldChar w:fldCharType="begin"/>
            </w:r>
            <w:r w:rsidR="00902B32">
              <w:rPr>
                <w:noProof/>
                <w:webHidden/>
              </w:rPr>
              <w:instrText xml:space="preserve"> PAGEREF _Toc480964621 \h </w:instrText>
            </w:r>
            <w:r w:rsidR="00902B32">
              <w:rPr>
                <w:noProof/>
                <w:webHidden/>
              </w:rPr>
            </w:r>
            <w:r w:rsidR="00902B32">
              <w:rPr>
                <w:noProof/>
                <w:webHidden/>
              </w:rPr>
              <w:fldChar w:fldCharType="separate"/>
            </w:r>
            <w:r w:rsidR="00902B32">
              <w:rPr>
                <w:noProof/>
                <w:webHidden/>
              </w:rPr>
              <w:t>20</w:t>
            </w:r>
            <w:r w:rsidR="00902B32">
              <w:rPr>
                <w:noProof/>
                <w:webHidden/>
              </w:rPr>
              <w:fldChar w:fldCharType="end"/>
            </w:r>
          </w:hyperlink>
        </w:p>
        <w:p w14:paraId="6731496A" w14:textId="77777777" w:rsidR="00902B32" w:rsidRDefault="00A537D4">
          <w:pPr>
            <w:pStyle w:val="30"/>
            <w:tabs>
              <w:tab w:val="right" w:leader="dot" w:pos="8296"/>
            </w:tabs>
            <w:rPr>
              <w:noProof/>
              <w:sz w:val="21"/>
            </w:rPr>
          </w:pPr>
          <w:hyperlink w:anchor="_Toc480964622" w:history="1">
            <w:r w:rsidR="00902B32" w:rsidRPr="00503DAA">
              <w:rPr>
                <w:rStyle w:val="a8"/>
                <w:rFonts w:hint="eastAsia"/>
                <w:noProof/>
              </w:rPr>
              <w:t>模型训练</w:t>
            </w:r>
            <w:r w:rsidR="00902B32">
              <w:rPr>
                <w:noProof/>
                <w:webHidden/>
              </w:rPr>
              <w:tab/>
            </w:r>
            <w:r w:rsidR="00902B32">
              <w:rPr>
                <w:noProof/>
                <w:webHidden/>
              </w:rPr>
              <w:fldChar w:fldCharType="begin"/>
            </w:r>
            <w:r w:rsidR="00902B32">
              <w:rPr>
                <w:noProof/>
                <w:webHidden/>
              </w:rPr>
              <w:instrText xml:space="preserve"> PAGEREF _Toc480964622 \h </w:instrText>
            </w:r>
            <w:r w:rsidR="00902B32">
              <w:rPr>
                <w:noProof/>
                <w:webHidden/>
              </w:rPr>
            </w:r>
            <w:r w:rsidR="00902B32">
              <w:rPr>
                <w:noProof/>
                <w:webHidden/>
              </w:rPr>
              <w:fldChar w:fldCharType="separate"/>
            </w:r>
            <w:r w:rsidR="00902B32">
              <w:rPr>
                <w:noProof/>
                <w:webHidden/>
              </w:rPr>
              <w:t>20</w:t>
            </w:r>
            <w:r w:rsidR="00902B32">
              <w:rPr>
                <w:noProof/>
                <w:webHidden/>
              </w:rPr>
              <w:fldChar w:fldCharType="end"/>
            </w:r>
          </w:hyperlink>
        </w:p>
        <w:p w14:paraId="68DA5760" w14:textId="77777777" w:rsidR="00902B32" w:rsidRDefault="00A537D4">
          <w:pPr>
            <w:pStyle w:val="30"/>
            <w:tabs>
              <w:tab w:val="right" w:leader="dot" w:pos="8296"/>
            </w:tabs>
            <w:rPr>
              <w:noProof/>
              <w:sz w:val="21"/>
            </w:rPr>
          </w:pPr>
          <w:hyperlink w:anchor="_Toc480964623" w:history="1">
            <w:r w:rsidR="00902B32" w:rsidRPr="00503DAA">
              <w:rPr>
                <w:rStyle w:val="a8"/>
                <w:rFonts w:hint="eastAsia"/>
                <w:noProof/>
              </w:rPr>
              <w:t>数据的产生</w:t>
            </w:r>
            <w:r w:rsidR="00902B32">
              <w:rPr>
                <w:noProof/>
                <w:webHidden/>
              </w:rPr>
              <w:tab/>
            </w:r>
            <w:r w:rsidR="00902B32">
              <w:rPr>
                <w:noProof/>
                <w:webHidden/>
              </w:rPr>
              <w:fldChar w:fldCharType="begin"/>
            </w:r>
            <w:r w:rsidR="00902B32">
              <w:rPr>
                <w:noProof/>
                <w:webHidden/>
              </w:rPr>
              <w:instrText xml:space="preserve"> PAGEREF _Toc480964623 \h </w:instrText>
            </w:r>
            <w:r w:rsidR="00902B32">
              <w:rPr>
                <w:noProof/>
                <w:webHidden/>
              </w:rPr>
            </w:r>
            <w:r w:rsidR="00902B32">
              <w:rPr>
                <w:noProof/>
                <w:webHidden/>
              </w:rPr>
              <w:fldChar w:fldCharType="separate"/>
            </w:r>
            <w:r w:rsidR="00902B32">
              <w:rPr>
                <w:noProof/>
                <w:webHidden/>
              </w:rPr>
              <w:t>20</w:t>
            </w:r>
            <w:r w:rsidR="00902B32">
              <w:rPr>
                <w:noProof/>
                <w:webHidden/>
              </w:rPr>
              <w:fldChar w:fldCharType="end"/>
            </w:r>
          </w:hyperlink>
        </w:p>
        <w:p w14:paraId="1B56DEFC" w14:textId="77777777" w:rsidR="00902B32" w:rsidRDefault="00A537D4">
          <w:pPr>
            <w:pStyle w:val="30"/>
            <w:tabs>
              <w:tab w:val="right" w:leader="dot" w:pos="8296"/>
            </w:tabs>
            <w:rPr>
              <w:noProof/>
              <w:sz w:val="21"/>
            </w:rPr>
          </w:pPr>
          <w:hyperlink w:anchor="_Toc480964624" w:history="1">
            <w:r w:rsidR="00902B32" w:rsidRPr="00503DAA">
              <w:rPr>
                <w:rStyle w:val="a8"/>
                <w:rFonts w:hint="eastAsia"/>
                <w:noProof/>
              </w:rPr>
              <w:t>文本预处理</w:t>
            </w:r>
            <w:r w:rsidR="00902B32">
              <w:rPr>
                <w:noProof/>
                <w:webHidden/>
              </w:rPr>
              <w:tab/>
            </w:r>
            <w:r w:rsidR="00902B32">
              <w:rPr>
                <w:noProof/>
                <w:webHidden/>
              </w:rPr>
              <w:fldChar w:fldCharType="begin"/>
            </w:r>
            <w:r w:rsidR="00902B32">
              <w:rPr>
                <w:noProof/>
                <w:webHidden/>
              </w:rPr>
              <w:instrText xml:space="preserve"> PAGEREF _Toc480964624 \h </w:instrText>
            </w:r>
            <w:r w:rsidR="00902B32">
              <w:rPr>
                <w:noProof/>
                <w:webHidden/>
              </w:rPr>
            </w:r>
            <w:r w:rsidR="00902B32">
              <w:rPr>
                <w:noProof/>
                <w:webHidden/>
              </w:rPr>
              <w:fldChar w:fldCharType="separate"/>
            </w:r>
            <w:r w:rsidR="00902B32">
              <w:rPr>
                <w:noProof/>
                <w:webHidden/>
              </w:rPr>
              <w:t>20</w:t>
            </w:r>
            <w:r w:rsidR="00902B32">
              <w:rPr>
                <w:noProof/>
                <w:webHidden/>
              </w:rPr>
              <w:fldChar w:fldCharType="end"/>
            </w:r>
          </w:hyperlink>
        </w:p>
        <w:p w14:paraId="6EB52C9B" w14:textId="77777777" w:rsidR="00902B32" w:rsidRDefault="00A537D4">
          <w:pPr>
            <w:pStyle w:val="30"/>
            <w:tabs>
              <w:tab w:val="right" w:leader="dot" w:pos="8296"/>
            </w:tabs>
            <w:rPr>
              <w:noProof/>
              <w:sz w:val="21"/>
            </w:rPr>
          </w:pPr>
          <w:hyperlink w:anchor="_Toc480964625" w:history="1">
            <w:r w:rsidR="00902B32" w:rsidRPr="00503DAA">
              <w:rPr>
                <w:rStyle w:val="a8"/>
                <w:rFonts w:hint="eastAsia"/>
                <w:noProof/>
              </w:rPr>
              <w:t>文本的分类</w:t>
            </w:r>
            <w:r w:rsidR="00902B32">
              <w:rPr>
                <w:noProof/>
                <w:webHidden/>
              </w:rPr>
              <w:tab/>
            </w:r>
            <w:r w:rsidR="00902B32">
              <w:rPr>
                <w:noProof/>
                <w:webHidden/>
              </w:rPr>
              <w:fldChar w:fldCharType="begin"/>
            </w:r>
            <w:r w:rsidR="00902B32">
              <w:rPr>
                <w:noProof/>
                <w:webHidden/>
              </w:rPr>
              <w:instrText xml:space="preserve"> PAGEREF _Toc480964625 \h </w:instrText>
            </w:r>
            <w:r w:rsidR="00902B32">
              <w:rPr>
                <w:noProof/>
                <w:webHidden/>
              </w:rPr>
            </w:r>
            <w:r w:rsidR="00902B32">
              <w:rPr>
                <w:noProof/>
                <w:webHidden/>
              </w:rPr>
              <w:fldChar w:fldCharType="separate"/>
            </w:r>
            <w:r w:rsidR="00902B32">
              <w:rPr>
                <w:noProof/>
                <w:webHidden/>
              </w:rPr>
              <w:t>20</w:t>
            </w:r>
            <w:r w:rsidR="00902B32">
              <w:rPr>
                <w:noProof/>
                <w:webHidden/>
              </w:rPr>
              <w:fldChar w:fldCharType="end"/>
            </w:r>
          </w:hyperlink>
        </w:p>
        <w:p w14:paraId="377D25F4" w14:textId="77777777" w:rsidR="00902B32" w:rsidRDefault="00A537D4">
          <w:pPr>
            <w:pStyle w:val="30"/>
            <w:tabs>
              <w:tab w:val="right" w:leader="dot" w:pos="8296"/>
            </w:tabs>
            <w:rPr>
              <w:noProof/>
              <w:sz w:val="21"/>
            </w:rPr>
          </w:pPr>
          <w:hyperlink w:anchor="_Toc480964626" w:history="1">
            <w:r w:rsidR="00902B32" w:rsidRPr="00503DAA">
              <w:rPr>
                <w:rStyle w:val="a8"/>
                <w:rFonts w:hint="eastAsia"/>
                <w:noProof/>
              </w:rPr>
              <w:t>分类结果的导出</w:t>
            </w:r>
            <w:r w:rsidR="00902B32">
              <w:rPr>
                <w:noProof/>
                <w:webHidden/>
              </w:rPr>
              <w:tab/>
            </w:r>
            <w:r w:rsidR="00902B32">
              <w:rPr>
                <w:noProof/>
                <w:webHidden/>
              </w:rPr>
              <w:fldChar w:fldCharType="begin"/>
            </w:r>
            <w:r w:rsidR="00902B32">
              <w:rPr>
                <w:noProof/>
                <w:webHidden/>
              </w:rPr>
              <w:instrText xml:space="preserve"> PAGEREF _Toc480964626 \h </w:instrText>
            </w:r>
            <w:r w:rsidR="00902B32">
              <w:rPr>
                <w:noProof/>
                <w:webHidden/>
              </w:rPr>
            </w:r>
            <w:r w:rsidR="00902B32">
              <w:rPr>
                <w:noProof/>
                <w:webHidden/>
              </w:rPr>
              <w:fldChar w:fldCharType="separate"/>
            </w:r>
            <w:r w:rsidR="00902B32">
              <w:rPr>
                <w:noProof/>
                <w:webHidden/>
              </w:rPr>
              <w:t>20</w:t>
            </w:r>
            <w:r w:rsidR="00902B32">
              <w:rPr>
                <w:noProof/>
                <w:webHidden/>
              </w:rPr>
              <w:fldChar w:fldCharType="end"/>
            </w:r>
          </w:hyperlink>
        </w:p>
        <w:p w14:paraId="5725CDFE" w14:textId="77777777" w:rsidR="00902B32" w:rsidRDefault="00A537D4">
          <w:pPr>
            <w:pStyle w:val="20"/>
            <w:tabs>
              <w:tab w:val="right" w:leader="dot" w:pos="8296"/>
            </w:tabs>
            <w:rPr>
              <w:noProof/>
              <w:sz w:val="21"/>
            </w:rPr>
          </w:pPr>
          <w:hyperlink w:anchor="_Toc480964627" w:history="1">
            <w:r w:rsidR="00902B32" w:rsidRPr="00503DAA">
              <w:rPr>
                <w:rStyle w:val="a8"/>
                <w:noProof/>
              </w:rPr>
              <w:t>6.5</w:t>
            </w:r>
            <w:r w:rsidR="00902B32" w:rsidRPr="00503DAA">
              <w:rPr>
                <w:rStyle w:val="a8"/>
                <w:rFonts w:hint="eastAsia"/>
                <w:noProof/>
              </w:rPr>
              <w:t>技术难点</w:t>
            </w:r>
            <w:r w:rsidR="00902B32">
              <w:rPr>
                <w:noProof/>
                <w:webHidden/>
              </w:rPr>
              <w:tab/>
            </w:r>
            <w:r w:rsidR="00902B32">
              <w:rPr>
                <w:noProof/>
                <w:webHidden/>
              </w:rPr>
              <w:fldChar w:fldCharType="begin"/>
            </w:r>
            <w:r w:rsidR="00902B32">
              <w:rPr>
                <w:noProof/>
                <w:webHidden/>
              </w:rPr>
              <w:instrText xml:space="preserve"> PAGEREF _Toc480964627 \h </w:instrText>
            </w:r>
            <w:r w:rsidR="00902B32">
              <w:rPr>
                <w:noProof/>
                <w:webHidden/>
              </w:rPr>
            </w:r>
            <w:r w:rsidR="00902B32">
              <w:rPr>
                <w:noProof/>
                <w:webHidden/>
              </w:rPr>
              <w:fldChar w:fldCharType="separate"/>
            </w:r>
            <w:r w:rsidR="00902B32">
              <w:rPr>
                <w:noProof/>
                <w:webHidden/>
              </w:rPr>
              <w:t>20</w:t>
            </w:r>
            <w:r w:rsidR="00902B32">
              <w:rPr>
                <w:noProof/>
                <w:webHidden/>
              </w:rPr>
              <w:fldChar w:fldCharType="end"/>
            </w:r>
          </w:hyperlink>
        </w:p>
        <w:p w14:paraId="605C66A2" w14:textId="77777777" w:rsidR="00902B32" w:rsidRDefault="00A537D4">
          <w:pPr>
            <w:pStyle w:val="10"/>
            <w:tabs>
              <w:tab w:val="right" w:leader="dot" w:pos="8296"/>
            </w:tabs>
            <w:rPr>
              <w:noProof/>
              <w:sz w:val="21"/>
            </w:rPr>
          </w:pPr>
          <w:hyperlink w:anchor="_Toc480964628" w:history="1">
            <w:r w:rsidR="00902B32" w:rsidRPr="00503DAA">
              <w:rPr>
                <w:rStyle w:val="a8"/>
                <w:rFonts w:ascii="Times New Roman" w:hAnsi="Times New Roman" w:cs="Times New Roman"/>
                <w:noProof/>
              </w:rPr>
              <w:t>7.</w:t>
            </w:r>
            <w:r w:rsidR="00902B32" w:rsidRPr="00503DAA">
              <w:rPr>
                <w:rStyle w:val="a8"/>
                <w:rFonts w:ascii="Times New Roman" w:hAnsi="Times New Roman" w:cs="Times New Roman" w:hint="eastAsia"/>
                <w:noProof/>
              </w:rPr>
              <w:t>运行环境</w:t>
            </w:r>
            <w:r w:rsidR="00902B32">
              <w:rPr>
                <w:noProof/>
                <w:webHidden/>
              </w:rPr>
              <w:tab/>
            </w:r>
            <w:r w:rsidR="00902B32">
              <w:rPr>
                <w:noProof/>
                <w:webHidden/>
              </w:rPr>
              <w:fldChar w:fldCharType="begin"/>
            </w:r>
            <w:r w:rsidR="00902B32">
              <w:rPr>
                <w:noProof/>
                <w:webHidden/>
              </w:rPr>
              <w:instrText xml:space="preserve"> PAGEREF _Toc480964628 \h </w:instrText>
            </w:r>
            <w:r w:rsidR="00902B32">
              <w:rPr>
                <w:noProof/>
                <w:webHidden/>
              </w:rPr>
            </w:r>
            <w:r w:rsidR="00902B32">
              <w:rPr>
                <w:noProof/>
                <w:webHidden/>
              </w:rPr>
              <w:fldChar w:fldCharType="separate"/>
            </w:r>
            <w:r w:rsidR="00902B32">
              <w:rPr>
                <w:noProof/>
                <w:webHidden/>
              </w:rPr>
              <w:t>21</w:t>
            </w:r>
            <w:r w:rsidR="00902B32">
              <w:rPr>
                <w:noProof/>
                <w:webHidden/>
              </w:rPr>
              <w:fldChar w:fldCharType="end"/>
            </w:r>
          </w:hyperlink>
        </w:p>
        <w:p w14:paraId="53DA3B21" w14:textId="77777777" w:rsidR="00902B32" w:rsidRDefault="00A537D4">
          <w:pPr>
            <w:pStyle w:val="20"/>
            <w:tabs>
              <w:tab w:val="right" w:leader="dot" w:pos="8296"/>
            </w:tabs>
            <w:rPr>
              <w:noProof/>
              <w:sz w:val="21"/>
            </w:rPr>
          </w:pPr>
          <w:hyperlink w:anchor="_Toc480964629" w:history="1">
            <w:r w:rsidR="00902B32" w:rsidRPr="00503DAA">
              <w:rPr>
                <w:rStyle w:val="a8"/>
                <w:rFonts w:ascii="Times New Roman" w:hAnsi="Times New Roman" w:cs="Times New Roman"/>
                <w:noProof/>
              </w:rPr>
              <w:t>7.1</w:t>
            </w:r>
            <w:r w:rsidR="00902B32" w:rsidRPr="00503DAA">
              <w:rPr>
                <w:rStyle w:val="a8"/>
                <w:rFonts w:ascii="Times New Roman" w:hAnsi="Times New Roman" w:cs="Times New Roman" w:hint="eastAsia"/>
                <w:noProof/>
              </w:rPr>
              <w:t>硬件环境</w:t>
            </w:r>
            <w:r w:rsidR="00902B32">
              <w:rPr>
                <w:noProof/>
                <w:webHidden/>
              </w:rPr>
              <w:tab/>
            </w:r>
            <w:r w:rsidR="00902B32">
              <w:rPr>
                <w:noProof/>
                <w:webHidden/>
              </w:rPr>
              <w:fldChar w:fldCharType="begin"/>
            </w:r>
            <w:r w:rsidR="00902B32">
              <w:rPr>
                <w:noProof/>
                <w:webHidden/>
              </w:rPr>
              <w:instrText xml:space="preserve"> PAGEREF _Toc480964629 \h </w:instrText>
            </w:r>
            <w:r w:rsidR="00902B32">
              <w:rPr>
                <w:noProof/>
                <w:webHidden/>
              </w:rPr>
            </w:r>
            <w:r w:rsidR="00902B32">
              <w:rPr>
                <w:noProof/>
                <w:webHidden/>
              </w:rPr>
              <w:fldChar w:fldCharType="separate"/>
            </w:r>
            <w:r w:rsidR="00902B32">
              <w:rPr>
                <w:noProof/>
                <w:webHidden/>
              </w:rPr>
              <w:t>21</w:t>
            </w:r>
            <w:r w:rsidR="00902B32">
              <w:rPr>
                <w:noProof/>
                <w:webHidden/>
              </w:rPr>
              <w:fldChar w:fldCharType="end"/>
            </w:r>
          </w:hyperlink>
        </w:p>
        <w:p w14:paraId="761B3880" w14:textId="77777777" w:rsidR="00902B32" w:rsidRDefault="00A537D4">
          <w:pPr>
            <w:pStyle w:val="20"/>
            <w:tabs>
              <w:tab w:val="right" w:leader="dot" w:pos="8296"/>
            </w:tabs>
            <w:rPr>
              <w:noProof/>
              <w:sz w:val="21"/>
            </w:rPr>
          </w:pPr>
          <w:hyperlink w:anchor="_Toc480964630" w:history="1">
            <w:r w:rsidR="00902B32" w:rsidRPr="00503DAA">
              <w:rPr>
                <w:rStyle w:val="a8"/>
                <w:rFonts w:ascii="Times New Roman" w:hAnsi="Times New Roman" w:cs="Times New Roman"/>
                <w:noProof/>
              </w:rPr>
              <w:t>7.2</w:t>
            </w:r>
            <w:r w:rsidR="00902B32" w:rsidRPr="00503DAA">
              <w:rPr>
                <w:rStyle w:val="a8"/>
                <w:rFonts w:ascii="Times New Roman" w:hAnsi="Times New Roman" w:cs="Times New Roman" w:hint="eastAsia"/>
                <w:noProof/>
              </w:rPr>
              <w:t>软件环境</w:t>
            </w:r>
            <w:r w:rsidR="00902B32">
              <w:rPr>
                <w:noProof/>
                <w:webHidden/>
              </w:rPr>
              <w:tab/>
            </w:r>
            <w:r w:rsidR="00902B32">
              <w:rPr>
                <w:noProof/>
                <w:webHidden/>
              </w:rPr>
              <w:fldChar w:fldCharType="begin"/>
            </w:r>
            <w:r w:rsidR="00902B32">
              <w:rPr>
                <w:noProof/>
                <w:webHidden/>
              </w:rPr>
              <w:instrText xml:space="preserve"> PAGEREF _Toc480964630 \h </w:instrText>
            </w:r>
            <w:r w:rsidR="00902B32">
              <w:rPr>
                <w:noProof/>
                <w:webHidden/>
              </w:rPr>
            </w:r>
            <w:r w:rsidR="00902B32">
              <w:rPr>
                <w:noProof/>
                <w:webHidden/>
              </w:rPr>
              <w:fldChar w:fldCharType="separate"/>
            </w:r>
            <w:r w:rsidR="00902B32">
              <w:rPr>
                <w:noProof/>
                <w:webHidden/>
              </w:rPr>
              <w:t>21</w:t>
            </w:r>
            <w:r w:rsidR="00902B32">
              <w:rPr>
                <w:noProof/>
                <w:webHidden/>
              </w:rPr>
              <w:fldChar w:fldCharType="end"/>
            </w:r>
          </w:hyperlink>
        </w:p>
        <w:p w14:paraId="0D538CB3" w14:textId="77777777" w:rsidR="00902B32" w:rsidRDefault="00A537D4">
          <w:pPr>
            <w:pStyle w:val="10"/>
            <w:tabs>
              <w:tab w:val="right" w:leader="dot" w:pos="8296"/>
            </w:tabs>
            <w:rPr>
              <w:noProof/>
              <w:sz w:val="21"/>
            </w:rPr>
          </w:pPr>
          <w:hyperlink w:anchor="_Toc480964631" w:history="1">
            <w:r w:rsidR="00902B32" w:rsidRPr="00503DAA">
              <w:rPr>
                <w:rStyle w:val="a8"/>
                <w:rFonts w:ascii="Times New Roman" w:hAnsi="Times New Roman" w:cs="Times New Roman"/>
                <w:noProof/>
              </w:rPr>
              <w:t>8.</w:t>
            </w:r>
            <w:r w:rsidR="00902B32" w:rsidRPr="00503DAA">
              <w:rPr>
                <w:rStyle w:val="a8"/>
                <w:rFonts w:ascii="Times New Roman" w:hAnsi="Times New Roman" w:cs="Times New Roman" w:hint="eastAsia"/>
                <w:noProof/>
              </w:rPr>
              <w:t>参考资料</w:t>
            </w:r>
            <w:r w:rsidR="00902B32">
              <w:rPr>
                <w:noProof/>
                <w:webHidden/>
              </w:rPr>
              <w:tab/>
            </w:r>
            <w:r w:rsidR="00902B32">
              <w:rPr>
                <w:noProof/>
                <w:webHidden/>
              </w:rPr>
              <w:fldChar w:fldCharType="begin"/>
            </w:r>
            <w:r w:rsidR="00902B32">
              <w:rPr>
                <w:noProof/>
                <w:webHidden/>
              </w:rPr>
              <w:instrText xml:space="preserve"> PAGEREF _Toc480964631 \h </w:instrText>
            </w:r>
            <w:r w:rsidR="00902B32">
              <w:rPr>
                <w:noProof/>
                <w:webHidden/>
              </w:rPr>
            </w:r>
            <w:r w:rsidR="00902B32">
              <w:rPr>
                <w:noProof/>
                <w:webHidden/>
              </w:rPr>
              <w:fldChar w:fldCharType="separate"/>
            </w:r>
            <w:r w:rsidR="00902B32">
              <w:rPr>
                <w:noProof/>
                <w:webHidden/>
              </w:rPr>
              <w:t>21</w:t>
            </w:r>
            <w:r w:rsidR="00902B32">
              <w:rPr>
                <w:noProof/>
                <w:webHidden/>
              </w:rPr>
              <w:fldChar w:fldCharType="end"/>
            </w:r>
          </w:hyperlink>
        </w:p>
        <w:p w14:paraId="59496ECA" w14:textId="77777777" w:rsidR="00241A1B" w:rsidRPr="00801DF8" w:rsidRDefault="00241A1B" w:rsidP="00241A1B">
          <w:pPr>
            <w:rPr>
              <w:rFonts w:ascii="Times New Roman" w:hAnsi="Times New Roman" w:cs="Times New Roman"/>
            </w:rPr>
          </w:pPr>
          <w:r w:rsidRPr="00801DF8">
            <w:rPr>
              <w:rFonts w:ascii="Times New Roman" w:hAnsi="Times New Roman" w:cs="Times New Roman"/>
              <w:b/>
              <w:bCs/>
              <w:lang w:val="zh-CN"/>
            </w:rPr>
            <w:fldChar w:fldCharType="end"/>
          </w:r>
        </w:p>
      </w:sdtContent>
    </w:sdt>
    <w:p w14:paraId="712C2B53" w14:textId="77777777" w:rsidR="00241A1B" w:rsidRPr="00801DF8" w:rsidRDefault="00241A1B" w:rsidP="00241A1B">
      <w:pPr>
        <w:widowControl/>
        <w:jc w:val="left"/>
        <w:rPr>
          <w:rFonts w:ascii="Times New Roman" w:hAnsi="Times New Roman" w:cs="Times New Roman"/>
        </w:rPr>
      </w:pPr>
    </w:p>
    <w:p w14:paraId="4686F73A" w14:textId="77777777" w:rsidR="00241A1B" w:rsidRPr="00801DF8" w:rsidRDefault="00241A1B" w:rsidP="00241A1B">
      <w:pPr>
        <w:widowControl/>
        <w:jc w:val="left"/>
        <w:rPr>
          <w:rFonts w:ascii="Times New Roman" w:hAnsi="Times New Roman" w:cs="Times New Roman"/>
        </w:rPr>
      </w:pPr>
      <w:r w:rsidRPr="00801DF8">
        <w:rPr>
          <w:rFonts w:ascii="Times New Roman" w:hAnsi="Times New Roman" w:cs="Times New Roman"/>
        </w:rPr>
        <w:br w:type="page"/>
      </w:r>
    </w:p>
    <w:p w14:paraId="42C75173" w14:textId="77777777" w:rsidR="00241A1B" w:rsidRPr="00801DF8" w:rsidRDefault="00241A1B" w:rsidP="00241A1B">
      <w:pPr>
        <w:pStyle w:val="aa"/>
        <w:rPr>
          <w:rFonts w:ascii="Times New Roman" w:hAnsi="Times New Roman" w:cs="Times New Roman"/>
        </w:rPr>
      </w:pPr>
      <w:bookmarkStart w:id="3" w:name="_Toc480964404"/>
      <w:bookmarkStart w:id="4" w:name="_Toc480964577"/>
      <w:r w:rsidRPr="00801DF8">
        <w:rPr>
          <w:rFonts w:ascii="Times New Roman" w:hAnsi="Times New Roman" w:cs="Times New Roman"/>
        </w:rPr>
        <w:lastRenderedPageBreak/>
        <w:t>图片目录</w:t>
      </w:r>
      <w:bookmarkEnd w:id="3"/>
      <w:bookmarkEnd w:id="4"/>
    </w:p>
    <w:p w14:paraId="738C7966" w14:textId="77777777" w:rsidR="00D80208" w:rsidRDefault="004D472C">
      <w:pPr>
        <w:pStyle w:val="a9"/>
        <w:tabs>
          <w:tab w:val="right" w:leader="dot" w:pos="8296"/>
        </w:tabs>
        <w:ind w:left="1063" w:hanging="643"/>
        <w:rPr>
          <w:noProof/>
          <w:sz w:val="21"/>
        </w:rPr>
      </w:pPr>
      <w:r w:rsidRPr="00801DF8">
        <w:rPr>
          <w:rFonts w:ascii="Times New Roman" w:eastAsia="宋体" w:hAnsi="Times New Roman" w:cs="Times New Roman"/>
          <w:b/>
          <w:bCs/>
          <w:sz w:val="32"/>
          <w:szCs w:val="32"/>
        </w:rPr>
        <w:fldChar w:fldCharType="begin"/>
      </w:r>
      <w:r w:rsidRPr="00801DF8">
        <w:rPr>
          <w:rFonts w:ascii="Times New Roman" w:eastAsia="宋体" w:hAnsi="Times New Roman" w:cs="Times New Roman"/>
          <w:b/>
          <w:bCs/>
          <w:sz w:val="32"/>
          <w:szCs w:val="32"/>
        </w:rPr>
        <w:instrText xml:space="preserve"> TOC \c "</w:instrText>
      </w:r>
      <w:r w:rsidRPr="00801DF8">
        <w:rPr>
          <w:rFonts w:ascii="Times New Roman" w:eastAsia="宋体" w:hAnsi="Times New Roman" w:cs="Times New Roman"/>
          <w:b/>
          <w:bCs/>
          <w:sz w:val="32"/>
          <w:szCs w:val="32"/>
        </w:rPr>
        <w:instrText>图</w:instrText>
      </w:r>
      <w:r w:rsidRPr="00801DF8">
        <w:rPr>
          <w:rFonts w:ascii="Times New Roman" w:eastAsia="宋体" w:hAnsi="Times New Roman" w:cs="Times New Roman"/>
          <w:b/>
          <w:bCs/>
          <w:sz w:val="32"/>
          <w:szCs w:val="32"/>
        </w:rPr>
        <w:instrText xml:space="preserve">" </w:instrText>
      </w:r>
      <w:r w:rsidRPr="00801DF8">
        <w:rPr>
          <w:rFonts w:ascii="Times New Roman" w:eastAsia="宋体" w:hAnsi="Times New Roman" w:cs="Times New Roman"/>
          <w:b/>
          <w:bCs/>
          <w:sz w:val="32"/>
          <w:szCs w:val="32"/>
        </w:rPr>
        <w:fldChar w:fldCharType="separate"/>
      </w:r>
      <w:r w:rsidR="00D80208" w:rsidRPr="00645BA1">
        <w:rPr>
          <w:rFonts w:ascii="Times New Roman" w:hAnsi="Times New Roman" w:cs="Times New Roman" w:hint="eastAsia"/>
          <w:noProof/>
        </w:rPr>
        <w:t>图</w:t>
      </w:r>
      <w:r w:rsidR="00D80208" w:rsidRPr="00645BA1">
        <w:rPr>
          <w:rFonts w:ascii="Times New Roman" w:hAnsi="Times New Roman" w:cs="Times New Roman"/>
          <w:noProof/>
        </w:rPr>
        <w:t xml:space="preserve"> 1 Spark</w:t>
      </w:r>
      <w:r w:rsidR="00D80208" w:rsidRPr="00645BA1">
        <w:rPr>
          <w:rFonts w:ascii="Times New Roman" w:hAnsi="Times New Roman" w:cs="Times New Roman" w:hint="eastAsia"/>
          <w:noProof/>
        </w:rPr>
        <w:t>生态系统</w:t>
      </w:r>
      <w:r w:rsidR="00D80208">
        <w:rPr>
          <w:noProof/>
        </w:rPr>
        <w:tab/>
      </w:r>
      <w:r w:rsidR="00D80208">
        <w:rPr>
          <w:noProof/>
        </w:rPr>
        <w:fldChar w:fldCharType="begin"/>
      </w:r>
      <w:r w:rsidR="00D80208">
        <w:rPr>
          <w:noProof/>
        </w:rPr>
        <w:instrText xml:space="preserve"> PAGEREF _Toc480964129 \h </w:instrText>
      </w:r>
      <w:r w:rsidR="00D80208">
        <w:rPr>
          <w:noProof/>
        </w:rPr>
      </w:r>
      <w:r w:rsidR="00D80208">
        <w:rPr>
          <w:noProof/>
        </w:rPr>
        <w:fldChar w:fldCharType="separate"/>
      </w:r>
      <w:r w:rsidR="00D80208">
        <w:rPr>
          <w:noProof/>
        </w:rPr>
        <w:t>1</w:t>
      </w:r>
      <w:r w:rsidR="00D80208">
        <w:rPr>
          <w:noProof/>
        </w:rPr>
        <w:fldChar w:fldCharType="end"/>
      </w:r>
    </w:p>
    <w:p w14:paraId="6F1A28FA" w14:textId="77777777" w:rsidR="00D80208" w:rsidRDefault="00D80208">
      <w:pPr>
        <w:pStyle w:val="a9"/>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2 </w:t>
      </w:r>
      <w:r w:rsidRPr="00645BA1">
        <w:rPr>
          <w:rFonts w:ascii="Times New Roman" w:hAnsi="Times New Roman" w:cs="Times New Roman" w:hint="eastAsia"/>
          <w:noProof/>
        </w:rPr>
        <w:t>社交数据分析的数据流</w:t>
      </w:r>
      <w:r>
        <w:rPr>
          <w:noProof/>
        </w:rPr>
        <w:tab/>
      </w:r>
      <w:r>
        <w:rPr>
          <w:noProof/>
        </w:rPr>
        <w:fldChar w:fldCharType="begin"/>
      </w:r>
      <w:r>
        <w:rPr>
          <w:noProof/>
        </w:rPr>
        <w:instrText xml:space="preserve"> PAGEREF _Toc480964130 \h </w:instrText>
      </w:r>
      <w:r>
        <w:rPr>
          <w:noProof/>
        </w:rPr>
      </w:r>
      <w:r>
        <w:rPr>
          <w:noProof/>
        </w:rPr>
        <w:fldChar w:fldCharType="separate"/>
      </w:r>
      <w:r>
        <w:rPr>
          <w:noProof/>
        </w:rPr>
        <w:t>4</w:t>
      </w:r>
      <w:r>
        <w:rPr>
          <w:noProof/>
        </w:rPr>
        <w:fldChar w:fldCharType="end"/>
      </w:r>
    </w:p>
    <w:p w14:paraId="59A2E073" w14:textId="77777777" w:rsidR="00D80208" w:rsidRDefault="00D80208">
      <w:pPr>
        <w:pStyle w:val="a9"/>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3 DStream</w:t>
      </w:r>
      <w:r w:rsidRPr="00645BA1">
        <w:rPr>
          <w:rFonts w:ascii="Times New Roman" w:hAnsi="Times New Roman" w:cs="Times New Roman" w:hint="eastAsia"/>
          <w:noProof/>
        </w:rPr>
        <w:t>的离散化</w:t>
      </w:r>
      <w:r>
        <w:rPr>
          <w:noProof/>
        </w:rPr>
        <w:tab/>
      </w:r>
      <w:r>
        <w:rPr>
          <w:noProof/>
        </w:rPr>
        <w:fldChar w:fldCharType="begin"/>
      </w:r>
      <w:r>
        <w:rPr>
          <w:noProof/>
        </w:rPr>
        <w:instrText xml:space="preserve"> PAGEREF _Toc480964131 \h </w:instrText>
      </w:r>
      <w:r>
        <w:rPr>
          <w:noProof/>
        </w:rPr>
      </w:r>
      <w:r>
        <w:rPr>
          <w:noProof/>
        </w:rPr>
        <w:fldChar w:fldCharType="separate"/>
      </w:r>
      <w:r>
        <w:rPr>
          <w:noProof/>
        </w:rPr>
        <w:t>6</w:t>
      </w:r>
      <w:r>
        <w:rPr>
          <w:noProof/>
        </w:rPr>
        <w:fldChar w:fldCharType="end"/>
      </w:r>
    </w:p>
    <w:p w14:paraId="58898FB1" w14:textId="77777777" w:rsidR="00D80208" w:rsidRDefault="00D80208">
      <w:pPr>
        <w:pStyle w:val="a9"/>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4 DStream</w:t>
      </w:r>
      <w:r w:rsidRPr="00645BA1">
        <w:rPr>
          <w:rFonts w:ascii="Times New Roman" w:hAnsi="Times New Roman" w:cs="Times New Roman" w:hint="eastAsia"/>
          <w:noProof/>
        </w:rPr>
        <w:t>与</w:t>
      </w:r>
      <w:r w:rsidRPr="00645BA1">
        <w:rPr>
          <w:rFonts w:ascii="Times New Roman" w:hAnsi="Times New Roman" w:cs="Times New Roman"/>
          <w:noProof/>
        </w:rPr>
        <w:t>RDD</w:t>
      </w:r>
      <w:r>
        <w:rPr>
          <w:noProof/>
        </w:rPr>
        <w:tab/>
      </w:r>
      <w:r>
        <w:rPr>
          <w:noProof/>
        </w:rPr>
        <w:fldChar w:fldCharType="begin"/>
      </w:r>
      <w:r>
        <w:rPr>
          <w:noProof/>
        </w:rPr>
        <w:instrText xml:space="preserve"> PAGEREF _Toc480964132 \h </w:instrText>
      </w:r>
      <w:r>
        <w:rPr>
          <w:noProof/>
        </w:rPr>
      </w:r>
      <w:r>
        <w:rPr>
          <w:noProof/>
        </w:rPr>
        <w:fldChar w:fldCharType="separate"/>
      </w:r>
      <w:r>
        <w:rPr>
          <w:noProof/>
        </w:rPr>
        <w:t>7</w:t>
      </w:r>
      <w:r>
        <w:rPr>
          <w:noProof/>
        </w:rPr>
        <w:fldChar w:fldCharType="end"/>
      </w:r>
    </w:p>
    <w:p w14:paraId="305A5311" w14:textId="77777777" w:rsidR="00D80208" w:rsidRDefault="00D80208">
      <w:pPr>
        <w:pStyle w:val="a9"/>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5 Spark</w:t>
      </w:r>
      <w:r w:rsidRPr="00645BA1">
        <w:rPr>
          <w:rFonts w:ascii="Times New Roman" w:hAnsi="Times New Roman" w:cs="Times New Roman" w:hint="eastAsia"/>
          <w:noProof/>
        </w:rPr>
        <w:t>工作流程</w:t>
      </w:r>
      <w:r>
        <w:rPr>
          <w:noProof/>
        </w:rPr>
        <w:tab/>
      </w:r>
      <w:r>
        <w:rPr>
          <w:noProof/>
        </w:rPr>
        <w:fldChar w:fldCharType="begin"/>
      </w:r>
      <w:r>
        <w:rPr>
          <w:noProof/>
        </w:rPr>
        <w:instrText xml:space="preserve"> PAGEREF _Toc480964133 \h </w:instrText>
      </w:r>
      <w:r>
        <w:rPr>
          <w:noProof/>
        </w:rPr>
      </w:r>
      <w:r>
        <w:rPr>
          <w:noProof/>
        </w:rPr>
        <w:fldChar w:fldCharType="separate"/>
      </w:r>
      <w:r>
        <w:rPr>
          <w:noProof/>
        </w:rPr>
        <w:t>8</w:t>
      </w:r>
      <w:r>
        <w:rPr>
          <w:noProof/>
        </w:rPr>
        <w:fldChar w:fldCharType="end"/>
      </w:r>
    </w:p>
    <w:p w14:paraId="14317DE2" w14:textId="77777777" w:rsidR="00D80208" w:rsidRDefault="00D80208">
      <w:pPr>
        <w:pStyle w:val="a9"/>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6 </w:t>
      </w:r>
      <w:r w:rsidRPr="00645BA1">
        <w:rPr>
          <w:rFonts w:ascii="Times New Roman" w:hAnsi="Times New Roman" w:cs="Times New Roman" w:hint="eastAsia"/>
          <w:noProof/>
        </w:rPr>
        <w:t>用例图</w:t>
      </w:r>
      <w:r>
        <w:rPr>
          <w:noProof/>
        </w:rPr>
        <w:tab/>
      </w:r>
      <w:r>
        <w:rPr>
          <w:noProof/>
        </w:rPr>
        <w:fldChar w:fldCharType="begin"/>
      </w:r>
      <w:r>
        <w:rPr>
          <w:noProof/>
        </w:rPr>
        <w:instrText xml:space="preserve"> PAGEREF _Toc480964134 \h </w:instrText>
      </w:r>
      <w:r>
        <w:rPr>
          <w:noProof/>
        </w:rPr>
      </w:r>
      <w:r>
        <w:rPr>
          <w:noProof/>
        </w:rPr>
        <w:fldChar w:fldCharType="separate"/>
      </w:r>
      <w:r>
        <w:rPr>
          <w:noProof/>
        </w:rPr>
        <w:t>13</w:t>
      </w:r>
      <w:r>
        <w:rPr>
          <w:noProof/>
        </w:rPr>
        <w:fldChar w:fldCharType="end"/>
      </w:r>
    </w:p>
    <w:p w14:paraId="49B6FE40" w14:textId="77777777" w:rsidR="00D80208" w:rsidRDefault="00D80208">
      <w:pPr>
        <w:pStyle w:val="a9"/>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7</w:t>
      </w:r>
      <w:r w:rsidRPr="00645BA1">
        <w:rPr>
          <w:rFonts w:ascii="Times New Roman" w:hAnsi="Times New Roman" w:cs="Times New Roman" w:hint="eastAsia"/>
          <w:noProof/>
        </w:rPr>
        <w:t>产生与输入数据</w:t>
      </w:r>
      <w:r w:rsidRPr="00645BA1">
        <w:rPr>
          <w:rFonts w:ascii="Times New Roman" w:hAnsi="Times New Roman" w:cs="Times New Roman"/>
          <w:noProof/>
        </w:rPr>
        <w:t>RUCM</w:t>
      </w:r>
      <w:r w:rsidRPr="00645BA1">
        <w:rPr>
          <w:rFonts w:ascii="Times New Roman" w:hAnsi="Times New Roman" w:cs="Times New Roman" w:hint="eastAsia"/>
          <w:noProof/>
        </w:rPr>
        <w:t>模型</w:t>
      </w:r>
      <w:r>
        <w:rPr>
          <w:noProof/>
        </w:rPr>
        <w:tab/>
      </w:r>
      <w:r>
        <w:rPr>
          <w:noProof/>
        </w:rPr>
        <w:fldChar w:fldCharType="begin"/>
      </w:r>
      <w:r>
        <w:rPr>
          <w:noProof/>
        </w:rPr>
        <w:instrText xml:space="preserve"> PAGEREF _Toc480964135 \h </w:instrText>
      </w:r>
      <w:r>
        <w:rPr>
          <w:noProof/>
        </w:rPr>
      </w:r>
      <w:r>
        <w:rPr>
          <w:noProof/>
        </w:rPr>
        <w:fldChar w:fldCharType="separate"/>
      </w:r>
      <w:r>
        <w:rPr>
          <w:noProof/>
        </w:rPr>
        <w:t>14</w:t>
      </w:r>
      <w:r>
        <w:rPr>
          <w:noProof/>
        </w:rPr>
        <w:fldChar w:fldCharType="end"/>
      </w:r>
    </w:p>
    <w:p w14:paraId="0C44AB1B" w14:textId="77777777" w:rsidR="00D80208" w:rsidRDefault="00D80208">
      <w:pPr>
        <w:pStyle w:val="a9"/>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8</w:t>
      </w:r>
      <w:r w:rsidRPr="00645BA1">
        <w:rPr>
          <w:rFonts w:ascii="Times New Roman" w:hAnsi="Times New Roman" w:cs="Times New Roman" w:hint="eastAsia"/>
          <w:noProof/>
        </w:rPr>
        <w:t>数据流抽象</w:t>
      </w:r>
      <w:r w:rsidRPr="00645BA1">
        <w:rPr>
          <w:rFonts w:ascii="Times New Roman" w:hAnsi="Times New Roman" w:cs="Times New Roman"/>
          <w:noProof/>
        </w:rPr>
        <w:t>RUCM</w:t>
      </w:r>
      <w:r w:rsidRPr="00645BA1">
        <w:rPr>
          <w:rFonts w:ascii="Times New Roman" w:hAnsi="Times New Roman" w:cs="Times New Roman" w:hint="eastAsia"/>
          <w:noProof/>
        </w:rPr>
        <w:t>模型</w:t>
      </w:r>
      <w:r>
        <w:rPr>
          <w:noProof/>
        </w:rPr>
        <w:tab/>
      </w:r>
      <w:r>
        <w:rPr>
          <w:noProof/>
        </w:rPr>
        <w:fldChar w:fldCharType="begin"/>
      </w:r>
      <w:r>
        <w:rPr>
          <w:noProof/>
        </w:rPr>
        <w:instrText xml:space="preserve"> PAGEREF _Toc480964136 \h </w:instrText>
      </w:r>
      <w:r>
        <w:rPr>
          <w:noProof/>
        </w:rPr>
      </w:r>
      <w:r>
        <w:rPr>
          <w:noProof/>
        </w:rPr>
        <w:fldChar w:fldCharType="separate"/>
      </w:r>
      <w:r>
        <w:rPr>
          <w:noProof/>
        </w:rPr>
        <w:t>15</w:t>
      </w:r>
      <w:r>
        <w:rPr>
          <w:noProof/>
        </w:rPr>
        <w:fldChar w:fldCharType="end"/>
      </w:r>
    </w:p>
    <w:p w14:paraId="4164D3B8" w14:textId="77777777" w:rsidR="00D80208" w:rsidRDefault="00D80208">
      <w:pPr>
        <w:pStyle w:val="a9"/>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9</w:t>
      </w:r>
      <w:r w:rsidRPr="00645BA1">
        <w:rPr>
          <w:rFonts w:ascii="Times New Roman" w:hAnsi="Times New Roman" w:cs="Times New Roman" w:hint="eastAsia"/>
          <w:noProof/>
        </w:rPr>
        <w:t>系统容错</w:t>
      </w:r>
      <w:r w:rsidRPr="00645BA1">
        <w:rPr>
          <w:rFonts w:ascii="Times New Roman" w:hAnsi="Times New Roman" w:cs="Times New Roman"/>
          <w:noProof/>
        </w:rPr>
        <w:t>RUCM</w:t>
      </w:r>
      <w:r w:rsidRPr="00645BA1">
        <w:rPr>
          <w:rFonts w:ascii="Times New Roman" w:hAnsi="Times New Roman" w:cs="Times New Roman" w:hint="eastAsia"/>
          <w:noProof/>
        </w:rPr>
        <w:t>模型</w:t>
      </w:r>
      <w:r>
        <w:rPr>
          <w:noProof/>
        </w:rPr>
        <w:tab/>
      </w:r>
      <w:r>
        <w:rPr>
          <w:noProof/>
        </w:rPr>
        <w:fldChar w:fldCharType="begin"/>
      </w:r>
      <w:r>
        <w:rPr>
          <w:noProof/>
        </w:rPr>
        <w:instrText xml:space="preserve"> PAGEREF _Toc480964137 \h </w:instrText>
      </w:r>
      <w:r>
        <w:rPr>
          <w:noProof/>
        </w:rPr>
      </w:r>
      <w:r>
        <w:rPr>
          <w:noProof/>
        </w:rPr>
        <w:fldChar w:fldCharType="separate"/>
      </w:r>
      <w:r>
        <w:rPr>
          <w:noProof/>
        </w:rPr>
        <w:t>16</w:t>
      </w:r>
      <w:r>
        <w:rPr>
          <w:noProof/>
        </w:rPr>
        <w:fldChar w:fldCharType="end"/>
      </w:r>
    </w:p>
    <w:p w14:paraId="541B1A6D" w14:textId="77777777" w:rsidR="00D80208" w:rsidRDefault="00D80208">
      <w:pPr>
        <w:pStyle w:val="a9"/>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10</w:t>
      </w:r>
      <w:r w:rsidRPr="00645BA1">
        <w:rPr>
          <w:rFonts w:ascii="Times New Roman" w:hAnsi="Times New Roman" w:cs="Times New Roman" w:hint="eastAsia"/>
          <w:noProof/>
        </w:rPr>
        <w:t>作业调度</w:t>
      </w:r>
      <w:r w:rsidRPr="00645BA1">
        <w:rPr>
          <w:rFonts w:ascii="Times New Roman" w:hAnsi="Times New Roman" w:cs="Times New Roman"/>
          <w:noProof/>
        </w:rPr>
        <w:t>RUCM</w:t>
      </w:r>
      <w:r w:rsidRPr="00645BA1">
        <w:rPr>
          <w:rFonts w:ascii="Times New Roman" w:hAnsi="Times New Roman" w:cs="Times New Roman" w:hint="eastAsia"/>
          <w:noProof/>
        </w:rPr>
        <w:t>模型</w:t>
      </w:r>
      <w:r>
        <w:rPr>
          <w:noProof/>
        </w:rPr>
        <w:tab/>
      </w:r>
      <w:r>
        <w:rPr>
          <w:noProof/>
        </w:rPr>
        <w:fldChar w:fldCharType="begin"/>
      </w:r>
      <w:r>
        <w:rPr>
          <w:noProof/>
        </w:rPr>
        <w:instrText xml:space="preserve"> PAGEREF _Toc480964138 \h </w:instrText>
      </w:r>
      <w:r>
        <w:rPr>
          <w:noProof/>
        </w:rPr>
      </w:r>
      <w:r>
        <w:rPr>
          <w:noProof/>
        </w:rPr>
        <w:fldChar w:fldCharType="separate"/>
      </w:r>
      <w:r>
        <w:rPr>
          <w:noProof/>
        </w:rPr>
        <w:t>16</w:t>
      </w:r>
      <w:r>
        <w:rPr>
          <w:noProof/>
        </w:rPr>
        <w:fldChar w:fldCharType="end"/>
      </w:r>
    </w:p>
    <w:p w14:paraId="2ED1A69C" w14:textId="77777777" w:rsidR="00D80208" w:rsidRDefault="00D80208">
      <w:pPr>
        <w:pStyle w:val="a9"/>
        <w:tabs>
          <w:tab w:val="right" w:leader="dot" w:pos="8296"/>
        </w:tabs>
        <w:ind w:left="900" w:hanging="480"/>
        <w:rPr>
          <w:noProof/>
          <w:sz w:val="21"/>
        </w:rPr>
      </w:pPr>
      <w:r>
        <w:rPr>
          <w:rFonts w:hint="eastAsia"/>
          <w:noProof/>
        </w:rPr>
        <w:t>图</w:t>
      </w:r>
      <w:r>
        <w:rPr>
          <w:noProof/>
        </w:rPr>
        <w:t xml:space="preserve"> 11 </w:t>
      </w:r>
      <w:r>
        <w:rPr>
          <w:rFonts w:hint="eastAsia"/>
          <w:noProof/>
        </w:rPr>
        <w:t>系统架构图</w:t>
      </w:r>
      <w:r>
        <w:rPr>
          <w:noProof/>
        </w:rPr>
        <w:tab/>
      </w:r>
      <w:r>
        <w:rPr>
          <w:noProof/>
        </w:rPr>
        <w:fldChar w:fldCharType="begin"/>
      </w:r>
      <w:r>
        <w:rPr>
          <w:noProof/>
        </w:rPr>
        <w:instrText xml:space="preserve"> PAGEREF _Toc480964139 \h </w:instrText>
      </w:r>
      <w:r>
        <w:rPr>
          <w:noProof/>
        </w:rPr>
      </w:r>
      <w:r>
        <w:rPr>
          <w:noProof/>
        </w:rPr>
        <w:fldChar w:fldCharType="separate"/>
      </w:r>
      <w:r>
        <w:rPr>
          <w:noProof/>
        </w:rPr>
        <w:t>19</w:t>
      </w:r>
      <w:r>
        <w:rPr>
          <w:noProof/>
        </w:rPr>
        <w:fldChar w:fldCharType="end"/>
      </w:r>
    </w:p>
    <w:p w14:paraId="3BF16E70" w14:textId="77777777" w:rsidR="00FB1C6C" w:rsidRPr="00801DF8" w:rsidRDefault="004D472C" w:rsidP="00FB1C6C">
      <w:pPr>
        <w:widowControl/>
        <w:jc w:val="left"/>
        <w:rPr>
          <w:rFonts w:ascii="Times New Roman" w:eastAsia="宋体" w:hAnsi="Times New Roman" w:cs="Times New Roman"/>
          <w:b/>
          <w:bCs/>
          <w:sz w:val="32"/>
          <w:szCs w:val="32"/>
        </w:rPr>
      </w:pPr>
      <w:r w:rsidRPr="00801DF8">
        <w:rPr>
          <w:rFonts w:ascii="Times New Roman" w:eastAsia="宋体" w:hAnsi="Times New Roman" w:cs="Times New Roman"/>
          <w:b/>
          <w:bCs/>
          <w:sz w:val="32"/>
          <w:szCs w:val="32"/>
        </w:rPr>
        <w:fldChar w:fldCharType="end"/>
      </w:r>
      <w:r w:rsidR="00FB1C6C" w:rsidRPr="00801DF8">
        <w:rPr>
          <w:rFonts w:ascii="Times New Roman" w:eastAsia="宋体" w:hAnsi="Times New Roman" w:cs="Times New Roman"/>
          <w:b/>
          <w:bCs/>
          <w:sz w:val="32"/>
          <w:szCs w:val="32"/>
        </w:rPr>
        <w:br w:type="page"/>
      </w:r>
    </w:p>
    <w:p w14:paraId="38268845" w14:textId="77777777" w:rsidR="00F5401E" w:rsidRPr="00801DF8" w:rsidRDefault="00F5401E" w:rsidP="00FB1C6C">
      <w:pPr>
        <w:pStyle w:val="aa"/>
        <w:rPr>
          <w:rFonts w:ascii="Times New Roman" w:hAnsi="Times New Roman" w:cs="Times New Roman"/>
        </w:rPr>
      </w:pPr>
      <w:bookmarkStart w:id="5" w:name="_Toc480964405"/>
      <w:bookmarkStart w:id="6" w:name="_Toc480964578"/>
      <w:r w:rsidRPr="00801DF8">
        <w:rPr>
          <w:rFonts w:ascii="Times New Roman" w:hAnsi="Times New Roman" w:cs="Times New Roman"/>
        </w:rPr>
        <w:lastRenderedPageBreak/>
        <w:t>表格目录</w:t>
      </w:r>
      <w:bookmarkEnd w:id="5"/>
      <w:bookmarkEnd w:id="6"/>
    </w:p>
    <w:p w14:paraId="394680C7" w14:textId="77777777" w:rsidR="00D80208" w:rsidRDefault="0074542E">
      <w:pPr>
        <w:pStyle w:val="a9"/>
        <w:tabs>
          <w:tab w:val="right" w:leader="dot" w:pos="8296"/>
        </w:tabs>
        <w:ind w:left="900" w:hanging="480"/>
        <w:rPr>
          <w:noProof/>
          <w:sz w:val="21"/>
        </w:rPr>
      </w:pPr>
      <w:r w:rsidRPr="00801DF8">
        <w:rPr>
          <w:rFonts w:ascii="Times New Roman" w:hAnsi="Times New Roman" w:cs="Times New Roman"/>
        </w:rPr>
        <w:fldChar w:fldCharType="begin"/>
      </w:r>
      <w:r w:rsidRPr="00801DF8">
        <w:rPr>
          <w:rFonts w:ascii="Times New Roman" w:hAnsi="Times New Roman" w:cs="Times New Roman"/>
        </w:rPr>
        <w:instrText xml:space="preserve"> TOC \h \z \c "</w:instrText>
      </w:r>
      <w:r w:rsidRPr="00801DF8">
        <w:rPr>
          <w:rFonts w:ascii="Times New Roman" w:hAnsi="Times New Roman" w:cs="Times New Roman"/>
        </w:rPr>
        <w:instrText>表</w:instrText>
      </w:r>
      <w:r w:rsidRPr="00801DF8">
        <w:rPr>
          <w:rFonts w:ascii="Times New Roman" w:hAnsi="Times New Roman" w:cs="Times New Roman"/>
        </w:rPr>
        <w:instrText xml:space="preserve">" </w:instrText>
      </w:r>
      <w:r w:rsidRPr="00801DF8">
        <w:rPr>
          <w:rFonts w:ascii="Times New Roman" w:hAnsi="Times New Roman" w:cs="Times New Roman"/>
        </w:rPr>
        <w:fldChar w:fldCharType="separate"/>
      </w:r>
      <w:hyperlink w:anchor="_Toc480964155" w:history="1">
        <w:r w:rsidR="00D80208" w:rsidRPr="000759AF">
          <w:rPr>
            <w:rStyle w:val="a8"/>
            <w:rFonts w:ascii="Times New Roman" w:hAnsi="Times New Roman" w:cs="Times New Roman" w:hint="eastAsia"/>
            <w:noProof/>
          </w:rPr>
          <w:t>表</w:t>
        </w:r>
        <w:r w:rsidR="00D80208" w:rsidRPr="000759AF">
          <w:rPr>
            <w:rStyle w:val="a8"/>
            <w:rFonts w:ascii="Times New Roman" w:hAnsi="Times New Roman" w:cs="Times New Roman"/>
            <w:noProof/>
          </w:rPr>
          <w:t xml:space="preserve">1 </w:t>
        </w:r>
        <w:r w:rsidR="00D80208" w:rsidRPr="000759AF">
          <w:rPr>
            <w:rStyle w:val="a8"/>
            <w:rFonts w:ascii="Times New Roman" w:hAnsi="Times New Roman" w:cs="Times New Roman" w:hint="eastAsia"/>
            <w:noProof/>
          </w:rPr>
          <w:t>术语和缩略语表</w:t>
        </w:r>
        <w:r w:rsidR="00D80208">
          <w:rPr>
            <w:noProof/>
            <w:webHidden/>
          </w:rPr>
          <w:tab/>
        </w:r>
        <w:r w:rsidR="00D80208">
          <w:rPr>
            <w:noProof/>
            <w:webHidden/>
          </w:rPr>
          <w:fldChar w:fldCharType="begin"/>
        </w:r>
        <w:r w:rsidR="00D80208">
          <w:rPr>
            <w:noProof/>
            <w:webHidden/>
          </w:rPr>
          <w:instrText xml:space="preserve"> PAGEREF _Toc480964155 \h </w:instrText>
        </w:r>
        <w:r w:rsidR="00D80208">
          <w:rPr>
            <w:noProof/>
            <w:webHidden/>
          </w:rPr>
        </w:r>
        <w:r w:rsidR="00D80208">
          <w:rPr>
            <w:noProof/>
            <w:webHidden/>
          </w:rPr>
          <w:fldChar w:fldCharType="separate"/>
        </w:r>
        <w:r w:rsidR="00D80208">
          <w:rPr>
            <w:noProof/>
            <w:webHidden/>
          </w:rPr>
          <w:t>2</w:t>
        </w:r>
        <w:r w:rsidR="00D80208">
          <w:rPr>
            <w:noProof/>
            <w:webHidden/>
          </w:rPr>
          <w:fldChar w:fldCharType="end"/>
        </w:r>
      </w:hyperlink>
    </w:p>
    <w:p w14:paraId="60C73798" w14:textId="77777777" w:rsidR="00D80208" w:rsidRDefault="00A537D4">
      <w:pPr>
        <w:pStyle w:val="a9"/>
        <w:tabs>
          <w:tab w:val="right" w:leader="dot" w:pos="8296"/>
        </w:tabs>
        <w:ind w:left="900" w:hanging="480"/>
        <w:rPr>
          <w:noProof/>
          <w:sz w:val="21"/>
        </w:rPr>
      </w:pPr>
      <w:hyperlink w:anchor="_Toc480964156" w:history="1">
        <w:r w:rsidR="00D80208" w:rsidRPr="000759AF">
          <w:rPr>
            <w:rStyle w:val="a8"/>
            <w:rFonts w:ascii="Times New Roman" w:hAnsi="Times New Roman" w:cs="Times New Roman" w:hint="eastAsia"/>
            <w:noProof/>
          </w:rPr>
          <w:t>表</w:t>
        </w:r>
        <w:r w:rsidR="00D80208" w:rsidRPr="000759AF">
          <w:rPr>
            <w:rStyle w:val="a8"/>
            <w:rFonts w:ascii="Times New Roman" w:hAnsi="Times New Roman" w:cs="Times New Roman"/>
            <w:noProof/>
          </w:rPr>
          <w:t>2 transformation</w:t>
        </w:r>
        <w:r w:rsidR="00D80208" w:rsidRPr="000759AF">
          <w:rPr>
            <w:rStyle w:val="a8"/>
            <w:rFonts w:ascii="Times New Roman" w:hAnsi="Times New Roman" w:cs="Times New Roman" w:hint="eastAsia"/>
            <w:noProof/>
          </w:rPr>
          <w:t>方法表</w:t>
        </w:r>
        <w:r w:rsidR="00D80208">
          <w:rPr>
            <w:noProof/>
            <w:webHidden/>
          </w:rPr>
          <w:tab/>
        </w:r>
        <w:r w:rsidR="00D80208">
          <w:rPr>
            <w:noProof/>
            <w:webHidden/>
          </w:rPr>
          <w:fldChar w:fldCharType="begin"/>
        </w:r>
        <w:r w:rsidR="00D80208">
          <w:rPr>
            <w:noProof/>
            <w:webHidden/>
          </w:rPr>
          <w:instrText xml:space="preserve"> PAGEREF _Toc480964156 \h </w:instrText>
        </w:r>
        <w:r w:rsidR="00D80208">
          <w:rPr>
            <w:noProof/>
            <w:webHidden/>
          </w:rPr>
        </w:r>
        <w:r w:rsidR="00D80208">
          <w:rPr>
            <w:noProof/>
            <w:webHidden/>
          </w:rPr>
          <w:fldChar w:fldCharType="separate"/>
        </w:r>
        <w:r w:rsidR="00D80208">
          <w:rPr>
            <w:noProof/>
            <w:webHidden/>
          </w:rPr>
          <w:t>8</w:t>
        </w:r>
        <w:r w:rsidR="00D80208">
          <w:rPr>
            <w:noProof/>
            <w:webHidden/>
          </w:rPr>
          <w:fldChar w:fldCharType="end"/>
        </w:r>
      </w:hyperlink>
    </w:p>
    <w:p w14:paraId="55ACB23C" w14:textId="77777777" w:rsidR="00D80208" w:rsidRDefault="00A537D4">
      <w:pPr>
        <w:pStyle w:val="a9"/>
        <w:tabs>
          <w:tab w:val="right" w:leader="dot" w:pos="8296"/>
        </w:tabs>
        <w:ind w:left="900" w:hanging="480"/>
        <w:rPr>
          <w:noProof/>
          <w:sz w:val="21"/>
        </w:rPr>
      </w:pPr>
      <w:hyperlink w:anchor="_Toc480964157" w:history="1">
        <w:r w:rsidR="00D80208" w:rsidRPr="000759AF">
          <w:rPr>
            <w:rStyle w:val="a8"/>
            <w:rFonts w:ascii="Times New Roman" w:hAnsi="Times New Roman" w:cs="Times New Roman" w:hint="eastAsia"/>
            <w:noProof/>
          </w:rPr>
          <w:t>表</w:t>
        </w:r>
        <w:r w:rsidR="00D80208" w:rsidRPr="000759AF">
          <w:rPr>
            <w:rStyle w:val="a8"/>
            <w:rFonts w:ascii="Times New Roman" w:hAnsi="Times New Roman" w:cs="Times New Roman"/>
            <w:noProof/>
          </w:rPr>
          <w:t>3 action</w:t>
        </w:r>
        <w:r w:rsidR="00D80208" w:rsidRPr="000759AF">
          <w:rPr>
            <w:rStyle w:val="a8"/>
            <w:rFonts w:ascii="Times New Roman" w:hAnsi="Times New Roman" w:cs="Times New Roman" w:hint="eastAsia"/>
            <w:noProof/>
          </w:rPr>
          <w:t>方法表</w:t>
        </w:r>
        <w:r w:rsidR="00D80208">
          <w:rPr>
            <w:noProof/>
            <w:webHidden/>
          </w:rPr>
          <w:tab/>
        </w:r>
        <w:r w:rsidR="00D80208">
          <w:rPr>
            <w:noProof/>
            <w:webHidden/>
          </w:rPr>
          <w:fldChar w:fldCharType="begin"/>
        </w:r>
        <w:r w:rsidR="00D80208">
          <w:rPr>
            <w:noProof/>
            <w:webHidden/>
          </w:rPr>
          <w:instrText xml:space="preserve"> PAGEREF _Toc480964157 \h </w:instrText>
        </w:r>
        <w:r w:rsidR="00D80208">
          <w:rPr>
            <w:noProof/>
            <w:webHidden/>
          </w:rPr>
        </w:r>
        <w:r w:rsidR="00D80208">
          <w:rPr>
            <w:noProof/>
            <w:webHidden/>
          </w:rPr>
          <w:fldChar w:fldCharType="separate"/>
        </w:r>
        <w:r w:rsidR="00D80208">
          <w:rPr>
            <w:noProof/>
            <w:webHidden/>
          </w:rPr>
          <w:t>9</w:t>
        </w:r>
        <w:r w:rsidR="00D80208">
          <w:rPr>
            <w:noProof/>
            <w:webHidden/>
          </w:rPr>
          <w:fldChar w:fldCharType="end"/>
        </w:r>
      </w:hyperlink>
    </w:p>
    <w:p w14:paraId="5D3E96D7" w14:textId="77777777" w:rsidR="00D80208" w:rsidRDefault="00A537D4">
      <w:pPr>
        <w:pStyle w:val="a9"/>
        <w:tabs>
          <w:tab w:val="right" w:leader="dot" w:pos="8296"/>
        </w:tabs>
        <w:ind w:left="900" w:hanging="480"/>
        <w:rPr>
          <w:noProof/>
          <w:sz w:val="21"/>
        </w:rPr>
      </w:pPr>
      <w:hyperlink w:anchor="_Toc480964158" w:history="1">
        <w:r w:rsidR="00D80208" w:rsidRPr="000759AF">
          <w:rPr>
            <w:rStyle w:val="a8"/>
            <w:rFonts w:ascii="Times New Roman" w:hAnsi="Times New Roman" w:cs="Times New Roman" w:hint="eastAsia"/>
            <w:noProof/>
          </w:rPr>
          <w:t>表</w:t>
        </w:r>
        <w:r w:rsidR="00D80208" w:rsidRPr="000759AF">
          <w:rPr>
            <w:rStyle w:val="a8"/>
            <w:rFonts w:ascii="Times New Roman" w:hAnsi="Times New Roman" w:cs="Times New Roman"/>
            <w:noProof/>
          </w:rPr>
          <w:t xml:space="preserve">4 </w:t>
        </w:r>
        <w:r w:rsidR="00D80208" w:rsidRPr="000759AF">
          <w:rPr>
            <w:rStyle w:val="a8"/>
            <w:rFonts w:ascii="Times New Roman" w:hAnsi="Times New Roman" w:cs="Times New Roman" w:hint="eastAsia"/>
            <w:noProof/>
          </w:rPr>
          <w:t>软件环境表</w:t>
        </w:r>
        <w:r w:rsidR="00D80208">
          <w:rPr>
            <w:noProof/>
            <w:webHidden/>
          </w:rPr>
          <w:tab/>
        </w:r>
        <w:r w:rsidR="00D80208">
          <w:rPr>
            <w:noProof/>
            <w:webHidden/>
          </w:rPr>
          <w:fldChar w:fldCharType="begin"/>
        </w:r>
        <w:r w:rsidR="00D80208">
          <w:rPr>
            <w:noProof/>
            <w:webHidden/>
          </w:rPr>
          <w:instrText xml:space="preserve"> PAGEREF _Toc480964158 \h </w:instrText>
        </w:r>
        <w:r w:rsidR="00D80208">
          <w:rPr>
            <w:noProof/>
            <w:webHidden/>
          </w:rPr>
        </w:r>
        <w:r w:rsidR="00D80208">
          <w:rPr>
            <w:noProof/>
            <w:webHidden/>
          </w:rPr>
          <w:fldChar w:fldCharType="separate"/>
        </w:r>
        <w:r w:rsidR="00D80208">
          <w:rPr>
            <w:noProof/>
            <w:webHidden/>
          </w:rPr>
          <w:t>21</w:t>
        </w:r>
        <w:r w:rsidR="00D80208">
          <w:rPr>
            <w:noProof/>
            <w:webHidden/>
          </w:rPr>
          <w:fldChar w:fldCharType="end"/>
        </w:r>
      </w:hyperlink>
    </w:p>
    <w:p w14:paraId="452D974A" w14:textId="77777777" w:rsidR="00F5401E" w:rsidRPr="00801DF8" w:rsidRDefault="0074542E" w:rsidP="00241A1B">
      <w:pPr>
        <w:widowControl/>
        <w:jc w:val="left"/>
        <w:rPr>
          <w:rFonts w:ascii="Times New Roman" w:hAnsi="Times New Roman" w:cs="Times New Roman"/>
        </w:rPr>
      </w:pPr>
      <w:r w:rsidRPr="00801DF8">
        <w:rPr>
          <w:rFonts w:ascii="Times New Roman" w:hAnsi="Times New Roman" w:cs="Times New Roman"/>
        </w:rPr>
        <w:fldChar w:fldCharType="end"/>
      </w:r>
    </w:p>
    <w:p w14:paraId="0111BBEB" w14:textId="77777777" w:rsidR="0074542E" w:rsidRPr="00801DF8" w:rsidRDefault="0074542E" w:rsidP="00241A1B">
      <w:pPr>
        <w:widowControl/>
        <w:jc w:val="left"/>
        <w:rPr>
          <w:rFonts w:ascii="Times New Roman" w:hAnsi="Times New Roman" w:cs="Times New Roman"/>
        </w:rPr>
      </w:pPr>
    </w:p>
    <w:p w14:paraId="2062C52B" w14:textId="77777777" w:rsidR="00F5401E" w:rsidRPr="00801DF8" w:rsidRDefault="00F5401E" w:rsidP="00241A1B">
      <w:pPr>
        <w:widowControl/>
        <w:jc w:val="left"/>
        <w:rPr>
          <w:rFonts w:ascii="Times New Roman" w:hAnsi="Times New Roman" w:cs="Times New Roman"/>
        </w:rPr>
        <w:sectPr w:rsidR="00F5401E" w:rsidRPr="00801DF8" w:rsidSect="00320011">
          <w:footerReference w:type="default" r:id="rId9"/>
          <w:pgSz w:w="11906" w:h="16838"/>
          <w:pgMar w:top="1440" w:right="1800" w:bottom="1440" w:left="1800" w:header="851" w:footer="992" w:gutter="0"/>
          <w:pgNumType w:fmt="lowerRoman" w:start="1"/>
          <w:cols w:space="425"/>
          <w:docGrid w:type="lines" w:linePitch="312"/>
        </w:sectPr>
      </w:pPr>
    </w:p>
    <w:p w14:paraId="0832CF34" w14:textId="77777777" w:rsidR="00241A1B" w:rsidRPr="00801DF8" w:rsidRDefault="00241A1B" w:rsidP="00C2605B">
      <w:pPr>
        <w:pStyle w:val="1"/>
        <w:numPr>
          <w:ilvl w:val="0"/>
          <w:numId w:val="1"/>
        </w:numPr>
        <w:rPr>
          <w:rFonts w:ascii="Times New Roman" w:hAnsi="Times New Roman" w:cs="Times New Roman"/>
        </w:rPr>
      </w:pPr>
      <w:bookmarkStart w:id="7" w:name="_Toc480964579"/>
      <w:r w:rsidRPr="00801DF8">
        <w:rPr>
          <w:rFonts w:ascii="Times New Roman" w:hAnsi="Times New Roman" w:cs="Times New Roman"/>
        </w:rPr>
        <w:lastRenderedPageBreak/>
        <w:t>前言</w:t>
      </w:r>
      <w:bookmarkEnd w:id="7"/>
    </w:p>
    <w:p w14:paraId="2043AEEF" w14:textId="77777777" w:rsidR="00241A1B" w:rsidRPr="00801DF8" w:rsidRDefault="00241A1B" w:rsidP="00241A1B">
      <w:pPr>
        <w:pStyle w:val="2"/>
        <w:numPr>
          <w:ilvl w:val="1"/>
          <w:numId w:val="1"/>
        </w:numPr>
        <w:rPr>
          <w:rFonts w:ascii="Times New Roman" w:hAnsi="Times New Roman" w:cs="Times New Roman"/>
        </w:rPr>
      </w:pPr>
      <w:bookmarkStart w:id="8" w:name="_Toc480964580"/>
      <w:r w:rsidRPr="00801DF8">
        <w:rPr>
          <w:rFonts w:ascii="Times New Roman" w:hAnsi="Times New Roman" w:cs="Times New Roman"/>
        </w:rPr>
        <w:t>目的</w:t>
      </w:r>
      <w:bookmarkEnd w:id="8"/>
    </w:p>
    <w:p w14:paraId="5F9AC906" w14:textId="77777777" w:rsidR="00241A1B" w:rsidRPr="00801DF8" w:rsidRDefault="00241A1B" w:rsidP="00E765FC">
      <w:pPr>
        <w:spacing w:line="360" w:lineRule="auto"/>
        <w:ind w:firstLine="420"/>
        <w:rPr>
          <w:rFonts w:ascii="Times New Roman" w:hAnsi="Times New Roman" w:cs="Times New Roman"/>
          <w:szCs w:val="24"/>
        </w:rPr>
      </w:pPr>
      <w:r w:rsidRPr="00801DF8">
        <w:rPr>
          <w:rFonts w:ascii="Times New Roman" w:hAnsi="Times New Roman" w:cs="Times New Roman"/>
          <w:szCs w:val="24"/>
        </w:rPr>
        <w:t>以</w:t>
      </w:r>
      <w:r w:rsidR="009E6A27" w:rsidRPr="00801DF8">
        <w:rPr>
          <w:rFonts w:ascii="Times New Roman" w:hAnsi="Times New Roman" w:cs="Times New Roman"/>
          <w:szCs w:val="24"/>
        </w:rPr>
        <w:t>Spark Streaming</w:t>
      </w:r>
      <w:r w:rsidR="009E6A27" w:rsidRPr="00801DF8">
        <w:rPr>
          <w:rFonts w:ascii="Times New Roman" w:hAnsi="Times New Roman" w:cs="Times New Roman"/>
          <w:szCs w:val="24"/>
        </w:rPr>
        <w:t>开源项目</w:t>
      </w:r>
      <w:r w:rsidRPr="00801DF8">
        <w:rPr>
          <w:rFonts w:ascii="Times New Roman" w:hAnsi="Times New Roman" w:cs="Times New Roman"/>
          <w:szCs w:val="24"/>
        </w:rPr>
        <w:t>及相关资料为输入，分析软件设计需求，结合软件工程综合实验具体要求，输出软件需求规格说明书，作为设计开发的依据并指导后续的开发工作。</w:t>
      </w:r>
    </w:p>
    <w:p w14:paraId="501EC43B" w14:textId="77777777" w:rsidR="00241A1B" w:rsidRPr="00801DF8" w:rsidRDefault="00241A1B" w:rsidP="00241A1B">
      <w:pPr>
        <w:pStyle w:val="2"/>
        <w:numPr>
          <w:ilvl w:val="1"/>
          <w:numId w:val="1"/>
        </w:numPr>
        <w:rPr>
          <w:rFonts w:ascii="Times New Roman" w:hAnsi="Times New Roman" w:cs="Times New Roman"/>
        </w:rPr>
      </w:pPr>
      <w:bookmarkStart w:id="9" w:name="_Toc480964581"/>
      <w:r w:rsidRPr="00801DF8">
        <w:rPr>
          <w:rFonts w:ascii="Times New Roman" w:hAnsi="Times New Roman" w:cs="Times New Roman"/>
        </w:rPr>
        <w:t>系统概述</w:t>
      </w:r>
      <w:bookmarkEnd w:id="9"/>
    </w:p>
    <w:p w14:paraId="475AF3E2" w14:textId="77777777" w:rsidR="00F41BA9" w:rsidRPr="00801DF8" w:rsidRDefault="00F41BA9" w:rsidP="004151E5">
      <w:pPr>
        <w:spacing w:line="360" w:lineRule="auto"/>
        <w:ind w:firstLineChars="200" w:firstLine="420"/>
        <w:rPr>
          <w:rFonts w:ascii="Times New Roman" w:hAnsi="Times New Roman" w:cs="Times New Roman"/>
          <w:szCs w:val="24"/>
        </w:rPr>
      </w:pPr>
      <w:r w:rsidRPr="00801DF8">
        <w:rPr>
          <w:rFonts w:ascii="Times New Roman" w:hAnsi="Times New Roman" w:cs="Times New Roman"/>
          <w:szCs w:val="24"/>
        </w:rPr>
        <w:t>Apache Spark</w:t>
      </w:r>
      <w:r w:rsidRPr="00801DF8">
        <w:rPr>
          <w:rFonts w:ascii="Times New Roman" w:hAnsi="Times New Roman" w:cs="Times New Roman"/>
          <w:szCs w:val="24"/>
        </w:rPr>
        <w:t>是一个围绕速度、易用性和复杂分析构建的大数据处理框架。最初在</w:t>
      </w:r>
      <w:r w:rsidRPr="00801DF8">
        <w:rPr>
          <w:rFonts w:ascii="Times New Roman" w:hAnsi="Times New Roman" w:cs="Times New Roman"/>
          <w:szCs w:val="24"/>
        </w:rPr>
        <w:t>2009</w:t>
      </w:r>
      <w:r w:rsidRPr="00801DF8">
        <w:rPr>
          <w:rFonts w:ascii="Times New Roman" w:hAnsi="Times New Roman" w:cs="Times New Roman"/>
          <w:szCs w:val="24"/>
        </w:rPr>
        <w:t>年由加州大学伯克利分校的</w:t>
      </w:r>
      <w:r w:rsidRPr="00801DF8">
        <w:rPr>
          <w:rFonts w:ascii="Times New Roman" w:hAnsi="Times New Roman" w:cs="Times New Roman"/>
          <w:szCs w:val="24"/>
        </w:rPr>
        <w:t>AMP-Lab</w:t>
      </w:r>
      <w:r w:rsidRPr="00801DF8">
        <w:rPr>
          <w:rFonts w:ascii="Times New Roman" w:hAnsi="Times New Roman" w:cs="Times New Roman"/>
          <w:szCs w:val="24"/>
        </w:rPr>
        <w:t>开发，并于</w:t>
      </w:r>
      <w:r w:rsidRPr="00801DF8">
        <w:rPr>
          <w:rFonts w:ascii="Times New Roman" w:hAnsi="Times New Roman" w:cs="Times New Roman"/>
          <w:szCs w:val="24"/>
        </w:rPr>
        <w:t>2010</w:t>
      </w:r>
      <w:r w:rsidRPr="00801DF8">
        <w:rPr>
          <w:rFonts w:ascii="Times New Roman" w:hAnsi="Times New Roman" w:cs="Times New Roman"/>
          <w:szCs w:val="24"/>
        </w:rPr>
        <w:t>年成为</w:t>
      </w:r>
      <w:r w:rsidRPr="00801DF8">
        <w:rPr>
          <w:rFonts w:ascii="Times New Roman" w:hAnsi="Times New Roman" w:cs="Times New Roman"/>
          <w:szCs w:val="24"/>
        </w:rPr>
        <w:t>Apache</w:t>
      </w:r>
      <w:r w:rsidRPr="00801DF8">
        <w:rPr>
          <w:rFonts w:ascii="Times New Roman" w:hAnsi="Times New Roman" w:cs="Times New Roman"/>
          <w:szCs w:val="24"/>
        </w:rPr>
        <w:t>的开源项目之一。</w:t>
      </w:r>
    </w:p>
    <w:p w14:paraId="074B06E3" w14:textId="77777777" w:rsidR="00F41BA9" w:rsidRPr="00801DF8" w:rsidRDefault="00F41BA9" w:rsidP="004151E5">
      <w:pPr>
        <w:spacing w:line="360" w:lineRule="auto"/>
        <w:ind w:firstLineChars="200" w:firstLine="420"/>
        <w:rPr>
          <w:rFonts w:ascii="Times New Roman" w:hAnsi="Times New Roman" w:cs="Times New Roman"/>
          <w:szCs w:val="24"/>
        </w:rPr>
      </w:pPr>
      <w:r w:rsidRPr="00801DF8">
        <w:rPr>
          <w:rFonts w:ascii="Times New Roman" w:hAnsi="Times New Roman" w:cs="Times New Roman"/>
          <w:szCs w:val="24"/>
        </w:rPr>
        <w:t>Spark</w:t>
      </w:r>
      <w:r w:rsidRPr="00801DF8">
        <w:rPr>
          <w:rFonts w:ascii="Times New Roman" w:hAnsi="Times New Roman" w:cs="Times New Roman"/>
          <w:szCs w:val="24"/>
        </w:rPr>
        <w:t>是一个类似于</w:t>
      </w:r>
      <w:r w:rsidRPr="00801DF8">
        <w:rPr>
          <w:rFonts w:ascii="Times New Roman" w:hAnsi="Times New Roman" w:cs="Times New Roman"/>
          <w:szCs w:val="24"/>
        </w:rPr>
        <w:t>Hadoop</w:t>
      </w:r>
      <w:r w:rsidRPr="00801DF8">
        <w:rPr>
          <w:rFonts w:ascii="Times New Roman" w:hAnsi="Times New Roman" w:cs="Times New Roman"/>
          <w:szCs w:val="24"/>
        </w:rPr>
        <w:t>的</w:t>
      </w:r>
      <w:r w:rsidRPr="00801DF8">
        <w:rPr>
          <w:rFonts w:ascii="Times New Roman" w:hAnsi="Times New Roman" w:cs="Times New Roman"/>
          <w:szCs w:val="24"/>
        </w:rPr>
        <w:t>MapReduce</w:t>
      </w:r>
      <w:r w:rsidRPr="00801DF8">
        <w:rPr>
          <w:rFonts w:ascii="Times New Roman" w:hAnsi="Times New Roman" w:cs="Times New Roman"/>
          <w:szCs w:val="24"/>
        </w:rPr>
        <w:t>的分布式计算框架，其核心是弹性分布式数据集，提供了比</w:t>
      </w:r>
      <w:r w:rsidRPr="00801DF8">
        <w:rPr>
          <w:rFonts w:ascii="Times New Roman" w:hAnsi="Times New Roman" w:cs="Times New Roman"/>
          <w:szCs w:val="24"/>
        </w:rPr>
        <w:t>MapReduce</w:t>
      </w:r>
      <w:r w:rsidRPr="00801DF8">
        <w:rPr>
          <w:rFonts w:ascii="Times New Roman" w:hAnsi="Times New Roman" w:cs="Times New Roman"/>
          <w:szCs w:val="24"/>
        </w:rPr>
        <w:t>更丰富的模型，可以快速在内存中对数据集进行多次迭代，以支持复杂的数据挖掘算法和图形计算算法。</w:t>
      </w:r>
    </w:p>
    <w:p w14:paraId="6453E783" w14:textId="77777777" w:rsidR="00241A1B" w:rsidRPr="00801DF8" w:rsidRDefault="00F41BA9" w:rsidP="004151E5">
      <w:pPr>
        <w:spacing w:line="360" w:lineRule="auto"/>
        <w:ind w:firstLineChars="200" w:firstLine="420"/>
        <w:rPr>
          <w:rFonts w:ascii="Times New Roman" w:hAnsi="Times New Roman" w:cs="Times New Roman"/>
          <w:szCs w:val="24"/>
        </w:rPr>
      </w:pPr>
      <w:r w:rsidRPr="00801DF8">
        <w:rPr>
          <w:rFonts w:ascii="Times New Roman" w:hAnsi="Times New Roman" w:cs="Times New Roman"/>
          <w:szCs w:val="24"/>
        </w:rPr>
        <w:t>Spark Streaming</w:t>
      </w:r>
      <w:r w:rsidRPr="00801DF8">
        <w:rPr>
          <w:rFonts w:ascii="Times New Roman" w:hAnsi="Times New Roman" w:cs="Times New Roman"/>
          <w:szCs w:val="24"/>
        </w:rPr>
        <w:t>是建立在</w:t>
      </w:r>
      <w:r w:rsidRPr="00801DF8">
        <w:rPr>
          <w:rFonts w:ascii="Times New Roman" w:hAnsi="Times New Roman" w:cs="Times New Roman"/>
          <w:szCs w:val="24"/>
        </w:rPr>
        <w:t>Spark</w:t>
      </w:r>
      <w:r w:rsidRPr="00801DF8">
        <w:rPr>
          <w:rFonts w:ascii="Times New Roman" w:hAnsi="Times New Roman" w:cs="Times New Roman"/>
          <w:szCs w:val="24"/>
        </w:rPr>
        <w:t>上的实时计算框架，通过它提供的丰富的</w:t>
      </w:r>
      <w:r w:rsidRPr="00801DF8">
        <w:rPr>
          <w:rFonts w:ascii="Times New Roman" w:hAnsi="Times New Roman" w:cs="Times New Roman"/>
          <w:szCs w:val="24"/>
        </w:rPr>
        <w:t>API</w:t>
      </w:r>
      <w:r w:rsidRPr="00801DF8">
        <w:rPr>
          <w:rFonts w:ascii="Times New Roman" w:hAnsi="Times New Roman" w:cs="Times New Roman"/>
          <w:szCs w:val="24"/>
        </w:rPr>
        <w:t>、基于内存的高速执行引擎，用户可以结合流式、批处理和交互式查询应用，扩展了</w:t>
      </w:r>
      <w:r w:rsidRPr="00801DF8">
        <w:rPr>
          <w:rFonts w:ascii="Times New Roman" w:hAnsi="Times New Roman" w:cs="Times New Roman"/>
          <w:szCs w:val="24"/>
        </w:rPr>
        <w:t>Spark</w:t>
      </w:r>
      <w:r w:rsidRPr="00801DF8">
        <w:rPr>
          <w:rFonts w:ascii="Times New Roman" w:hAnsi="Times New Roman" w:cs="Times New Roman"/>
          <w:szCs w:val="24"/>
        </w:rPr>
        <w:t>处理大规模流式数据的能力。图</w:t>
      </w:r>
      <w:r w:rsidRPr="00801DF8">
        <w:rPr>
          <w:rFonts w:ascii="Times New Roman" w:hAnsi="Times New Roman" w:cs="Times New Roman"/>
          <w:szCs w:val="24"/>
        </w:rPr>
        <w:t>1</w:t>
      </w:r>
      <w:r w:rsidRPr="00801DF8">
        <w:rPr>
          <w:rFonts w:ascii="Times New Roman" w:hAnsi="Times New Roman" w:cs="Times New Roman"/>
          <w:szCs w:val="24"/>
        </w:rPr>
        <w:t>展示了</w:t>
      </w:r>
      <w:r w:rsidRPr="00801DF8">
        <w:rPr>
          <w:rFonts w:ascii="Times New Roman" w:hAnsi="Times New Roman" w:cs="Times New Roman"/>
          <w:szCs w:val="24"/>
        </w:rPr>
        <w:t>Spark</w:t>
      </w:r>
      <w:r w:rsidRPr="00801DF8">
        <w:rPr>
          <w:rFonts w:ascii="Times New Roman" w:hAnsi="Times New Roman" w:cs="Times New Roman"/>
          <w:szCs w:val="24"/>
        </w:rPr>
        <w:t>与其配套的</w:t>
      </w:r>
      <w:r w:rsidRPr="00801DF8">
        <w:rPr>
          <w:rFonts w:ascii="Times New Roman" w:hAnsi="Times New Roman" w:cs="Times New Roman"/>
          <w:szCs w:val="24"/>
        </w:rPr>
        <w:t xml:space="preserve">Spark SQL, Spark Streaming, </w:t>
      </w:r>
      <w:proofErr w:type="spellStart"/>
      <w:r w:rsidRPr="00801DF8">
        <w:rPr>
          <w:rFonts w:ascii="Times New Roman" w:hAnsi="Times New Roman" w:cs="Times New Roman"/>
          <w:szCs w:val="24"/>
        </w:rPr>
        <w:t>MLib</w:t>
      </w:r>
      <w:proofErr w:type="spellEnd"/>
      <w:r w:rsidRPr="00801DF8">
        <w:rPr>
          <w:rFonts w:ascii="Times New Roman" w:hAnsi="Times New Roman" w:cs="Times New Roman"/>
          <w:szCs w:val="24"/>
        </w:rPr>
        <w:t>和</w:t>
      </w:r>
      <w:proofErr w:type="spellStart"/>
      <w:r w:rsidRPr="00801DF8">
        <w:rPr>
          <w:rFonts w:ascii="Times New Roman" w:hAnsi="Times New Roman" w:cs="Times New Roman"/>
          <w:szCs w:val="24"/>
        </w:rPr>
        <w:t>GraphX</w:t>
      </w:r>
      <w:proofErr w:type="spellEnd"/>
      <w:r w:rsidRPr="00801DF8">
        <w:rPr>
          <w:rFonts w:ascii="Times New Roman" w:hAnsi="Times New Roman" w:cs="Times New Roman"/>
          <w:szCs w:val="24"/>
        </w:rPr>
        <w:t>等上层模块构成的生态系统。</w:t>
      </w:r>
    </w:p>
    <w:p w14:paraId="01E57D83" w14:textId="77777777" w:rsidR="00B87501" w:rsidRPr="00801DF8" w:rsidRDefault="00F41BA9" w:rsidP="00B87501">
      <w:pPr>
        <w:keepNext/>
        <w:spacing w:line="360" w:lineRule="auto"/>
        <w:ind w:firstLineChars="200" w:firstLine="420"/>
        <w:jc w:val="center"/>
        <w:rPr>
          <w:rFonts w:ascii="Times New Roman" w:hAnsi="Times New Roman" w:cs="Times New Roman"/>
        </w:rPr>
      </w:pPr>
      <w:r w:rsidRPr="00801DF8">
        <w:rPr>
          <w:rFonts w:ascii="Times New Roman" w:hAnsi="Times New Roman" w:cs="Times New Roman"/>
          <w:noProof/>
        </w:rPr>
        <w:drawing>
          <wp:inline distT="0" distB="0" distL="0" distR="0" wp14:anchorId="73FDDEA2" wp14:editId="6D52DC0B">
            <wp:extent cx="3019048" cy="152381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048" cy="1523810"/>
                    </a:xfrm>
                    <a:prstGeom prst="rect">
                      <a:avLst/>
                    </a:prstGeom>
                  </pic:spPr>
                </pic:pic>
              </a:graphicData>
            </a:graphic>
          </wp:inline>
        </w:drawing>
      </w:r>
    </w:p>
    <w:p w14:paraId="5C0CB3CD" w14:textId="77777777" w:rsidR="00636460" w:rsidRPr="00801DF8" w:rsidRDefault="00B87501" w:rsidP="00B87501">
      <w:pPr>
        <w:pStyle w:val="a7"/>
        <w:jc w:val="center"/>
        <w:rPr>
          <w:rFonts w:ascii="Times New Roman" w:hAnsi="Times New Roman" w:cs="Times New Roman"/>
        </w:rPr>
      </w:pPr>
      <w:bookmarkStart w:id="10" w:name="_Toc480964129"/>
      <w:r w:rsidRPr="00801DF8">
        <w:rPr>
          <w:rFonts w:ascii="Times New Roman" w:hAnsi="Times New Roman" w:cs="Times New Roman"/>
        </w:rPr>
        <w:t>图</w:t>
      </w:r>
      <w:r w:rsidRPr="00801DF8">
        <w:rPr>
          <w:rFonts w:ascii="Times New Roman" w:hAnsi="Times New Roman" w:cs="Times New Roman"/>
        </w:rPr>
        <w:t xml:space="preserve"> </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图</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114F00">
        <w:rPr>
          <w:rFonts w:ascii="Times New Roman" w:hAnsi="Times New Roman" w:cs="Times New Roman"/>
          <w:noProof/>
        </w:rPr>
        <w:t>1</w:t>
      </w:r>
      <w:r w:rsidRPr="00801DF8">
        <w:rPr>
          <w:rFonts w:ascii="Times New Roman" w:hAnsi="Times New Roman" w:cs="Times New Roman"/>
        </w:rPr>
        <w:fldChar w:fldCharType="end"/>
      </w:r>
      <w:r w:rsidRPr="00801DF8">
        <w:rPr>
          <w:rFonts w:ascii="Times New Roman" w:hAnsi="Times New Roman" w:cs="Times New Roman"/>
        </w:rPr>
        <w:t xml:space="preserve"> Spark</w:t>
      </w:r>
      <w:r w:rsidRPr="00801DF8">
        <w:rPr>
          <w:rFonts w:ascii="Times New Roman" w:hAnsi="Times New Roman" w:cs="Times New Roman"/>
        </w:rPr>
        <w:t>生态系统</w:t>
      </w:r>
      <w:bookmarkEnd w:id="10"/>
    </w:p>
    <w:p w14:paraId="6E5A9591" w14:textId="77777777" w:rsidR="00241A1B" w:rsidRPr="00801DF8" w:rsidRDefault="00241A1B" w:rsidP="00241A1B">
      <w:pPr>
        <w:pStyle w:val="2"/>
        <w:numPr>
          <w:ilvl w:val="1"/>
          <w:numId w:val="1"/>
        </w:numPr>
        <w:rPr>
          <w:rFonts w:ascii="Times New Roman" w:hAnsi="Times New Roman" w:cs="Times New Roman"/>
        </w:rPr>
      </w:pPr>
      <w:bookmarkStart w:id="11" w:name="_Toc480964582"/>
      <w:r w:rsidRPr="00801DF8">
        <w:rPr>
          <w:rFonts w:ascii="Times New Roman" w:hAnsi="Times New Roman" w:cs="Times New Roman"/>
        </w:rPr>
        <w:t>文档概述</w:t>
      </w:r>
      <w:bookmarkEnd w:id="11"/>
    </w:p>
    <w:p w14:paraId="2428C135" w14:textId="77777777" w:rsidR="000349F3" w:rsidRPr="00801DF8" w:rsidRDefault="00241A1B" w:rsidP="00AF228D">
      <w:pPr>
        <w:spacing w:line="360" w:lineRule="auto"/>
        <w:ind w:firstLine="420"/>
        <w:rPr>
          <w:rFonts w:ascii="Times New Roman" w:hAnsi="Times New Roman" w:cs="Times New Roman"/>
        </w:rPr>
      </w:pPr>
      <w:r w:rsidRPr="00801DF8">
        <w:rPr>
          <w:rFonts w:ascii="Times New Roman" w:hAnsi="Times New Roman" w:cs="Times New Roman"/>
        </w:rPr>
        <w:t>文档用途：本文档主要是介绍</w:t>
      </w:r>
      <w:r w:rsidR="00406C19" w:rsidRPr="00801DF8">
        <w:rPr>
          <w:rFonts w:ascii="Times New Roman" w:hAnsi="Times New Roman" w:cs="Times New Roman"/>
        </w:rPr>
        <w:t>Spark Streaming</w:t>
      </w:r>
      <w:r w:rsidRPr="00801DF8">
        <w:rPr>
          <w:rFonts w:ascii="Times New Roman" w:hAnsi="Times New Roman" w:cs="Times New Roman"/>
        </w:rPr>
        <w:t>系统需求及规格说明。</w:t>
      </w:r>
      <w:r w:rsidRPr="00801DF8">
        <w:rPr>
          <w:rFonts w:ascii="Times New Roman" w:hAnsi="Times New Roman" w:cs="Times New Roman"/>
        </w:rPr>
        <w:t xml:space="preserve"> </w:t>
      </w:r>
    </w:p>
    <w:p w14:paraId="4A88C686" w14:textId="77777777" w:rsidR="00241A1B" w:rsidRPr="00801DF8" w:rsidRDefault="00241A1B" w:rsidP="00AF228D">
      <w:pPr>
        <w:spacing w:line="360" w:lineRule="auto"/>
        <w:ind w:firstLine="420"/>
        <w:rPr>
          <w:rFonts w:ascii="Times New Roman" w:hAnsi="Times New Roman" w:cs="Times New Roman"/>
        </w:rPr>
      </w:pPr>
      <w:r w:rsidRPr="00801DF8">
        <w:rPr>
          <w:rFonts w:ascii="Times New Roman" w:hAnsi="Times New Roman" w:cs="Times New Roman"/>
        </w:rPr>
        <w:t>主要内容：</w:t>
      </w:r>
    </w:p>
    <w:p w14:paraId="7C34EC53" w14:textId="77777777" w:rsidR="00460C4E" w:rsidRPr="00801DF8" w:rsidRDefault="00D847BC" w:rsidP="00AF228D">
      <w:pPr>
        <w:pStyle w:val="a6"/>
        <w:numPr>
          <w:ilvl w:val="0"/>
          <w:numId w:val="6"/>
        </w:numPr>
        <w:ind w:firstLineChars="0"/>
        <w:rPr>
          <w:rFonts w:ascii="Times New Roman" w:hAnsi="Times New Roman" w:cs="Times New Roman"/>
          <w:sz w:val="21"/>
          <w:szCs w:val="21"/>
        </w:rPr>
      </w:pPr>
      <w:r w:rsidRPr="00801DF8">
        <w:rPr>
          <w:rFonts w:ascii="Times New Roman" w:hAnsi="Times New Roman" w:cs="Times New Roman"/>
          <w:sz w:val="21"/>
          <w:szCs w:val="21"/>
        </w:rPr>
        <w:lastRenderedPageBreak/>
        <w:t>以用例图、状态图的形式给出</w:t>
      </w:r>
      <w:r w:rsidRPr="00801DF8">
        <w:rPr>
          <w:rFonts w:ascii="Times New Roman" w:hAnsi="Times New Roman" w:cs="Times New Roman"/>
          <w:sz w:val="21"/>
          <w:szCs w:val="21"/>
        </w:rPr>
        <w:t>Spark Streaming</w:t>
      </w:r>
      <w:r w:rsidRPr="00801DF8">
        <w:rPr>
          <w:rFonts w:ascii="Times New Roman" w:hAnsi="Times New Roman" w:cs="Times New Roman"/>
          <w:sz w:val="21"/>
          <w:szCs w:val="21"/>
        </w:rPr>
        <w:t>系统功能需求的分解结构，并对用例模型中的参与者和用例进行详细的描述，其中主要包括软件系统的用例模型、系统的核心流程等；</w:t>
      </w:r>
      <w:r w:rsidRPr="00801DF8">
        <w:rPr>
          <w:rFonts w:ascii="Times New Roman" w:hAnsi="Times New Roman" w:cs="Times New Roman"/>
          <w:sz w:val="21"/>
          <w:szCs w:val="21"/>
        </w:rPr>
        <w:t xml:space="preserve"> </w:t>
      </w:r>
    </w:p>
    <w:p w14:paraId="155B30B4" w14:textId="77777777" w:rsidR="00241A1B" w:rsidRPr="00801DF8" w:rsidRDefault="00241A1B" w:rsidP="00AF228D">
      <w:pPr>
        <w:pStyle w:val="a6"/>
        <w:numPr>
          <w:ilvl w:val="0"/>
          <w:numId w:val="6"/>
        </w:numPr>
        <w:ind w:firstLineChars="0"/>
        <w:rPr>
          <w:rFonts w:ascii="Times New Roman" w:hAnsi="Times New Roman" w:cs="Times New Roman"/>
          <w:sz w:val="21"/>
          <w:szCs w:val="21"/>
        </w:rPr>
      </w:pPr>
      <w:r w:rsidRPr="00801DF8">
        <w:rPr>
          <w:rFonts w:ascii="Times New Roman" w:hAnsi="Times New Roman" w:cs="Times New Roman"/>
          <w:sz w:val="21"/>
          <w:szCs w:val="21"/>
        </w:rPr>
        <w:t>使用</w:t>
      </w:r>
      <w:r w:rsidRPr="00801DF8">
        <w:rPr>
          <w:rFonts w:ascii="Times New Roman" w:hAnsi="Times New Roman" w:cs="Times New Roman"/>
          <w:sz w:val="21"/>
          <w:szCs w:val="21"/>
        </w:rPr>
        <w:t xml:space="preserve"> RUCM </w:t>
      </w:r>
      <w:r w:rsidRPr="00801DF8">
        <w:rPr>
          <w:rFonts w:ascii="Times New Roman" w:hAnsi="Times New Roman" w:cs="Times New Roman"/>
          <w:sz w:val="21"/>
          <w:szCs w:val="21"/>
        </w:rPr>
        <w:t>模型对功能需求进行建模；</w:t>
      </w:r>
    </w:p>
    <w:p w14:paraId="6668294D" w14:textId="77777777" w:rsidR="00241A1B" w:rsidRPr="00801DF8" w:rsidRDefault="00241A1B" w:rsidP="00AF228D">
      <w:pPr>
        <w:pStyle w:val="a6"/>
        <w:numPr>
          <w:ilvl w:val="0"/>
          <w:numId w:val="6"/>
        </w:numPr>
        <w:ind w:firstLineChars="0"/>
        <w:rPr>
          <w:rFonts w:ascii="Times New Roman" w:hAnsi="Times New Roman" w:cs="Times New Roman"/>
          <w:sz w:val="21"/>
          <w:szCs w:val="21"/>
        </w:rPr>
      </w:pPr>
      <w:r w:rsidRPr="00801DF8">
        <w:rPr>
          <w:rFonts w:ascii="Times New Roman" w:hAnsi="Times New Roman" w:cs="Times New Roman"/>
          <w:sz w:val="21"/>
          <w:szCs w:val="21"/>
        </w:rPr>
        <w:t>描述了与此次系统实施相关的硬件环境的一些要求；</w:t>
      </w:r>
    </w:p>
    <w:p w14:paraId="45056CDA" w14:textId="77777777" w:rsidR="00241A1B" w:rsidRPr="00801DF8" w:rsidRDefault="00460C4E" w:rsidP="00AF228D">
      <w:pPr>
        <w:pStyle w:val="a6"/>
        <w:numPr>
          <w:ilvl w:val="0"/>
          <w:numId w:val="6"/>
        </w:numPr>
        <w:ind w:firstLineChars="0"/>
        <w:rPr>
          <w:rFonts w:ascii="Times New Roman" w:hAnsi="Times New Roman" w:cs="Times New Roman"/>
          <w:sz w:val="21"/>
          <w:szCs w:val="21"/>
        </w:rPr>
      </w:pPr>
      <w:r w:rsidRPr="00801DF8">
        <w:rPr>
          <w:rFonts w:ascii="Times New Roman" w:hAnsi="Times New Roman" w:cs="Times New Roman"/>
          <w:sz w:val="21"/>
          <w:szCs w:val="21"/>
        </w:rPr>
        <w:t>描述了与此系统实施相关的软件环境的要求</w:t>
      </w:r>
      <w:r w:rsidR="007F1AB1" w:rsidRPr="00801DF8">
        <w:rPr>
          <w:rFonts w:ascii="Times New Roman" w:hAnsi="Times New Roman" w:cs="Times New Roman"/>
          <w:sz w:val="21"/>
          <w:szCs w:val="21"/>
        </w:rPr>
        <w:t>。</w:t>
      </w:r>
    </w:p>
    <w:p w14:paraId="7C2DC706" w14:textId="77777777" w:rsidR="00241A1B" w:rsidRPr="00801DF8" w:rsidRDefault="00241A1B" w:rsidP="00241A1B">
      <w:pPr>
        <w:pStyle w:val="2"/>
        <w:numPr>
          <w:ilvl w:val="1"/>
          <w:numId w:val="1"/>
        </w:numPr>
        <w:rPr>
          <w:rFonts w:ascii="Times New Roman" w:hAnsi="Times New Roman" w:cs="Times New Roman"/>
        </w:rPr>
      </w:pPr>
      <w:bookmarkStart w:id="12" w:name="_Toc480964583"/>
      <w:r w:rsidRPr="00801DF8">
        <w:rPr>
          <w:rFonts w:ascii="Times New Roman" w:hAnsi="Times New Roman" w:cs="Times New Roman"/>
        </w:rPr>
        <w:t>术语和缩略语</w:t>
      </w:r>
      <w:bookmarkEnd w:id="12"/>
    </w:p>
    <w:p w14:paraId="03393D99" w14:textId="77777777" w:rsidR="00A62116" w:rsidRPr="00801DF8" w:rsidRDefault="00A62116" w:rsidP="00A62116">
      <w:pPr>
        <w:ind w:left="420"/>
        <w:rPr>
          <w:rFonts w:ascii="Times New Roman" w:hAnsi="Times New Roman" w:cs="Times New Roman"/>
        </w:rPr>
      </w:pPr>
      <w:r w:rsidRPr="00801DF8">
        <w:rPr>
          <w:rFonts w:ascii="Times New Roman" w:hAnsi="Times New Roman" w:cs="Times New Roman"/>
        </w:rPr>
        <w:t>术语和缩略语表如表</w:t>
      </w:r>
      <w:r w:rsidRPr="00801DF8">
        <w:rPr>
          <w:rFonts w:ascii="Times New Roman" w:hAnsi="Times New Roman" w:cs="Times New Roman"/>
        </w:rPr>
        <w:t>1</w:t>
      </w:r>
      <w:r w:rsidRPr="00801DF8">
        <w:rPr>
          <w:rFonts w:ascii="Times New Roman" w:hAnsi="Times New Roman" w:cs="Times New Roman"/>
        </w:rPr>
        <w:t>所示。</w:t>
      </w:r>
    </w:p>
    <w:p w14:paraId="45FCD958" w14:textId="77777777" w:rsidR="00A62116" w:rsidRPr="00801DF8" w:rsidRDefault="00A62116" w:rsidP="00A62116">
      <w:pPr>
        <w:pStyle w:val="a7"/>
        <w:keepNext/>
        <w:jc w:val="center"/>
        <w:rPr>
          <w:rFonts w:ascii="Times New Roman" w:hAnsi="Times New Roman" w:cs="Times New Roman"/>
        </w:rPr>
      </w:pPr>
      <w:bookmarkStart w:id="13" w:name="_Toc480964155"/>
      <w:r w:rsidRPr="00801DF8">
        <w:rPr>
          <w:rFonts w:ascii="Times New Roman" w:hAnsi="Times New Roman" w:cs="Times New Roman"/>
          <w:sz w:val="21"/>
        </w:rPr>
        <w:t>表</w:t>
      </w:r>
      <w:r w:rsidRPr="00801DF8">
        <w:rPr>
          <w:rFonts w:ascii="Times New Roman" w:hAnsi="Times New Roman" w:cs="Times New Roman"/>
          <w:sz w:val="21"/>
        </w:rPr>
        <w:fldChar w:fldCharType="begin"/>
      </w:r>
      <w:r w:rsidRPr="00801DF8">
        <w:rPr>
          <w:rFonts w:ascii="Times New Roman" w:hAnsi="Times New Roman" w:cs="Times New Roman"/>
          <w:sz w:val="21"/>
        </w:rPr>
        <w:instrText xml:space="preserve"> SEQ </w:instrText>
      </w:r>
      <w:r w:rsidRPr="00801DF8">
        <w:rPr>
          <w:rFonts w:ascii="Times New Roman" w:hAnsi="Times New Roman" w:cs="Times New Roman"/>
          <w:sz w:val="21"/>
        </w:rPr>
        <w:instrText>表</w:instrText>
      </w:r>
      <w:r w:rsidRPr="00801DF8">
        <w:rPr>
          <w:rFonts w:ascii="Times New Roman" w:hAnsi="Times New Roman" w:cs="Times New Roman"/>
          <w:sz w:val="21"/>
        </w:rPr>
        <w:instrText xml:space="preserve"> \* ARABIC </w:instrText>
      </w:r>
      <w:r w:rsidRPr="00801DF8">
        <w:rPr>
          <w:rFonts w:ascii="Times New Roman" w:hAnsi="Times New Roman" w:cs="Times New Roman"/>
          <w:sz w:val="21"/>
        </w:rPr>
        <w:fldChar w:fldCharType="separate"/>
      </w:r>
      <w:r w:rsidR="00C95F00" w:rsidRPr="00801DF8">
        <w:rPr>
          <w:rFonts w:ascii="Times New Roman" w:hAnsi="Times New Roman" w:cs="Times New Roman"/>
          <w:noProof/>
          <w:sz w:val="21"/>
        </w:rPr>
        <w:t>1</w:t>
      </w:r>
      <w:r w:rsidRPr="00801DF8">
        <w:rPr>
          <w:rFonts w:ascii="Times New Roman" w:hAnsi="Times New Roman" w:cs="Times New Roman"/>
          <w:sz w:val="21"/>
        </w:rPr>
        <w:fldChar w:fldCharType="end"/>
      </w:r>
      <w:r w:rsidRPr="00801DF8">
        <w:rPr>
          <w:rFonts w:ascii="Times New Roman" w:hAnsi="Times New Roman" w:cs="Times New Roman"/>
          <w:sz w:val="21"/>
        </w:rPr>
        <w:t xml:space="preserve"> </w:t>
      </w:r>
      <w:r w:rsidRPr="00801DF8">
        <w:rPr>
          <w:rFonts w:ascii="Times New Roman" w:hAnsi="Times New Roman" w:cs="Times New Roman"/>
          <w:sz w:val="21"/>
        </w:rPr>
        <w:t>术语和缩略语表</w:t>
      </w:r>
      <w:bookmarkEnd w:id="13"/>
    </w:p>
    <w:tbl>
      <w:tblPr>
        <w:tblStyle w:val="a5"/>
        <w:tblW w:w="9209" w:type="dxa"/>
        <w:tblLayout w:type="fixed"/>
        <w:tblLook w:val="04A0" w:firstRow="1" w:lastRow="0" w:firstColumn="1" w:lastColumn="0" w:noHBand="0" w:noVBand="1"/>
      </w:tblPr>
      <w:tblGrid>
        <w:gridCol w:w="704"/>
        <w:gridCol w:w="2693"/>
        <w:gridCol w:w="5812"/>
      </w:tblGrid>
      <w:tr w:rsidR="00885AB1" w:rsidRPr="00801DF8" w14:paraId="30FDE9A7" w14:textId="77777777" w:rsidTr="00557C67">
        <w:tc>
          <w:tcPr>
            <w:tcW w:w="704" w:type="dxa"/>
          </w:tcPr>
          <w:p w14:paraId="102AD8BF" w14:textId="77777777" w:rsidR="00885AB1" w:rsidRPr="00801DF8" w:rsidRDefault="00885AB1" w:rsidP="00B00ED3">
            <w:pPr>
              <w:rPr>
                <w:rFonts w:ascii="Times New Roman" w:hAnsi="Times New Roman" w:cs="Times New Roman"/>
              </w:rPr>
            </w:pPr>
            <w:r w:rsidRPr="00801DF8">
              <w:rPr>
                <w:rFonts w:ascii="Times New Roman" w:hAnsi="Times New Roman" w:cs="Times New Roman"/>
              </w:rPr>
              <w:t>编号</w:t>
            </w:r>
          </w:p>
        </w:tc>
        <w:tc>
          <w:tcPr>
            <w:tcW w:w="2693" w:type="dxa"/>
          </w:tcPr>
          <w:p w14:paraId="56C9BE59" w14:textId="77777777" w:rsidR="00885AB1" w:rsidRPr="00801DF8" w:rsidRDefault="00885AB1" w:rsidP="00B00ED3">
            <w:pPr>
              <w:rPr>
                <w:rFonts w:ascii="Times New Roman" w:hAnsi="Times New Roman" w:cs="Times New Roman"/>
              </w:rPr>
            </w:pPr>
            <w:r w:rsidRPr="00801DF8">
              <w:rPr>
                <w:rFonts w:ascii="Times New Roman" w:hAnsi="Times New Roman" w:cs="Times New Roman"/>
              </w:rPr>
              <w:t>术语</w:t>
            </w:r>
          </w:p>
        </w:tc>
        <w:tc>
          <w:tcPr>
            <w:tcW w:w="5812" w:type="dxa"/>
          </w:tcPr>
          <w:p w14:paraId="1498478F" w14:textId="77777777" w:rsidR="00885AB1" w:rsidRPr="00801DF8" w:rsidRDefault="00885AB1" w:rsidP="00B00ED3">
            <w:pPr>
              <w:rPr>
                <w:rFonts w:ascii="Times New Roman" w:hAnsi="Times New Roman" w:cs="Times New Roman"/>
              </w:rPr>
            </w:pPr>
            <w:r w:rsidRPr="00801DF8">
              <w:rPr>
                <w:rFonts w:ascii="Times New Roman" w:hAnsi="Times New Roman" w:cs="Times New Roman"/>
              </w:rPr>
              <w:t>说明</w:t>
            </w:r>
          </w:p>
        </w:tc>
      </w:tr>
      <w:tr w:rsidR="00885AB1" w:rsidRPr="00801DF8" w14:paraId="50A30E08" w14:textId="77777777" w:rsidTr="00557C67">
        <w:tc>
          <w:tcPr>
            <w:tcW w:w="704" w:type="dxa"/>
          </w:tcPr>
          <w:p w14:paraId="17F9880F" w14:textId="77777777" w:rsidR="00885AB1" w:rsidRPr="00801DF8" w:rsidRDefault="00885AB1" w:rsidP="00B00ED3">
            <w:pPr>
              <w:rPr>
                <w:rFonts w:ascii="Times New Roman" w:hAnsi="Times New Roman" w:cs="Times New Roman"/>
              </w:rPr>
            </w:pPr>
            <w:r w:rsidRPr="00801DF8">
              <w:rPr>
                <w:rFonts w:ascii="Times New Roman" w:hAnsi="Times New Roman" w:cs="Times New Roman"/>
              </w:rPr>
              <w:t>1</w:t>
            </w:r>
          </w:p>
        </w:tc>
        <w:tc>
          <w:tcPr>
            <w:tcW w:w="2693" w:type="dxa"/>
          </w:tcPr>
          <w:p w14:paraId="5AE55980" w14:textId="77777777" w:rsidR="00885AB1" w:rsidRPr="00801DF8" w:rsidRDefault="00885AB1" w:rsidP="00B00ED3">
            <w:pPr>
              <w:rPr>
                <w:rFonts w:ascii="Times New Roman" w:hAnsi="Times New Roman" w:cs="Times New Roman"/>
              </w:rPr>
            </w:pPr>
            <w:r w:rsidRPr="00801DF8">
              <w:rPr>
                <w:rFonts w:ascii="Times New Roman" w:hAnsi="Times New Roman" w:cs="Times New Roman"/>
              </w:rPr>
              <w:t>UCM</w:t>
            </w:r>
          </w:p>
        </w:tc>
        <w:tc>
          <w:tcPr>
            <w:tcW w:w="5812" w:type="dxa"/>
          </w:tcPr>
          <w:p w14:paraId="2BA76A3A" w14:textId="77777777" w:rsidR="00885AB1" w:rsidRPr="00801DF8" w:rsidRDefault="00885AB1" w:rsidP="00B00ED3">
            <w:pPr>
              <w:rPr>
                <w:rFonts w:ascii="Times New Roman" w:hAnsi="Times New Roman" w:cs="Times New Roman"/>
              </w:rPr>
            </w:pPr>
            <w:r w:rsidRPr="00801DF8">
              <w:rPr>
                <w:rFonts w:ascii="Times New Roman" w:hAnsi="Times New Roman" w:cs="Times New Roman"/>
              </w:rPr>
              <w:t>用例建模</w:t>
            </w:r>
          </w:p>
        </w:tc>
      </w:tr>
      <w:tr w:rsidR="00885AB1" w:rsidRPr="00801DF8" w14:paraId="5CB03674" w14:textId="77777777" w:rsidTr="00557C67">
        <w:tc>
          <w:tcPr>
            <w:tcW w:w="704" w:type="dxa"/>
          </w:tcPr>
          <w:p w14:paraId="1A5E3661" w14:textId="77777777" w:rsidR="00885AB1" w:rsidRPr="00801DF8" w:rsidRDefault="00885AB1" w:rsidP="00B00ED3">
            <w:pPr>
              <w:rPr>
                <w:rFonts w:ascii="Times New Roman" w:hAnsi="Times New Roman" w:cs="Times New Roman"/>
              </w:rPr>
            </w:pPr>
            <w:r w:rsidRPr="00801DF8">
              <w:rPr>
                <w:rFonts w:ascii="Times New Roman" w:hAnsi="Times New Roman" w:cs="Times New Roman"/>
              </w:rPr>
              <w:t>2</w:t>
            </w:r>
          </w:p>
        </w:tc>
        <w:tc>
          <w:tcPr>
            <w:tcW w:w="2693" w:type="dxa"/>
          </w:tcPr>
          <w:p w14:paraId="2B58E92D" w14:textId="77777777" w:rsidR="00885AB1" w:rsidRPr="00801DF8" w:rsidRDefault="00885AB1" w:rsidP="00B00ED3">
            <w:pPr>
              <w:rPr>
                <w:rFonts w:ascii="Times New Roman" w:hAnsi="Times New Roman" w:cs="Times New Roman"/>
              </w:rPr>
            </w:pPr>
            <w:r w:rsidRPr="00801DF8">
              <w:rPr>
                <w:rFonts w:ascii="Times New Roman" w:hAnsi="Times New Roman" w:cs="Times New Roman"/>
              </w:rPr>
              <w:t>RUCM</w:t>
            </w:r>
          </w:p>
        </w:tc>
        <w:tc>
          <w:tcPr>
            <w:tcW w:w="5812" w:type="dxa"/>
          </w:tcPr>
          <w:p w14:paraId="0CF63732" w14:textId="77777777" w:rsidR="00885AB1" w:rsidRPr="00801DF8" w:rsidRDefault="00885AB1" w:rsidP="00B00ED3">
            <w:pPr>
              <w:rPr>
                <w:rFonts w:ascii="Times New Roman" w:hAnsi="Times New Roman" w:cs="Times New Roman"/>
              </w:rPr>
            </w:pPr>
            <w:r w:rsidRPr="00801DF8">
              <w:rPr>
                <w:rFonts w:ascii="Times New Roman" w:hAnsi="Times New Roman" w:cs="Times New Roman"/>
              </w:rPr>
              <w:t>限制性用例模型</w:t>
            </w:r>
          </w:p>
        </w:tc>
      </w:tr>
      <w:tr w:rsidR="00885AB1" w:rsidRPr="00801DF8" w14:paraId="58ECF1ED" w14:textId="77777777" w:rsidTr="00557C67">
        <w:tc>
          <w:tcPr>
            <w:tcW w:w="704" w:type="dxa"/>
          </w:tcPr>
          <w:p w14:paraId="6F25F04E" w14:textId="77777777"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3</w:t>
            </w:r>
          </w:p>
        </w:tc>
        <w:tc>
          <w:tcPr>
            <w:tcW w:w="2693" w:type="dxa"/>
          </w:tcPr>
          <w:p w14:paraId="1D80DD52" w14:textId="77777777" w:rsidR="00885AB1" w:rsidRPr="00801DF8" w:rsidRDefault="00885AB1" w:rsidP="007F22AA">
            <w:pPr>
              <w:rPr>
                <w:rFonts w:ascii="Times New Roman" w:hAnsi="Times New Roman" w:cs="Times New Roman"/>
                <w:szCs w:val="21"/>
              </w:rPr>
            </w:pPr>
            <w:proofErr w:type="spellStart"/>
            <w:r w:rsidRPr="00801DF8">
              <w:rPr>
                <w:rFonts w:ascii="Times New Roman" w:hAnsi="Times New Roman" w:cs="Times New Roman"/>
                <w:szCs w:val="21"/>
              </w:rPr>
              <w:t>SparkConf</w:t>
            </w:r>
            <w:proofErr w:type="spellEnd"/>
          </w:p>
        </w:tc>
        <w:tc>
          <w:tcPr>
            <w:tcW w:w="5812" w:type="dxa"/>
          </w:tcPr>
          <w:p w14:paraId="73B7455D" w14:textId="77777777"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包含了集群配置的一系列参数，包括</w:t>
            </w:r>
            <w:r w:rsidRPr="00801DF8">
              <w:rPr>
                <w:rFonts w:ascii="Times New Roman" w:hAnsi="Times New Roman" w:cs="Times New Roman"/>
                <w:szCs w:val="21"/>
              </w:rPr>
              <w:t>master</w:t>
            </w:r>
            <w:r w:rsidRPr="00801DF8">
              <w:rPr>
                <w:rFonts w:ascii="Times New Roman" w:hAnsi="Times New Roman" w:cs="Times New Roman"/>
                <w:szCs w:val="21"/>
              </w:rPr>
              <w:t>节点，</w:t>
            </w:r>
            <w:r w:rsidRPr="00801DF8">
              <w:rPr>
                <w:rFonts w:ascii="Times New Roman" w:hAnsi="Times New Roman" w:cs="Times New Roman"/>
                <w:szCs w:val="21"/>
              </w:rPr>
              <w:t>app</w:t>
            </w:r>
            <w:r w:rsidRPr="00801DF8">
              <w:rPr>
                <w:rFonts w:ascii="Times New Roman" w:hAnsi="Times New Roman" w:cs="Times New Roman"/>
                <w:szCs w:val="21"/>
              </w:rPr>
              <w:t>名称等。</w:t>
            </w:r>
          </w:p>
        </w:tc>
      </w:tr>
      <w:tr w:rsidR="00885AB1" w:rsidRPr="00801DF8" w14:paraId="5B6CD1C5" w14:textId="77777777" w:rsidTr="00557C67">
        <w:tc>
          <w:tcPr>
            <w:tcW w:w="704" w:type="dxa"/>
          </w:tcPr>
          <w:p w14:paraId="1509F5BB" w14:textId="77777777"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4</w:t>
            </w:r>
          </w:p>
        </w:tc>
        <w:tc>
          <w:tcPr>
            <w:tcW w:w="2693" w:type="dxa"/>
          </w:tcPr>
          <w:p w14:paraId="3A24B83D" w14:textId="77777777" w:rsidR="00885AB1" w:rsidRPr="00801DF8" w:rsidRDefault="00885AB1" w:rsidP="007F22AA">
            <w:pPr>
              <w:rPr>
                <w:rFonts w:ascii="Times New Roman" w:hAnsi="Times New Roman" w:cs="Times New Roman"/>
                <w:szCs w:val="21"/>
              </w:rPr>
            </w:pPr>
            <w:proofErr w:type="spellStart"/>
            <w:r w:rsidRPr="00801DF8">
              <w:rPr>
                <w:rFonts w:ascii="Times New Roman" w:hAnsi="Times New Roman" w:cs="Times New Roman"/>
                <w:szCs w:val="21"/>
              </w:rPr>
              <w:t>SparkContext</w:t>
            </w:r>
            <w:proofErr w:type="spellEnd"/>
          </w:p>
          <w:p w14:paraId="2DBCC391" w14:textId="77777777" w:rsidR="00885AB1" w:rsidRPr="00801DF8" w:rsidRDefault="00885AB1" w:rsidP="007F22AA">
            <w:pPr>
              <w:ind w:firstLine="420"/>
              <w:rPr>
                <w:rFonts w:ascii="Times New Roman" w:hAnsi="Times New Roman" w:cs="Times New Roman"/>
                <w:szCs w:val="21"/>
              </w:rPr>
            </w:pPr>
          </w:p>
        </w:tc>
        <w:tc>
          <w:tcPr>
            <w:tcW w:w="5812" w:type="dxa"/>
          </w:tcPr>
          <w:p w14:paraId="3DA76F7D" w14:textId="77777777"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所有</w:t>
            </w:r>
            <w:r w:rsidRPr="00801DF8">
              <w:rPr>
                <w:rFonts w:ascii="Times New Roman" w:hAnsi="Times New Roman" w:cs="Times New Roman"/>
                <w:szCs w:val="21"/>
              </w:rPr>
              <w:t>Spark</w:t>
            </w:r>
            <w:r w:rsidRPr="00801DF8">
              <w:rPr>
                <w:rFonts w:ascii="Times New Roman" w:hAnsi="Times New Roman" w:cs="Times New Roman"/>
                <w:szCs w:val="21"/>
              </w:rPr>
              <w:t>程序的入口，相当于</w:t>
            </w:r>
            <w:r w:rsidRPr="00801DF8">
              <w:rPr>
                <w:rFonts w:ascii="Times New Roman" w:hAnsi="Times New Roman" w:cs="Times New Roman"/>
                <w:szCs w:val="21"/>
              </w:rPr>
              <w:t>main</w:t>
            </w:r>
            <w:r w:rsidRPr="00801DF8">
              <w:rPr>
                <w:rFonts w:ascii="Times New Roman" w:hAnsi="Times New Roman" w:cs="Times New Roman"/>
                <w:szCs w:val="21"/>
              </w:rPr>
              <w:t>函数。可以完成变量广播，</w:t>
            </w:r>
            <w:r w:rsidRPr="00801DF8">
              <w:rPr>
                <w:rFonts w:ascii="Times New Roman" w:hAnsi="Times New Roman" w:cs="Times New Roman"/>
                <w:szCs w:val="21"/>
              </w:rPr>
              <w:t>RDD</w:t>
            </w:r>
            <w:r w:rsidRPr="00801DF8">
              <w:rPr>
                <w:rFonts w:ascii="Times New Roman" w:hAnsi="Times New Roman" w:cs="Times New Roman"/>
                <w:szCs w:val="21"/>
              </w:rPr>
              <w:t>的操作等。</w:t>
            </w:r>
            <w:proofErr w:type="spellStart"/>
            <w:r w:rsidRPr="00801DF8">
              <w:rPr>
                <w:rFonts w:ascii="Times New Roman" w:hAnsi="Times New Roman" w:cs="Times New Roman"/>
                <w:szCs w:val="21"/>
              </w:rPr>
              <w:t>SparkContext</w:t>
            </w:r>
            <w:proofErr w:type="spellEnd"/>
            <w:r w:rsidRPr="00801DF8">
              <w:rPr>
                <w:rFonts w:ascii="Times New Roman" w:hAnsi="Times New Roman" w:cs="Times New Roman"/>
                <w:szCs w:val="21"/>
              </w:rPr>
              <w:t>的构建需要</w:t>
            </w:r>
            <w:proofErr w:type="spellStart"/>
            <w:r w:rsidRPr="00801DF8">
              <w:rPr>
                <w:rFonts w:ascii="Times New Roman" w:hAnsi="Times New Roman" w:cs="Times New Roman"/>
                <w:szCs w:val="21"/>
              </w:rPr>
              <w:t>SparkConf</w:t>
            </w:r>
            <w:proofErr w:type="spellEnd"/>
            <w:r w:rsidRPr="00801DF8">
              <w:rPr>
                <w:rFonts w:ascii="Times New Roman" w:hAnsi="Times New Roman" w:cs="Times New Roman"/>
                <w:szCs w:val="21"/>
              </w:rPr>
              <w:t>。</w:t>
            </w:r>
          </w:p>
        </w:tc>
      </w:tr>
      <w:tr w:rsidR="00885AB1" w:rsidRPr="00801DF8" w14:paraId="2DADFA37" w14:textId="77777777" w:rsidTr="00557C67">
        <w:tc>
          <w:tcPr>
            <w:tcW w:w="704" w:type="dxa"/>
          </w:tcPr>
          <w:p w14:paraId="78B857B7" w14:textId="77777777"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5</w:t>
            </w:r>
          </w:p>
        </w:tc>
        <w:tc>
          <w:tcPr>
            <w:tcW w:w="2693" w:type="dxa"/>
          </w:tcPr>
          <w:p w14:paraId="530A0FED" w14:textId="77777777" w:rsidR="00885AB1" w:rsidRPr="00801DF8" w:rsidRDefault="00885AB1" w:rsidP="007F22AA">
            <w:pPr>
              <w:rPr>
                <w:rFonts w:ascii="Times New Roman" w:hAnsi="Times New Roman" w:cs="Times New Roman"/>
                <w:b/>
                <w:bCs/>
                <w:szCs w:val="21"/>
              </w:rPr>
            </w:pPr>
            <w:proofErr w:type="spellStart"/>
            <w:r w:rsidRPr="00801DF8">
              <w:rPr>
                <w:rFonts w:ascii="Times New Roman" w:hAnsi="Times New Roman" w:cs="Times New Roman"/>
                <w:szCs w:val="21"/>
              </w:rPr>
              <w:t>DStream</w:t>
            </w:r>
            <w:proofErr w:type="spellEnd"/>
          </w:p>
          <w:p w14:paraId="4411C818" w14:textId="77777777" w:rsidR="00885AB1" w:rsidRPr="00801DF8" w:rsidRDefault="00885AB1" w:rsidP="007F22AA">
            <w:pPr>
              <w:rPr>
                <w:rFonts w:ascii="Times New Roman" w:hAnsi="Times New Roman" w:cs="Times New Roman"/>
                <w:szCs w:val="21"/>
              </w:rPr>
            </w:pPr>
          </w:p>
        </w:tc>
        <w:tc>
          <w:tcPr>
            <w:tcW w:w="5812" w:type="dxa"/>
          </w:tcPr>
          <w:p w14:paraId="7936281E" w14:textId="77777777" w:rsidR="00885AB1" w:rsidRPr="00801DF8" w:rsidRDefault="00885AB1" w:rsidP="007F22AA">
            <w:pPr>
              <w:rPr>
                <w:rFonts w:ascii="Times New Roman" w:hAnsi="Times New Roman" w:cs="Times New Roman"/>
                <w:szCs w:val="21"/>
              </w:rPr>
            </w:pPr>
            <w:proofErr w:type="spellStart"/>
            <w:r w:rsidRPr="00801DF8">
              <w:rPr>
                <w:rFonts w:ascii="Times New Roman" w:hAnsi="Times New Roman" w:cs="Times New Roman"/>
                <w:szCs w:val="21"/>
              </w:rPr>
              <w:t>DStream</w:t>
            </w:r>
            <w:proofErr w:type="spellEnd"/>
            <w:r w:rsidRPr="00801DF8">
              <w:rPr>
                <w:rFonts w:ascii="Times New Roman" w:hAnsi="Times New Roman" w:cs="Times New Roman"/>
                <w:szCs w:val="21"/>
              </w:rPr>
              <w:t>是</w:t>
            </w:r>
            <w:r w:rsidRPr="00801DF8">
              <w:rPr>
                <w:rFonts w:ascii="Times New Roman" w:hAnsi="Times New Roman" w:cs="Times New Roman"/>
                <w:szCs w:val="21"/>
              </w:rPr>
              <w:t>Spark</w:t>
            </w:r>
            <w:r w:rsidRPr="00801DF8">
              <w:rPr>
                <w:rFonts w:ascii="Times New Roman" w:hAnsi="Times New Roman" w:cs="Times New Roman"/>
                <w:szCs w:val="21"/>
              </w:rPr>
              <w:t>的一个基本抽象概念，它代表了一个连续的数据流，数据流按照时间间隔进行切分，会产生一系列的</w:t>
            </w:r>
            <w:r w:rsidRPr="00801DF8">
              <w:rPr>
                <w:rFonts w:ascii="Times New Roman" w:hAnsi="Times New Roman" w:cs="Times New Roman"/>
                <w:szCs w:val="21"/>
              </w:rPr>
              <w:t>RDD</w:t>
            </w:r>
            <w:r w:rsidRPr="00801DF8">
              <w:rPr>
                <w:rFonts w:ascii="Times New Roman" w:hAnsi="Times New Roman" w:cs="Times New Roman"/>
                <w:szCs w:val="21"/>
              </w:rPr>
              <w:t>。所以，</w:t>
            </w:r>
            <w:proofErr w:type="spellStart"/>
            <w:r w:rsidRPr="00801DF8">
              <w:rPr>
                <w:rFonts w:ascii="Times New Roman" w:hAnsi="Times New Roman" w:cs="Times New Roman"/>
                <w:szCs w:val="21"/>
              </w:rPr>
              <w:t>DStream</w:t>
            </w:r>
            <w:proofErr w:type="spellEnd"/>
            <w:r w:rsidRPr="00801DF8">
              <w:rPr>
                <w:rFonts w:ascii="Times New Roman" w:hAnsi="Times New Roman" w:cs="Times New Roman"/>
                <w:szCs w:val="21"/>
              </w:rPr>
              <w:t>也可以看作是</w:t>
            </w:r>
            <w:r w:rsidRPr="00801DF8">
              <w:rPr>
                <w:rFonts w:ascii="Times New Roman" w:hAnsi="Times New Roman" w:cs="Times New Roman"/>
                <w:szCs w:val="21"/>
              </w:rPr>
              <w:t>RDD</w:t>
            </w:r>
            <w:r w:rsidRPr="00801DF8">
              <w:rPr>
                <w:rFonts w:ascii="Times New Roman" w:hAnsi="Times New Roman" w:cs="Times New Roman"/>
                <w:szCs w:val="21"/>
              </w:rPr>
              <w:t>的序列。</w:t>
            </w:r>
          </w:p>
        </w:tc>
      </w:tr>
      <w:tr w:rsidR="00885AB1" w:rsidRPr="00801DF8" w14:paraId="44478389" w14:textId="77777777" w:rsidTr="00557C67">
        <w:tc>
          <w:tcPr>
            <w:tcW w:w="704" w:type="dxa"/>
          </w:tcPr>
          <w:p w14:paraId="0664D871" w14:textId="77777777"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6</w:t>
            </w:r>
          </w:p>
        </w:tc>
        <w:tc>
          <w:tcPr>
            <w:tcW w:w="2693" w:type="dxa"/>
          </w:tcPr>
          <w:p w14:paraId="65D00CF6" w14:textId="77777777"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RDD</w:t>
            </w:r>
          </w:p>
          <w:p w14:paraId="798E361F" w14:textId="77777777" w:rsidR="00885AB1" w:rsidRPr="00801DF8" w:rsidRDefault="00885AB1" w:rsidP="007F22AA">
            <w:pPr>
              <w:ind w:firstLine="420"/>
              <w:rPr>
                <w:rFonts w:ascii="Times New Roman" w:hAnsi="Times New Roman" w:cs="Times New Roman"/>
                <w:szCs w:val="21"/>
              </w:rPr>
            </w:pPr>
          </w:p>
        </w:tc>
        <w:tc>
          <w:tcPr>
            <w:tcW w:w="5812" w:type="dxa"/>
          </w:tcPr>
          <w:p w14:paraId="5FBF2DA9" w14:textId="77777777"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RDD(</w:t>
            </w:r>
            <w:r w:rsidRPr="00801DF8">
              <w:rPr>
                <w:rFonts w:ascii="Times New Roman" w:hAnsi="Times New Roman" w:cs="Times New Roman"/>
                <w:color w:val="333333"/>
                <w:szCs w:val="21"/>
                <w:shd w:val="clear" w:color="auto" w:fill="FFFFFF"/>
              </w:rPr>
              <w:t>Resilient Distributed Datasets</w:t>
            </w:r>
            <w:r w:rsidRPr="00801DF8">
              <w:rPr>
                <w:rFonts w:ascii="Times New Roman" w:hAnsi="Times New Roman" w:cs="Times New Roman"/>
                <w:szCs w:val="21"/>
              </w:rPr>
              <w:t>)</w:t>
            </w:r>
            <w:r w:rsidRPr="00801DF8">
              <w:rPr>
                <w:rFonts w:ascii="Times New Roman" w:hAnsi="Times New Roman" w:cs="Times New Roman"/>
                <w:szCs w:val="21"/>
              </w:rPr>
              <w:t>弹性分布式数据集，是分布式内存的一个抽象概念，</w:t>
            </w:r>
            <w:r w:rsidRPr="00801DF8">
              <w:rPr>
                <w:rFonts w:ascii="Times New Roman" w:hAnsi="Times New Roman" w:cs="Times New Roman"/>
                <w:color w:val="000000"/>
                <w:szCs w:val="21"/>
                <w:shd w:val="clear" w:color="auto" w:fill="FFFFFF"/>
              </w:rPr>
              <w:t>本质上是一个只读的分区记录集合。</w:t>
            </w:r>
          </w:p>
        </w:tc>
      </w:tr>
      <w:tr w:rsidR="00885AB1" w:rsidRPr="00801DF8" w14:paraId="3C9CC066" w14:textId="77777777" w:rsidTr="00557C67">
        <w:tc>
          <w:tcPr>
            <w:tcW w:w="704" w:type="dxa"/>
          </w:tcPr>
          <w:p w14:paraId="068E0221" w14:textId="77777777"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7</w:t>
            </w:r>
          </w:p>
        </w:tc>
        <w:tc>
          <w:tcPr>
            <w:tcW w:w="2693" w:type="dxa"/>
          </w:tcPr>
          <w:p w14:paraId="10F459EC" w14:textId="77777777"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filter</w:t>
            </w:r>
          </w:p>
        </w:tc>
        <w:tc>
          <w:tcPr>
            <w:tcW w:w="5812" w:type="dxa"/>
          </w:tcPr>
          <w:p w14:paraId="092A737A" w14:textId="77777777"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Spark Streaming</w:t>
            </w:r>
            <w:r w:rsidRPr="00801DF8">
              <w:rPr>
                <w:rFonts w:ascii="Times New Roman" w:hAnsi="Times New Roman" w:cs="Times New Roman"/>
                <w:szCs w:val="21"/>
              </w:rPr>
              <w:t>主要适用于流式的数据处理，而输入流中的数据并不是全部都需要处理，这时便可以使用</w:t>
            </w:r>
            <w:r w:rsidRPr="00801DF8">
              <w:rPr>
                <w:rFonts w:ascii="Times New Roman" w:hAnsi="Times New Roman" w:cs="Times New Roman"/>
                <w:szCs w:val="21"/>
              </w:rPr>
              <w:t>filter</w:t>
            </w:r>
            <w:r w:rsidRPr="00801DF8">
              <w:rPr>
                <w:rFonts w:ascii="Times New Roman" w:hAnsi="Times New Roman" w:cs="Times New Roman"/>
                <w:szCs w:val="21"/>
              </w:rPr>
              <w:t>进行数据过滤，减少集群计算压力。</w:t>
            </w:r>
          </w:p>
        </w:tc>
      </w:tr>
      <w:tr w:rsidR="00885AB1" w:rsidRPr="00801DF8" w14:paraId="3A147F70" w14:textId="77777777" w:rsidTr="00557C67">
        <w:tc>
          <w:tcPr>
            <w:tcW w:w="704" w:type="dxa"/>
          </w:tcPr>
          <w:p w14:paraId="648DE1EB" w14:textId="77777777"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8</w:t>
            </w:r>
          </w:p>
        </w:tc>
        <w:tc>
          <w:tcPr>
            <w:tcW w:w="2693" w:type="dxa"/>
          </w:tcPr>
          <w:p w14:paraId="3220DE8C" w14:textId="77777777"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map/</w:t>
            </w:r>
            <w:proofErr w:type="spellStart"/>
            <w:r w:rsidRPr="00801DF8">
              <w:rPr>
                <w:rFonts w:ascii="Times New Roman" w:hAnsi="Times New Roman" w:cs="Times New Roman"/>
                <w:szCs w:val="21"/>
              </w:rPr>
              <w:t>mapPartition</w:t>
            </w:r>
            <w:proofErr w:type="spellEnd"/>
            <w:r w:rsidRPr="00801DF8">
              <w:rPr>
                <w:rFonts w:ascii="Times New Roman" w:hAnsi="Times New Roman" w:cs="Times New Roman"/>
                <w:szCs w:val="21"/>
              </w:rPr>
              <w:t>/</w:t>
            </w:r>
            <w:proofErr w:type="spellStart"/>
            <w:r w:rsidRPr="00801DF8">
              <w:rPr>
                <w:rFonts w:ascii="Times New Roman" w:hAnsi="Times New Roman" w:cs="Times New Roman"/>
                <w:szCs w:val="21"/>
              </w:rPr>
              <w:t>flatMap</w:t>
            </w:r>
            <w:proofErr w:type="spellEnd"/>
          </w:p>
        </w:tc>
        <w:tc>
          <w:tcPr>
            <w:tcW w:w="5812" w:type="dxa"/>
          </w:tcPr>
          <w:p w14:paraId="32066319" w14:textId="77777777" w:rsidR="00885AB1" w:rsidRPr="00801DF8" w:rsidRDefault="00885AB1" w:rsidP="007F22AA">
            <w:pPr>
              <w:rPr>
                <w:rFonts w:ascii="Times New Roman" w:hAnsi="Times New Roman" w:cs="Times New Roman"/>
                <w:szCs w:val="21"/>
              </w:rPr>
            </w:pPr>
            <w:r w:rsidRPr="00801DF8">
              <w:rPr>
                <w:rFonts w:ascii="Times New Roman" w:hAnsi="Times New Roman" w:cs="Times New Roman"/>
                <w:color w:val="333333"/>
                <w:szCs w:val="21"/>
                <w:shd w:val="clear" w:color="auto" w:fill="FFFFFF"/>
              </w:rPr>
              <w:t>map</w:t>
            </w:r>
            <w:r w:rsidRPr="00801DF8">
              <w:rPr>
                <w:rFonts w:ascii="Times New Roman" w:hAnsi="Times New Roman" w:cs="Times New Roman"/>
                <w:color w:val="333333"/>
                <w:szCs w:val="21"/>
                <w:shd w:val="clear" w:color="auto" w:fill="FFFFFF"/>
              </w:rPr>
              <w:t>系列的函数是基于一个</w:t>
            </w:r>
            <w:r w:rsidRPr="00801DF8">
              <w:rPr>
                <w:rFonts w:ascii="Times New Roman" w:hAnsi="Times New Roman" w:cs="Times New Roman"/>
                <w:color w:val="333333"/>
                <w:szCs w:val="21"/>
                <w:shd w:val="clear" w:color="auto" w:fill="FFFFFF"/>
              </w:rPr>
              <w:t>RDD</w:t>
            </w:r>
            <w:r w:rsidRPr="00801DF8">
              <w:rPr>
                <w:rFonts w:ascii="Times New Roman" w:hAnsi="Times New Roman" w:cs="Times New Roman"/>
                <w:color w:val="333333"/>
                <w:szCs w:val="21"/>
                <w:shd w:val="clear" w:color="auto" w:fill="FFFFFF"/>
              </w:rPr>
              <w:t>中的元素来产生一个新的</w:t>
            </w:r>
            <w:r w:rsidRPr="00801DF8">
              <w:rPr>
                <w:rFonts w:ascii="Times New Roman" w:hAnsi="Times New Roman" w:cs="Times New Roman"/>
                <w:color w:val="333333"/>
                <w:szCs w:val="21"/>
                <w:shd w:val="clear" w:color="auto" w:fill="FFFFFF"/>
              </w:rPr>
              <w:t>RDD</w:t>
            </w:r>
            <w:r w:rsidRPr="00801DF8">
              <w:rPr>
                <w:rFonts w:ascii="Times New Roman" w:hAnsi="Times New Roman" w:cs="Times New Roman"/>
                <w:color w:val="333333"/>
                <w:szCs w:val="21"/>
                <w:shd w:val="clear" w:color="auto" w:fill="FFFFFF"/>
              </w:rPr>
              <w:t>的方式。其具体的用法，区别，性能等也是本项目研究的方向之一。</w:t>
            </w:r>
          </w:p>
        </w:tc>
      </w:tr>
    </w:tbl>
    <w:p w14:paraId="3F69BEDC" w14:textId="77777777" w:rsidR="00241A1B" w:rsidRPr="00801DF8" w:rsidRDefault="00241A1B" w:rsidP="00AE48A2">
      <w:pPr>
        <w:rPr>
          <w:rFonts w:ascii="Times New Roman" w:hAnsi="Times New Roman" w:cs="Times New Roman"/>
          <w:szCs w:val="21"/>
        </w:rPr>
      </w:pPr>
    </w:p>
    <w:p w14:paraId="56CBC939" w14:textId="77777777" w:rsidR="00241A1B" w:rsidRPr="00801DF8" w:rsidRDefault="00241A1B" w:rsidP="00FB637A">
      <w:pPr>
        <w:pStyle w:val="1"/>
        <w:numPr>
          <w:ilvl w:val="0"/>
          <w:numId w:val="1"/>
        </w:numPr>
        <w:rPr>
          <w:rFonts w:ascii="Times New Roman" w:hAnsi="Times New Roman" w:cs="Times New Roman"/>
        </w:rPr>
      </w:pPr>
      <w:bookmarkStart w:id="14" w:name="_Toc480964584"/>
      <w:r w:rsidRPr="00801DF8">
        <w:rPr>
          <w:rFonts w:ascii="Times New Roman" w:hAnsi="Times New Roman" w:cs="Times New Roman"/>
        </w:rPr>
        <w:t>引用文档</w:t>
      </w:r>
      <w:bookmarkEnd w:id="14"/>
    </w:p>
    <w:p w14:paraId="62F37E99" w14:textId="77777777" w:rsidR="00241A1B" w:rsidRPr="0091083F" w:rsidRDefault="00241A1B" w:rsidP="00241A1B">
      <w:pPr>
        <w:pStyle w:val="a6"/>
        <w:numPr>
          <w:ilvl w:val="0"/>
          <w:numId w:val="2"/>
        </w:numPr>
        <w:ind w:firstLineChars="0"/>
        <w:rPr>
          <w:rFonts w:ascii="Times New Roman" w:hAnsi="Times New Roman" w:cs="Times New Roman"/>
          <w:sz w:val="21"/>
          <w:szCs w:val="21"/>
        </w:rPr>
      </w:pPr>
      <w:r w:rsidRPr="0091083F">
        <w:rPr>
          <w:rFonts w:ascii="Times New Roman" w:hAnsi="Times New Roman" w:cs="Times New Roman"/>
          <w:sz w:val="21"/>
          <w:szCs w:val="21"/>
        </w:rPr>
        <w:t>《</w:t>
      </w:r>
      <w:r w:rsidR="00747461" w:rsidRPr="0091083F">
        <w:rPr>
          <w:rFonts w:ascii="Times New Roman" w:hAnsi="Times New Roman" w:cs="Times New Roman"/>
          <w:sz w:val="21"/>
          <w:szCs w:val="21"/>
        </w:rPr>
        <w:t>Spark Streaming</w:t>
      </w:r>
      <w:r w:rsidR="00747461" w:rsidRPr="0091083F">
        <w:rPr>
          <w:rFonts w:ascii="Times New Roman" w:hAnsi="Times New Roman" w:cs="Times New Roman"/>
          <w:sz w:val="21"/>
          <w:szCs w:val="21"/>
        </w:rPr>
        <w:t>的分析与应用项目计划</w:t>
      </w:r>
      <w:r w:rsidRPr="0091083F">
        <w:rPr>
          <w:rFonts w:ascii="Times New Roman" w:hAnsi="Times New Roman" w:cs="Times New Roman"/>
          <w:sz w:val="21"/>
          <w:szCs w:val="21"/>
        </w:rPr>
        <w:t>》</w:t>
      </w:r>
    </w:p>
    <w:p w14:paraId="324CAD31" w14:textId="77777777" w:rsidR="00801DF8" w:rsidRPr="00801DF8" w:rsidRDefault="00801DF8" w:rsidP="00A238D5">
      <w:pPr>
        <w:pStyle w:val="1"/>
        <w:numPr>
          <w:ilvl w:val="0"/>
          <w:numId w:val="1"/>
        </w:numPr>
        <w:rPr>
          <w:rFonts w:ascii="Times New Roman" w:hAnsi="Times New Roman" w:cs="Times New Roman"/>
        </w:rPr>
      </w:pPr>
      <w:bookmarkStart w:id="15" w:name="_Toc480964585"/>
      <w:r w:rsidRPr="00801DF8">
        <w:rPr>
          <w:rFonts w:ascii="Times New Roman" w:hAnsi="Times New Roman" w:cs="Times New Roman"/>
        </w:rPr>
        <w:lastRenderedPageBreak/>
        <w:t>业务需求模型</w:t>
      </w:r>
      <w:bookmarkEnd w:id="15"/>
    </w:p>
    <w:p w14:paraId="429D0312" w14:textId="77777777" w:rsidR="00801DF8" w:rsidRPr="00801DF8" w:rsidRDefault="001B5F03" w:rsidP="00801DF8">
      <w:pPr>
        <w:spacing w:line="360" w:lineRule="auto"/>
        <w:ind w:firstLine="420"/>
        <w:rPr>
          <w:rFonts w:ascii="Times New Roman" w:hAnsi="Times New Roman" w:cs="Times New Roman"/>
          <w:szCs w:val="21"/>
        </w:rPr>
      </w:pPr>
      <w:r>
        <w:rPr>
          <w:rFonts w:ascii="Times New Roman" w:hAnsi="Times New Roman" w:cs="Times New Roman"/>
          <w:szCs w:val="21"/>
        </w:rPr>
        <w:t>现在，几乎所有的</w:t>
      </w:r>
      <w:r>
        <w:rPr>
          <w:rFonts w:ascii="Times New Roman" w:hAnsi="Times New Roman" w:cs="Times New Roman" w:hint="eastAsia"/>
          <w:szCs w:val="21"/>
        </w:rPr>
        <w:t>大型</w:t>
      </w:r>
      <w:r>
        <w:rPr>
          <w:rFonts w:ascii="Times New Roman" w:hAnsi="Times New Roman" w:cs="Times New Roman"/>
          <w:szCs w:val="21"/>
        </w:rPr>
        <w:t>公司</w:t>
      </w:r>
      <w:r>
        <w:rPr>
          <w:rFonts w:ascii="Times New Roman" w:hAnsi="Times New Roman" w:cs="Times New Roman" w:hint="eastAsia"/>
          <w:szCs w:val="21"/>
        </w:rPr>
        <w:t>在</w:t>
      </w:r>
      <w:r>
        <w:rPr>
          <w:rFonts w:ascii="Times New Roman" w:hAnsi="Times New Roman" w:cs="Times New Roman"/>
          <w:szCs w:val="21"/>
        </w:rPr>
        <w:t>某种程度上来说都是</w:t>
      </w:r>
      <w:r w:rsidR="00801DF8" w:rsidRPr="00801DF8">
        <w:rPr>
          <w:rFonts w:ascii="Times New Roman" w:hAnsi="Times New Roman" w:cs="Times New Roman"/>
          <w:szCs w:val="21"/>
        </w:rPr>
        <w:t>软件公司，它们实时地监控传感器、物联网设备、社交网络和在线事务系统产生的数据，然后通过大规模、实时的</w:t>
      </w:r>
      <w:proofErr w:type="gramStart"/>
      <w:r w:rsidR="00801DF8" w:rsidRPr="00801DF8">
        <w:rPr>
          <w:rFonts w:ascii="Times New Roman" w:hAnsi="Times New Roman" w:cs="Times New Roman"/>
          <w:szCs w:val="21"/>
        </w:rPr>
        <w:t>流处理</w:t>
      </w:r>
      <w:proofErr w:type="gramEnd"/>
      <w:r w:rsidR="00801DF8" w:rsidRPr="00801DF8">
        <w:rPr>
          <w:rFonts w:ascii="Times New Roman" w:hAnsi="Times New Roman" w:cs="Times New Roman"/>
          <w:szCs w:val="21"/>
        </w:rPr>
        <w:t>系统对其进行分析从而实现快速响应。此外，公司还会使用这些数据生成日报和业务模型。也就是说，现代</w:t>
      </w:r>
      <w:proofErr w:type="gramStart"/>
      <w:r w:rsidR="00801DF8" w:rsidRPr="00801DF8">
        <w:rPr>
          <w:rFonts w:ascii="Times New Roman" w:hAnsi="Times New Roman" w:cs="Times New Roman"/>
          <w:szCs w:val="21"/>
        </w:rPr>
        <w:t>流处理</w:t>
      </w:r>
      <w:proofErr w:type="gramEnd"/>
      <w:r w:rsidR="00801DF8" w:rsidRPr="00801DF8">
        <w:rPr>
          <w:rFonts w:ascii="Times New Roman" w:hAnsi="Times New Roman" w:cs="Times New Roman"/>
          <w:szCs w:val="21"/>
        </w:rPr>
        <w:t>框架不仅需要应对实时场景，还需要</w:t>
      </w:r>
      <w:del w:id="16" w:author="liuchao" w:date="2017-05-01T15:13:00Z">
        <w:r w:rsidR="00801DF8" w:rsidRPr="00801DF8" w:rsidDel="00A537D4">
          <w:rPr>
            <w:rFonts w:ascii="Times New Roman" w:hAnsi="Times New Roman" w:cs="Times New Roman" w:hint="eastAsia"/>
            <w:szCs w:val="21"/>
          </w:rPr>
          <w:delText>处理</w:delText>
        </w:r>
      </w:del>
      <w:ins w:id="17" w:author="liuchao" w:date="2017-05-01T15:13:00Z">
        <w:r w:rsidR="00A537D4">
          <w:rPr>
            <w:rFonts w:ascii="Times New Roman" w:hAnsi="Times New Roman" w:cs="Times New Roman" w:hint="eastAsia"/>
            <w:szCs w:val="21"/>
          </w:rPr>
          <w:t>应对</w:t>
        </w:r>
      </w:ins>
      <w:r w:rsidR="00801DF8" w:rsidRPr="00801DF8">
        <w:rPr>
          <w:rFonts w:ascii="Times New Roman" w:hAnsi="Times New Roman" w:cs="Times New Roman"/>
          <w:szCs w:val="21"/>
        </w:rPr>
        <w:t>预处理和后处理等非实时场景。</w:t>
      </w:r>
      <w:r w:rsidR="00801DF8" w:rsidRPr="00801DF8">
        <w:rPr>
          <w:rFonts w:ascii="Times New Roman" w:hAnsi="Times New Roman" w:cs="Times New Roman"/>
          <w:szCs w:val="21"/>
        </w:rPr>
        <w:t>Spark Streaming</w:t>
      </w:r>
      <w:r>
        <w:rPr>
          <w:rFonts w:ascii="Times New Roman" w:hAnsi="Times New Roman" w:cs="Times New Roman"/>
          <w:szCs w:val="21"/>
        </w:rPr>
        <w:t>正在变为实现实时数据处理与分析方案的首选平台</w:t>
      </w:r>
      <w:r>
        <w:rPr>
          <w:rFonts w:ascii="Times New Roman" w:hAnsi="Times New Roman" w:cs="Times New Roman" w:hint="eastAsia"/>
          <w:szCs w:val="21"/>
        </w:rPr>
        <w:t>。</w:t>
      </w:r>
      <w:r w:rsidR="00F1367E">
        <w:rPr>
          <w:rFonts w:ascii="Times New Roman" w:hAnsi="Times New Roman" w:cs="Times New Roman"/>
          <w:szCs w:val="21"/>
        </w:rPr>
        <w:t>它被广泛应用于各种</w:t>
      </w:r>
      <w:r w:rsidR="00F1367E">
        <w:rPr>
          <w:rFonts w:ascii="Times New Roman" w:hAnsi="Times New Roman" w:cs="Times New Roman" w:hint="eastAsia"/>
          <w:szCs w:val="21"/>
        </w:rPr>
        <w:t>场景</w:t>
      </w:r>
      <w:r w:rsidR="00F1367E">
        <w:rPr>
          <w:rFonts w:ascii="Times New Roman" w:hAnsi="Times New Roman" w:cs="Times New Roman"/>
          <w:szCs w:val="21"/>
        </w:rPr>
        <w:t>，如文本分</w:t>
      </w:r>
      <w:r>
        <w:rPr>
          <w:rFonts w:ascii="Times New Roman" w:hAnsi="Times New Roman" w:cs="Times New Roman"/>
          <w:szCs w:val="21"/>
        </w:rPr>
        <w:t>类，数据统计</w:t>
      </w:r>
      <w:del w:id="18" w:author="liuchao" w:date="2017-05-01T15:13:00Z">
        <w:r w:rsidDel="00A537D4">
          <w:rPr>
            <w:rFonts w:ascii="Times New Roman" w:hAnsi="Times New Roman" w:cs="Times New Roman" w:hint="eastAsia"/>
            <w:szCs w:val="21"/>
          </w:rPr>
          <w:delText>……</w:delText>
        </w:r>
      </w:del>
      <w:ins w:id="19" w:author="liuchao" w:date="2017-05-01T15:13:00Z">
        <w:r w:rsidR="00A537D4">
          <w:rPr>
            <w:rFonts w:ascii="Times New Roman" w:hAnsi="Times New Roman" w:cs="Times New Roman" w:hint="eastAsia"/>
            <w:szCs w:val="21"/>
          </w:rPr>
          <w:t>等</w:t>
        </w:r>
      </w:ins>
      <w:r w:rsidR="00801DF8" w:rsidRPr="00801DF8">
        <w:rPr>
          <w:rFonts w:ascii="Times New Roman" w:hAnsi="Times New Roman" w:cs="Times New Roman"/>
          <w:szCs w:val="21"/>
        </w:rPr>
        <w:t>。下面是一些典型的</w:t>
      </w:r>
      <w:r w:rsidR="00801DF8" w:rsidRPr="00801DF8">
        <w:rPr>
          <w:rFonts w:ascii="Times New Roman" w:hAnsi="Times New Roman" w:cs="Times New Roman"/>
          <w:szCs w:val="21"/>
        </w:rPr>
        <w:t>Spark Streaming</w:t>
      </w:r>
      <w:r w:rsidR="00801DF8" w:rsidRPr="00801DF8">
        <w:rPr>
          <w:rFonts w:ascii="Times New Roman" w:hAnsi="Times New Roman" w:cs="Times New Roman"/>
          <w:szCs w:val="21"/>
        </w:rPr>
        <w:t>用例：</w:t>
      </w:r>
    </w:p>
    <w:p w14:paraId="1C8BB450" w14:textId="77777777" w:rsidR="00801DF8" w:rsidRPr="00801DF8" w:rsidRDefault="00801DF8" w:rsidP="00801DF8">
      <w:pPr>
        <w:pStyle w:val="a6"/>
        <w:numPr>
          <w:ilvl w:val="0"/>
          <w:numId w:val="12"/>
        </w:numPr>
        <w:ind w:firstLineChars="0"/>
        <w:rPr>
          <w:rFonts w:ascii="Times New Roman" w:hAnsi="Times New Roman" w:cs="Times New Roman"/>
          <w:sz w:val="21"/>
          <w:szCs w:val="21"/>
        </w:rPr>
      </w:pPr>
      <w:r w:rsidRPr="00801DF8">
        <w:rPr>
          <w:rFonts w:ascii="Times New Roman" w:hAnsi="Times New Roman" w:cs="Times New Roman"/>
          <w:sz w:val="21"/>
          <w:szCs w:val="21"/>
        </w:rPr>
        <w:t>文本简单处理类：这种需求是指仅将输入文本进行独立的处理分析，做出相应的修改后返回，不存在文本之间的交互作用，具体的应用场景有文本分类</w:t>
      </w:r>
      <w:del w:id="20" w:author="liuchao" w:date="2017-05-01T15:14:00Z">
        <w:r w:rsidRPr="00801DF8" w:rsidDel="00A537D4">
          <w:rPr>
            <w:rFonts w:ascii="Times New Roman" w:hAnsi="Times New Roman" w:cs="Times New Roman" w:hint="eastAsia"/>
            <w:sz w:val="21"/>
            <w:szCs w:val="21"/>
          </w:rPr>
          <w:delText>，</w:delText>
        </w:r>
      </w:del>
      <w:ins w:id="21" w:author="liuchao" w:date="2017-05-01T15:14:00Z">
        <w:r w:rsidR="00A537D4">
          <w:rPr>
            <w:rFonts w:ascii="Times New Roman" w:hAnsi="Times New Roman" w:cs="Times New Roman" w:hint="eastAsia"/>
            <w:sz w:val="21"/>
            <w:szCs w:val="21"/>
          </w:rPr>
          <w:t>、</w:t>
        </w:r>
      </w:ins>
      <w:r w:rsidRPr="00801DF8">
        <w:rPr>
          <w:rFonts w:ascii="Times New Roman" w:hAnsi="Times New Roman" w:cs="Times New Roman"/>
          <w:sz w:val="21"/>
          <w:szCs w:val="21"/>
        </w:rPr>
        <w:t>文本标注</w:t>
      </w:r>
      <w:del w:id="22" w:author="liuchao" w:date="2017-05-01T15:14:00Z">
        <w:r w:rsidRPr="00801DF8" w:rsidDel="00A537D4">
          <w:rPr>
            <w:rFonts w:ascii="Times New Roman" w:hAnsi="Times New Roman" w:cs="Times New Roman" w:hint="eastAsia"/>
            <w:sz w:val="21"/>
            <w:szCs w:val="21"/>
          </w:rPr>
          <w:delText>，</w:delText>
        </w:r>
      </w:del>
      <w:ins w:id="23" w:author="liuchao" w:date="2017-05-01T15:14:00Z">
        <w:r w:rsidR="00A537D4">
          <w:rPr>
            <w:rFonts w:ascii="Times New Roman" w:hAnsi="Times New Roman" w:cs="Times New Roman" w:hint="eastAsia"/>
            <w:sz w:val="21"/>
            <w:szCs w:val="21"/>
          </w:rPr>
          <w:t>、</w:t>
        </w:r>
      </w:ins>
      <w:r w:rsidRPr="00801DF8">
        <w:rPr>
          <w:rFonts w:ascii="Times New Roman" w:hAnsi="Times New Roman" w:cs="Times New Roman"/>
          <w:sz w:val="21"/>
          <w:szCs w:val="21"/>
        </w:rPr>
        <w:t>数据的格式化等。</w:t>
      </w:r>
    </w:p>
    <w:p w14:paraId="369134AF" w14:textId="77777777" w:rsidR="00801DF8" w:rsidRPr="00801DF8" w:rsidRDefault="00801DF8" w:rsidP="00801DF8">
      <w:pPr>
        <w:pStyle w:val="a6"/>
        <w:numPr>
          <w:ilvl w:val="0"/>
          <w:numId w:val="12"/>
        </w:numPr>
        <w:ind w:firstLineChars="0"/>
        <w:rPr>
          <w:rFonts w:ascii="Times New Roman" w:hAnsi="Times New Roman" w:cs="Times New Roman"/>
          <w:sz w:val="21"/>
          <w:szCs w:val="21"/>
        </w:rPr>
      </w:pPr>
      <w:r w:rsidRPr="00801DF8">
        <w:rPr>
          <w:rFonts w:ascii="Times New Roman" w:hAnsi="Times New Roman" w:cs="Times New Roman"/>
          <w:sz w:val="21"/>
          <w:szCs w:val="21"/>
        </w:rPr>
        <w:t>数据</w:t>
      </w:r>
      <w:r w:rsidRPr="00801DF8">
        <w:rPr>
          <w:rFonts w:ascii="Times New Roman" w:hAnsi="Times New Roman" w:cs="Times New Roman"/>
          <w:sz w:val="21"/>
          <w:szCs w:val="21"/>
        </w:rPr>
        <w:t>“</w:t>
      </w:r>
      <w:r w:rsidRPr="00801DF8">
        <w:rPr>
          <w:rFonts w:ascii="Times New Roman" w:hAnsi="Times New Roman" w:cs="Times New Roman"/>
          <w:sz w:val="21"/>
          <w:szCs w:val="21"/>
        </w:rPr>
        <w:t>浓缩</w:t>
      </w:r>
      <w:r w:rsidRPr="00801DF8">
        <w:rPr>
          <w:rFonts w:ascii="Times New Roman" w:hAnsi="Times New Roman" w:cs="Times New Roman"/>
          <w:sz w:val="21"/>
          <w:szCs w:val="21"/>
        </w:rPr>
        <w:t>”</w:t>
      </w:r>
      <w:r w:rsidRPr="00801DF8">
        <w:rPr>
          <w:rFonts w:ascii="Times New Roman" w:hAnsi="Times New Roman" w:cs="Times New Roman"/>
          <w:sz w:val="21"/>
          <w:szCs w:val="21"/>
        </w:rPr>
        <w:t>类：</w:t>
      </w:r>
      <w:r w:rsidRPr="00801DF8">
        <w:rPr>
          <w:rFonts w:ascii="Times New Roman" w:hAnsi="Times New Roman" w:cs="Times New Roman"/>
          <w:color w:val="333333"/>
          <w:sz w:val="21"/>
          <w:szCs w:val="21"/>
          <w:shd w:val="clear" w:color="auto" w:fill="FFFFFF"/>
        </w:rPr>
        <w:t>将实时数据浓缩成更为精炼的数据以用于实时分析。比如简单的示例程序</w:t>
      </w:r>
      <w:proofErr w:type="spellStart"/>
      <w:r w:rsidRPr="00801DF8">
        <w:rPr>
          <w:rFonts w:ascii="Times New Roman" w:hAnsi="Times New Roman" w:cs="Times New Roman"/>
          <w:color w:val="333333"/>
          <w:sz w:val="21"/>
          <w:szCs w:val="21"/>
          <w:shd w:val="clear" w:color="auto" w:fill="FFFFFF"/>
        </w:rPr>
        <w:t>WordCount</w:t>
      </w:r>
      <w:proofErr w:type="spellEnd"/>
      <w:r w:rsidRPr="00801DF8">
        <w:rPr>
          <w:rFonts w:ascii="Times New Roman" w:hAnsi="Times New Roman" w:cs="Times New Roman"/>
          <w:color w:val="333333"/>
          <w:sz w:val="21"/>
          <w:szCs w:val="21"/>
          <w:shd w:val="clear" w:color="auto" w:fill="FFFFFF"/>
        </w:rPr>
        <w:t>就属于这一类操作</w:t>
      </w:r>
      <w:r w:rsidRPr="00801DF8">
        <w:rPr>
          <w:rFonts w:ascii="Times New Roman" w:hAnsi="Times New Roman" w:cs="Times New Roman"/>
          <w:color w:val="333333"/>
          <w:sz w:val="21"/>
          <w:szCs w:val="21"/>
          <w:shd w:val="clear" w:color="auto" w:fill="FFFFFF"/>
        </w:rPr>
        <w:t>——</w:t>
      </w:r>
      <w:r w:rsidRPr="00801DF8">
        <w:rPr>
          <w:rFonts w:ascii="Times New Roman" w:hAnsi="Times New Roman" w:cs="Times New Roman"/>
          <w:color w:val="333333"/>
          <w:sz w:val="21"/>
          <w:szCs w:val="21"/>
          <w:shd w:val="clear" w:color="auto" w:fill="FFFFFF"/>
        </w:rPr>
        <w:t>将海量数据进行某种形式的统计，返回更加丰富的统计信息，从而实现数据的精炼。具体的应用场景可以是网站流量统计，舆情监测等。</w:t>
      </w:r>
    </w:p>
    <w:p w14:paraId="7B9EEC52" w14:textId="77777777" w:rsidR="00801DF8" w:rsidRPr="00801DF8" w:rsidRDefault="00801DF8" w:rsidP="00801DF8">
      <w:pPr>
        <w:pStyle w:val="a6"/>
        <w:numPr>
          <w:ilvl w:val="0"/>
          <w:numId w:val="12"/>
        </w:numPr>
        <w:ind w:firstLineChars="0"/>
        <w:rPr>
          <w:rFonts w:ascii="Times New Roman" w:hAnsi="Times New Roman" w:cs="Times New Roman"/>
          <w:sz w:val="21"/>
          <w:szCs w:val="21"/>
        </w:rPr>
      </w:pPr>
      <w:r w:rsidRPr="00801DF8">
        <w:rPr>
          <w:rFonts w:ascii="Times New Roman" w:hAnsi="Times New Roman" w:cs="Times New Roman"/>
          <w:sz w:val="21"/>
          <w:szCs w:val="21"/>
        </w:rPr>
        <w:t>更加复杂的流式</w:t>
      </w:r>
      <w:del w:id="24" w:author="liuchao" w:date="2017-05-01T15:15:00Z">
        <w:r w:rsidRPr="00801DF8" w:rsidDel="00A537D4">
          <w:rPr>
            <w:rFonts w:ascii="Times New Roman" w:hAnsi="Times New Roman" w:cs="Times New Roman"/>
            <w:sz w:val="21"/>
            <w:szCs w:val="21"/>
          </w:rPr>
          <w:delText>，</w:delText>
        </w:r>
      </w:del>
      <w:r w:rsidRPr="00801DF8">
        <w:rPr>
          <w:rFonts w:ascii="Times New Roman" w:hAnsi="Times New Roman" w:cs="Times New Roman"/>
          <w:sz w:val="21"/>
          <w:szCs w:val="21"/>
        </w:rPr>
        <w:t>分布式学习：随着机器学习</w:t>
      </w:r>
      <w:del w:id="25" w:author="liuchao" w:date="2017-05-01T15:15:00Z">
        <w:r w:rsidRPr="00801DF8" w:rsidDel="00A537D4">
          <w:rPr>
            <w:rFonts w:ascii="Times New Roman" w:hAnsi="Times New Roman" w:cs="Times New Roman" w:hint="eastAsia"/>
            <w:sz w:val="21"/>
            <w:szCs w:val="21"/>
          </w:rPr>
          <w:delText>，</w:delText>
        </w:r>
      </w:del>
      <w:ins w:id="26" w:author="liuchao" w:date="2017-05-01T15:15:00Z">
        <w:r w:rsidR="00A537D4">
          <w:rPr>
            <w:rFonts w:ascii="Times New Roman" w:hAnsi="Times New Roman" w:cs="Times New Roman" w:hint="eastAsia"/>
            <w:sz w:val="21"/>
            <w:szCs w:val="21"/>
          </w:rPr>
          <w:t>、</w:t>
        </w:r>
      </w:ins>
      <w:r w:rsidRPr="00801DF8">
        <w:rPr>
          <w:rFonts w:ascii="Times New Roman" w:hAnsi="Times New Roman" w:cs="Times New Roman"/>
          <w:sz w:val="21"/>
          <w:szCs w:val="21"/>
        </w:rPr>
        <w:t>深度学习的快速发展，数据量的不断扩张，单机机器学习越来越受到速度</w:t>
      </w:r>
      <w:del w:id="27" w:author="liuchao" w:date="2017-05-01T15:15:00Z">
        <w:r w:rsidRPr="00801DF8" w:rsidDel="00A537D4">
          <w:rPr>
            <w:rFonts w:ascii="Times New Roman" w:hAnsi="Times New Roman" w:cs="Times New Roman" w:hint="eastAsia"/>
            <w:sz w:val="21"/>
            <w:szCs w:val="21"/>
          </w:rPr>
          <w:delText>，</w:delText>
        </w:r>
      </w:del>
      <w:ins w:id="28" w:author="liuchao" w:date="2017-05-01T15:15:00Z">
        <w:r w:rsidR="00A537D4">
          <w:rPr>
            <w:rFonts w:ascii="Times New Roman" w:hAnsi="Times New Roman" w:cs="Times New Roman" w:hint="eastAsia"/>
            <w:sz w:val="21"/>
            <w:szCs w:val="21"/>
          </w:rPr>
          <w:t>、</w:t>
        </w:r>
      </w:ins>
      <w:r w:rsidRPr="00801DF8">
        <w:rPr>
          <w:rFonts w:ascii="Times New Roman" w:hAnsi="Times New Roman" w:cs="Times New Roman"/>
          <w:sz w:val="21"/>
          <w:szCs w:val="21"/>
        </w:rPr>
        <w:t>内存等一系列瓶颈的限制。</w:t>
      </w:r>
      <w:r w:rsidRPr="00801DF8">
        <w:rPr>
          <w:rFonts w:ascii="Times New Roman" w:hAnsi="Times New Roman" w:cs="Times New Roman"/>
          <w:sz w:val="21"/>
          <w:szCs w:val="21"/>
        </w:rPr>
        <w:t>Spark</w:t>
      </w:r>
      <w:r w:rsidRPr="00801DF8">
        <w:rPr>
          <w:rFonts w:ascii="Times New Roman" w:hAnsi="Times New Roman" w:cs="Times New Roman"/>
          <w:sz w:val="21"/>
          <w:szCs w:val="21"/>
        </w:rPr>
        <w:t>的分</w:t>
      </w:r>
      <w:r w:rsidR="001B5F03">
        <w:rPr>
          <w:rFonts w:ascii="Times New Roman" w:hAnsi="Times New Roman" w:cs="Times New Roman"/>
          <w:sz w:val="21"/>
          <w:szCs w:val="21"/>
        </w:rPr>
        <w:t>布式特点正</w:t>
      </w:r>
      <w:commentRangeStart w:id="29"/>
      <w:r w:rsidR="001B5F03">
        <w:rPr>
          <w:rFonts w:ascii="Times New Roman" w:hAnsi="Times New Roman" w:cs="Times New Roman"/>
          <w:sz w:val="21"/>
          <w:szCs w:val="21"/>
        </w:rPr>
        <w:t>迎合</w:t>
      </w:r>
      <w:commentRangeEnd w:id="29"/>
      <w:r w:rsidR="00A537D4">
        <w:rPr>
          <w:rStyle w:val="ae"/>
        </w:rPr>
        <w:commentReference w:id="29"/>
      </w:r>
      <w:r w:rsidR="001B5F03">
        <w:rPr>
          <w:rFonts w:ascii="Times New Roman" w:hAnsi="Times New Roman" w:cs="Times New Roman"/>
          <w:sz w:val="21"/>
          <w:szCs w:val="21"/>
        </w:rPr>
        <w:t>了这类问题。</w:t>
      </w:r>
      <w:r w:rsidR="001B5F03">
        <w:rPr>
          <w:rFonts w:ascii="Times New Roman" w:hAnsi="Times New Roman" w:cs="Times New Roman" w:hint="eastAsia"/>
          <w:sz w:val="21"/>
          <w:szCs w:val="21"/>
        </w:rPr>
        <w:t>基于</w:t>
      </w:r>
      <w:r w:rsidRPr="00801DF8">
        <w:rPr>
          <w:rFonts w:ascii="Times New Roman" w:hAnsi="Times New Roman" w:cs="Times New Roman"/>
          <w:sz w:val="21"/>
          <w:szCs w:val="21"/>
        </w:rPr>
        <w:t>不断流入</w:t>
      </w:r>
      <w:r w:rsidR="001B5F03">
        <w:rPr>
          <w:rFonts w:ascii="Times New Roman" w:hAnsi="Times New Roman" w:cs="Times New Roman" w:hint="eastAsia"/>
          <w:sz w:val="21"/>
          <w:szCs w:val="21"/>
        </w:rPr>
        <w:t>的</w:t>
      </w:r>
      <w:r w:rsidR="001B5F03">
        <w:rPr>
          <w:rFonts w:ascii="Times New Roman" w:hAnsi="Times New Roman" w:cs="Times New Roman"/>
          <w:sz w:val="21"/>
          <w:szCs w:val="21"/>
        </w:rPr>
        <w:t>数据</w:t>
      </w:r>
      <w:r w:rsidRPr="00801DF8">
        <w:rPr>
          <w:rFonts w:ascii="Times New Roman" w:hAnsi="Times New Roman" w:cs="Times New Roman"/>
          <w:sz w:val="21"/>
          <w:szCs w:val="21"/>
        </w:rPr>
        <w:t>，分布式</w:t>
      </w:r>
      <w:ins w:id="30" w:author="liuchao" w:date="2017-05-01T15:16:00Z">
        <w:r w:rsidR="00A537D4">
          <w:rPr>
            <w:rFonts w:ascii="Times New Roman" w:hAnsi="Times New Roman" w:cs="Times New Roman" w:hint="eastAsia"/>
            <w:sz w:val="21"/>
            <w:szCs w:val="21"/>
          </w:rPr>
          <w:t>地</w:t>
        </w:r>
      </w:ins>
      <w:r w:rsidRPr="00801DF8">
        <w:rPr>
          <w:rFonts w:ascii="Times New Roman" w:hAnsi="Times New Roman" w:cs="Times New Roman"/>
          <w:sz w:val="21"/>
          <w:szCs w:val="21"/>
        </w:rPr>
        <w:t>训练模型。通过数据并行和模型并行真正实现分布式机器学习。</w:t>
      </w:r>
    </w:p>
    <w:p w14:paraId="1ADD0253" w14:textId="77777777" w:rsidR="00801DF8" w:rsidRPr="00801DF8" w:rsidRDefault="00801DF8" w:rsidP="00801DF8">
      <w:pPr>
        <w:rPr>
          <w:rFonts w:ascii="Times New Roman" w:hAnsi="Times New Roman" w:cs="Times New Roman"/>
          <w:szCs w:val="21"/>
        </w:rPr>
      </w:pPr>
      <w:r w:rsidRPr="00801DF8">
        <w:rPr>
          <w:rFonts w:ascii="Times New Roman" w:hAnsi="Times New Roman" w:cs="Times New Roman"/>
          <w:szCs w:val="21"/>
        </w:rPr>
        <w:t>下面具体介绍</w:t>
      </w:r>
      <w:r w:rsidRPr="00801DF8">
        <w:rPr>
          <w:rFonts w:ascii="Times New Roman" w:hAnsi="Times New Roman" w:cs="Times New Roman"/>
          <w:szCs w:val="21"/>
          <w:shd w:val="clear" w:color="auto" w:fill="FFFFFF"/>
        </w:rPr>
        <w:t>社交媒体数据实时分析和网站流量统计这两种应用场景</w:t>
      </w:r>
    </w:p>
    <w:p w14:paraId="2BAED96F" w14:textId="77777777" w:rsidR="00801DF8" w:rsidRPr="00801DF8" w:rsidRDefault="00A238D5" w:rsidP="00801DF8">
      <w:pPr>
        <w:pStyle w:val="2"/>
        <w:rPr>
          <w:rFonts w:ascii="Times New Roman" w:hAnsi="Times New Roman" w:cs="Times New Roman"/>
        </w:rPr>
      </w:pPr>
      <w:bookmarkStart w:id="31" w:name="_Toc480964586"/>
      <w:r>
        <w:rPr>
          <w:rFonts w:ascii="Times New Roman" w:hAnsi="Times New Roman" w:cs="Times New Roman"/>
        </w:rPr>
        <w:t>3</w:t>
      </w:r>
      <w:r w:rsidR="00801DF8" w:rsidRPr="00801DF8">
        <w:rPr>
          <w:rFonts w:ascii="Times New Roman" w:hAnsi="Times New Roman" w:cs="Times New Roman"/>
        </w:rPr>
        <w:t>.1</w:t>
      </w:r>
      <w:r w:rsidR="00801DF8" w:rsidRPr="00801DF8">
        <w:rPr>
          <w:rFonts w:ascii="Times New Roman" w:hAnsi="Times New Roman" w:cs="Times New Roman"/>
        </w:rPr>
        <w:t>社交媒体数据实时分析</w:t>
      </w:r>
      <w:bookmarkEnd w:id="31"/>
    </w:p>
    <w:p w14:paraId="6DD84266" w14:textId="77777777" w:rsidR="00801DF8" w:rsidRPr="00801DF8" w:rsidRDefault="00801DF8" w:rsidP="00801DF8">
      <w:pPr>
        <w:spacing w:line="360" w:lineRule="auto"/>
        <w:ind w:firstLine="420"/>
        <w:rPr>
          <w:rFonts w:ascii="Times New Roman" w:hAnsi="Times New Roman" w:cs="Times New Roman"/>
          <w:szCs w:val="21"/>
        </w:rPr>
      </w:pPr>
      <w:r w:rsidRPr="00801DF8">
        <w:rPr>
          <w:rFonts w:ascii="Times New Roman" w:hAnsi="Times New Roman" w:cs="Times New Roman"/>
          <w:color w:val="222222"/>
          <w:szCs w:val="21"/>
          <w:shd w:val="clear" w:color="auto" w:fill="FFFFFF"/>
        </w:rPr>
        <w:t>现在很多社交网络公司，比如</w:t>
      </w:r>
      <w:r w:rsidRPr="00801DF8">
        <w:rPr>
          <w:rFonts w:ascii="Times New Roman" w:hAnsi="Times New Roman" w:cs="Times New Roman"/>
          <w:color w:val="222222"/>
          <w:szCs w:val="21"/>
          <w:shd w:val="clear" w:color="auto" w:fill="FFFFFF"/>
        </w:rPr>
        <w:t>Twitter</w:t>
      </w:r>
      <w:r w:rsidRPr="00801DF8">
        <w:rPr>
          <w:rFonts w:ascii="Times New Roman" w:hAnsi="Times New Roman" w:cs="Times New Roman"/>
          <w:color w:val="222222"/>
          <w:szCs w:val="21"/>
          <w:shd w:val="clear" w:color="auto" w:fill="FFFFFF"/>
        </w:rPr>
        <w:t>，都在利用</w:t>
      </w:r>
      <w:r w:rsidRPr="00801DF8">
        <w:rPr>
          <w:rFonts w:ascii="Times New Roman" w:hAnsi="Times New Roman" w:cs="Times New Roman"/>
          <w:color w:val="222222"/>
          <w:szCs w:val="21"/>
          <w:shd w:val="clear" w:color="auto" w:fill="FFFFFF"/>
        </w:rPr>
        <w:t xml:space="preserve"> Spark Streaming </w:t>
      </w:r>
      <w:r w:rsidRPr="00801DF8">
        <w:rPr>
          <w:rFonts w:ascii="Times New Roman" w:hAnsi="Times New Roman" w:cs="Times New Roman"/>
          <w:color w:val="222222"/>
          <w:szCs w:val="21"/>
          <w:shd w:val="clear" w:color="auto" w:fill="FFFFFF"/>
        </w:rPr>
        <w:t>实时分析社交数据。以下是一个小例子，利用一个不停运转的流程序，实时获取</w:t>
      </w:r>
      <w:r w:rsidRPr="00801DF8">
        <w:rPr>
          <w:rFonts w:ascii="Times New Roman" w:hAnsi="Times New Roman" w:cs="Times New Roman"/>
          <w:color w:val="222222"/>
          <w:szCs w:val="21"/>
          <w:shd w:val="clear" w:color="auto" w:fill="FFFFFF"/>
        </w:rPr>
        <w:t xml:space="preserve"> Twitter </w:t>
      </w:r>
      <w:r w:rsidRPr="00801DF8">
        <w:rPr>
          <w:rFonts w:ascii="Times New Roman" w:hAnsi="Times New Roman" w:cs="Times New Roman"/>
          <w:color w:val="222222"/>
          <w:szCs w:val="21"/>
          <w:shd w:val="clear" w:color="auto" w:fill="FFFFFF"/>
        </w:rPr>
        <w:t>数据，根据文本和位置来收集推文，并使用了</w:t>
      </w:r>
      <w:del w:id="32" w:author="liuchao" w:date="2017-05-01T15:18:00Z">
        <w:r w:rsidRPr="00801DF8" w:rsidDel="00A537D4">
          <w:rPr>
            <w:rFonts w:ascii="Times New Roman" w:hAnsi="Times New Roman" w:cs="Times New Roman"/>
            <w:color w:val="222222"/>
            <w:szCs w:val="21"/>
            <w:shd w:val="clear" w:color="auto" w:fill="FFFFFF"/>
          </w:rPr>
          <w:delText xml:space="preserve"> </w:delText>
        </w:r>
      </w:del>
      <w:r w:rsidRPr="00801DF8">
        <w:rPr>
          <w:rFonts w:ascii="Times New Roman" w:hAnsi="Times New Roman" w:cs="Times New Roman"/>
          <w:color w:val="222222"/>
          <w:szCs w:val="21"/>
          <w:shd w:val="clear" w:color="auto" w:fill="FFFFFF"/>
        </w:rPr>
        <w:t>k</w:t>
      </w:r>
      <w:del w:id="33" w:author="liuchao" w:date="2017-05-01T15:18:00Z">
        <w:r w:rsidRPr="00801DF8" w:rsidDel="00A537D4">
          <w:rPr>
            <w:rFonts w:ascii="Times New Roman" w:hAnsi="Times New Roman" w:cs="Times New Roman"/>
            <w:color w:val="222222"/>
            <w:szCs w:val="21"/>
            <w:shd w:val="clear" w:color="auto" w:fill="FFFFFF"/>
          </w:rPr>
          <w:delText xml:space="preserve"> </w:delText>
        </w:r>
      </w:del>
      <w:r w:rsidRPr="00801DF8">
        <w:rPr>
          <w:rFonts w:ascii="Times New Roman" w:hAnsi="Times New Roman" w:cs="Times New Roman"/>
          <w:color w:val="222222"/>
          <w:szCs w:val="21"/>
          <w:shd w:val="clear" w:color="auto" w:fill="FFFFFF"/>
        </w:rPr>
        <w:t>均值算法</w:t>
      </w:r>
      <w:ins w:id="34" w:author="liuchao" w:date="2017-05-01T15:18:00Z">
        <w:r w:rsidR="00345E0B">
          <w:rPr>
            <w:rFonts w:ascii="Times New Roman" w:hAnsi="Times New Roman" w:cs="Times New Roman" w:hint="eastAsia"/>
            <w:color w:val="222222"/>
            <w:szCs w:val="21"/>
            <w:shd w:val="clear" w:color="auto" w:fill="FFFFFF"/>
          </w:rPr>
          <w:t>持续地</w:t>
        </w:r>
        <w:proofErr w:type="gramStart"/>
        <w:r w:rsidR="00345E0B">
          <w:rPr>
            <w:rFonts w:ascii="Times New Roman" w:hAnsi="Times New Roman" w:cs="Times New Roman" w:hint="eastAsia"/>
            <w:color w:val="222222"/>
            <w:szCs w:val="21"/>
            <w:shd w:val="clear" w:color="auto" w:fill="FFFFFF"/>
          </w:rPr>
          <w:t>推数据</w:t>
        </w:r>
        <w:proofErr w:type="gramEnd"/>
        <w:r w:rsidR="00345E0B">
          <w:rPr>
            <w:rFonts w:ascii="Times New Roman" w:hAnsi="Times New Roman" w:cs="Times New Roman" w:hint="eastAsia"/>
            <w:color w:val="222222"/>
            <w:szCs w:val="21"/>
            <w:shd w:val="clear" w:color="auto" w:fill="FFFFFF"/>
          </w:rPr>
          <w:t>进行处理</w:t>
        </w:r>
      </w:ins>
      <w:r w:rsidRPr="00801DF8">
        <w:rPr>
          <w:rFonts w:ascii="Times New Roman" w:hAnsi="Times New Roman" w:cs="Times New Roman"/>
          <w:color w:val="222222"/>
          <w:szCs w:val="21"/>
          <w:shd w:val="clear" w:color="auto" w:fill="FFFFFF"/>
        </w:rPr>
        <w:t>。程序中的数据流如下</w:t>
      </w:r>
      <w:commentRangeStart w:id="35"/>
      <w:r w:rsidRPr="00801DF8">
        <w:rPr>
          <w:rFonts w:ascii="Times New Roman" w:hAnsi="Times New Roman" w:cs="Times New Roman"/>
          <w:color w:val="222222"/>
          <w:szCs w:val="21"/>
          <w:shd w:val="clear" w:color="auto" w:fill="FFFFFF"/>
        </w:rPr>
        <w:t>图</w:t>
      </w:r>
      <w:r w:rsidRPr="00801DF8">
        <w:rPr>
          <w:rFonts w:ascii="Times New Roman" w:hAnsi="Times New Roman" w:cs="Times New Roman"/>
          <w:color w:val="222222"/>
          <w:szCs w:val="21"/>
          <w:shd w:val="clear" w:color="auto" w:fill="FFFFFF"/>
        </w:rPr>
        <w:t>4</w:t>
      </w:r>
      <w:commentRangeEnd w:id="35"/>
      <w:r w:rsidR="00345E0B">
        <w:rPr>
          <w:rStyle w:val="ae"/>
        </w:rPr>
        <w:commentReference w:id="35"/>
      </w:r>
      <w:r w:rsidRPr="00801DF8">
        <w:rPr>
          <w:rFonts w:ascii="Times New Roman" w:hAnsi="Times New Roman" w:cs="Times New Roman"/>
          <w:color w:val="222222"/>
          <w:szCs w:val="21"/>
          <w:shd w:val="clear" w:color="auto" w:fill="FFFFFF"/>
        </w:rPr>
        <w:t>所示：</w:t>
      </w:r>
      <w:r w:rsidRPr="00801DF8">
        <w:rPr>
          <w:rFonts w:ascii="Times New Roman" w:hAnsi="Times New Roman" w:cs="Times New Roman"/>
          <w:color w:val="222222"/>
          <w:szCs w:val="21"/>
          <w:shd w:val="clear" w:color="auto" w:fill="FFFFFF"/>
        </w:rPr>
        <w:t xml:space="preserve">Twitter </w:t>
      </w:r>
      <w:r w:rsidRPr="00801DF8">
        <w:rPr>
          <w:rFonts w:ascii="Times New Roman" w:hAnsi="Times New Roman" w:cs="Times New Roman"/>
          <w:color w:val="222222"/>
          <w:szCs w:val="21"/>
          <w:shd w:val="clear" w:color="auto" w:fill="FFFFFF"/>
        </w:rPr>
        <w:t>数据被提供给</w:t>
      </w:r>
      <w:r w:rsidRPr="00801DF8">
        <w:rPr>
          <w:rFonts w:ascii="Times New Roman" w:hAnsi="Times New Roman" w:cs="Times New Roman"/>
          <w:color w:val="222222"/>
          <w:szCs w:val="21"/>
          <w:shd w:val="clear" w:color="auto" w:fill="FFFFFF"/>
        </w:rPr>
        <w:t xml:space="preserve"> Spark Streaming</w:t>
      </w:r>
      <w:r w:rsidRPr="00801DF8">
        <w:rPr>
          <w:rFonts w:ascii="Times New Roman" w:hAnsi="Times New Roman" w:cs="Times New Roman"/>
          <w:color w:val="222222"/>
          <w:szCs w:val="21"/>
          <w:shd w:val="clear" w:color="auto" w:fill="FFFFFF"/>
        </w:rPr>
        <w:t>，</w:t>
      </w:r>
      <w:r w:rsidRPr="00801DF8">
        <w:rPr>
          <w:rFonts w:ascii="Times New Roman" w:hAnsi="Times New Roman" w:cs="Times New Roman"/>
          <w:color w:val="222222"/>
          <w:szCs w:val="21"/>
          <w:shd w:val="clear" w:color="auto" w:fill="FFFFFF"/>
        </w:rPr>
        <w:t xml:space="preserve">Spark Streaming </w:t>
      </w:r>
      <w:r w:rsidRPr="00801DF8">
        <w:rPr>
          <w:rFonts w:ascii="Times New Roman" w:hAnsi="Times New Roman" w:cs="Times New Roman"/>
          <w:color w:val="222222"/>
          <w:szCs w:val="21"/>
          <w:shd w:val="clear" w:color="auto" w:fill="FFFFFF"/>
        </w:rPr>
        <w:t>将它们收集在一起，并在地图上实时标绘出推文。</w:t>
      </w:r>
    </w:p>
    <w:p w14:paraId="1C784369" w14:textId="77777777" w:rsidR="00801DF8" w:rsidRPr="00801DF8" w:rsidRDefault="00801DF8" w:rsidP="00801DF8">
      <w:pPr>
        <w:keepNext/>
        <w:spacing w:line="360" w:lineRule="auto"/>
        <w:rPr>
          <w:rFonts w:ascii="Times New Roman" w:hAnsi="Times New Roman" w:cs="Times New Roman"/>
          <w:szCs w:val="21"/>
        </w:rPr>
      </w:pPr>
      <w:r w:rsidRPr="00801DF8">
        <w:rPr>
          <w:rFonts w:ascii="Times New Roman" w:hAnsi="Times New Roman" w:cs="Times New Roman"/>
          <w:noProof/>
          <w:szCs w:val="21"/>
        </w:rPr>
        <w:lastRenderedPageBreak/>
        <w:drawing>
          <wp:inline distT="0" distB="0" distL="0" distR="0" wp14:anchorId="1ED0811E" wp14:editId="3FF61DC3">
            <wp:extent cx="5274310" cy="2547876"/>
            <wp:effectExtent l="0" t="0" r="2540" b="5080"/>
            <wp:docPr id="4" name="图片 4" descr="https://www.ibm.com/developerworks/cn/analytics/blog/analyze-social-media-data-real-time/im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bm.com/developerworks/cn/analytics/blog/analyze-social-media-data-real-time/img0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547876"/>
                    </a:xfrm>
                    <a:prstGeom prst="rect">
                      <a:avLst/>
                    </a:prstGeom>
                    <a:noFill/>
                    <a:ln>
                      <a:noFill/>
                    </a:ln>
                  </pic:spPr>
                </pic:pic>
              </a:graphicData>
            </a:graphic>
          </wp:inline>
        </w:drawing>
      </w:r>
    </w:p>
    <w:p w14:paraId="4CBECC77" w14:textId="77777777" w:rsidR="00801DF8" w:rsidRPr="00801DF8" w:rsidRDefault="00801DF8" w:rsidP="00801DF8">
      <w:pPr>
        <w:pStyle w:val="a7"/>
        <w:jc w:val="center"/>
        <w:rPr>
          <w:rFonts w:ascii="Times New Roman" w:hAnsi="Times New Roman" w:cs="Times New Roman"/>
          <w:sz w:val="21"/>
          <w:szCs w:val="21"/>
        </w:rPr>
      </w:pPr>
      <w:bookmarkStart w:id="36" w:name="_Toc480964130"/>
      <w:r w:rsidRPr="00801DF8">
        <w:rPr>
          <w:rFonts w:ascii="Times New Roman" w:hAnsi="Times New Roman" w:cs="Times New Roman"/>
          <w:sz w:val="21"/>
          <w:szCs w:val="21"/>
        </w:rPr>
        <w:t>图</w:t>
      </w:r>
      <w:r w:rsidRPr="00801DF8">
        <w:rPr>
          <w:rFonts w:ascii="Times New Roman" w:hAnsi="Times New Roman" w:cs="Times New Roman"/>
          <w:sz w:val="21"/>
          <w:szCs w:val="21"/>
        </w:rPr>
        <w:t xml:space="preserve"> </w:t>
      </w:r>
      <w:r w:rsidRPr="00801DF8">
        <w:rPr>
          <w:rFonts w:ascii="Times New Roman" w:hAnsi="Times New Roman" w:cs="Times New Roman"/>
          <w:sz w:val="21"/>
          <w:szCs w:val="21"/>
        </w:rPr>
        <w:fldChar w:fldCharType="begin"/>
      </w:r>
      <w:r w:rsidRPr="00801DF8">
        <w:rPr>
          <w:rFonts w:ascii="Times New Roman" w:hAnsi="Times New Roman" w:cs="Times New Roman"/>
          <w:sz w:val="21"/>
          <w:szCs w:val="21"/>
        </w:rPr>
        <w:instrText xml:space="preserve"> SEQ </w:instrText>
      </w:r>
      <w:r w:rsidRPr="00801DF8">
        <w:rPr>
          <w:rFonts w:ascii="Times New Roman" w:hAnsi="Times New Roman" w:cs="Times New Roman"/>
          <w:sz w:val="21"/>
          <w:szCs w:val="21"/>
        </w:rPr>
        <w:instrText>图</w:instrText>
      </w:r>
      <w:r w:rsidRPr="00801DF8">
        <w:rPr>
          <w:rFonts w:ascii="Times New Roman" w:hAnsi="Times New Roman" w:cs="Times New Roman"/>
          <w:sz w:val="21"/>
          <w:szCs w:val="21"/>
        </w:rPr>
        <w:instrText xml:space="preserve"> \* ARABIC </w:instrText>
      </w:r>
      <w:r w:rsidRPr="00801DF8">
        <w:rPr>
          <w:rFonts w:ascii="Times New Roman" w:hAnsi="Times New Roman" w:cs="Times New Roman"/>
          <w:sz w:val="21"/>
          <w:szCs w:val="21"/>
        </w:rPr>
        <w:fldChar w:fldCharType="separate"/>
      </w:r>
      <w:r w:rsidR="00114F00">
        <w:rPr>
          <w:rFonts w:ascii="Times New Roman" w:hAnsi="Times New Roman" w:cs="Times New Roman"/>
          <w:noProof/>
          <w:sz w:val="21"/>
          <w:szCs w:val="21"/>
        </w:rPr>
        <w:t>2</w:t>
      </w:r>
      <w:r w:rsidRPr="00801DF8">
        <w:rPr>
          <w:rFonts w:ascii="Times New Roman" w:hAnsi="Times New Roman" w:cs="Times New Roman"/>
          <w:sz w:val="21"/>
          <w:szCs w:val="21"/>
        </w:rPr>
        <w:fldChar w:fldCharType="end"/>
      </w:r>
      <w:r w:rsidRPr="00801DF8">
        <w:rPr>
          <w:rFonts w:ascii="Times New Roman" w:hAnsi="Times New Roman" w:cs="Times New Roman"/>
          <w:sz w:val="21"/>
          <w:szCs w:val="21"/>
        </w:rPr>
        <w:t xml:space="preserve"> </w:t>
      </w:r>
      <w:r w:rsidRPr="00801DF8">
        <w:rPr>
          <w:rFonts w:ascii="Times New Roman" w:hAnsi="Times New Roman" w:cs="Times New Roman"/>
          <w:sz w:val="21"/>
          <w:szCs w:val="21"/>
        </w:rPr>
        <w:t>社交数据分析的数据流</w:t>
      </w:r>
      <w:bookmarkEnd w:id="36"/>
    </w:p>
    <w:p w14:paraId="4EB6C958" w14:textId="77777777" w:rsidR="00801DF8" w:rsidRPr="00801DF8" w:rsidRDefault="00801DF8" w:rsidP="00801DF8">
      <w:pPr>
        <w:spacing w:line="360" w:lineRule="auto"/>
        <w:ind w:firstLine="420"/>
        <w:rPr>
          <w:rFonts w:ascii="Times New Roman" w:hAnsi="Times New Roman" w:cs="Times New Roman"/>
          <w:color w:val="222222"/>
          <w:szCs w:val="21"/>
          <w:shd w:val="clear" w:color="auto" w:fill="FFFFFF"/>
        </w:rPr>
      </w:pPr>
      <w:r w:rsidRPr="00801DF8">
        <w:rPr>
          <w:rFonts w:ascii="Times New Roman" w:hAnsi="Times New Roman" w:cs="Times New Roman"/>
          <w:color w:val="222222"/>
          <w:szCs w:val="21"/>
          <w:shd w:val="clear" w:color="auto" w:fill="FFFFFF"/>
        </w:rPr>
        <w:t>首先，需要读取</w:t>
      </w:r>
      <w:bookmarkStart w:id="37" w:name="OLE_LINK10"/>
      <w:bookmarkStart w:id="38" w:name="OLE_LINK11"/>
      <w:r w:rsidRPr="00801DF8">
        <w:rPr>
          <w:rFonts w:ascii="Times New Roman" w:hAnsi="Times New Roman" w:cs="Times New Roman"/>
          <w:color w:val="222222"/>
          <w:szCs w:val="21"/>
          <w:shd w:val="clear" w:color="auto" w:fill="FFFFFF"/>
        </w:rPr>
        <w:t xml:space="preserve"> Twitter </w:t>
      </w:r>
      <w:r w:rsidRPr="00801DF8">
        <w:rPr>
          <w:rFonts w:ascii="Times New Roman" w:hAnsi="Times New Roman" w:cs="Times New Roman"/>
          <w:color w:val="222222"/>
          <w:szCs w:val="21"/>
          <w:shd w:val="clear" w:color="auto" w:fill="FFFFFF"/>
        </w:rPr>
        <w:t>数据</w:t>
      </w:r>
      <w:bookmarkEnd w:id="37"/>
      <w:bookmarkEnd w:id="38"/>
      <w:r w:rsidRPr="00801DF8">
        <w:rPr>
          <w:rFonts w:ascii="Times New Roman" w:hAnsi="Times New Roman" w:cs="Times New Roman"/>
          <w:color w:val="222222"/>
          <w:szCs w:val="21"/>
          <w:shd w:val="clear" w:color="auto" w:fill="FFFFFF"/>
        </w:rPr>
        <w:t>，并将它们写入一个套接字中，然后实时地清理、分析和可视化这些</w:t>
      </w:r>
      <w:r w:rsidRPr="00801DF8">
        <w:rPr>
          <w:rFonts w:ascii="Times New Roman" w:hAnsi="Times New Roman" w:cs="Times New Roman"/>
          <w:color w:val="222222"/>
          <w:szCs w:val="21"/>
          <w:shd w:val="clear" w:color="auto" w:fill="FFFFFF"/>
        </w:rPr>
        <w:t xml:space="preserve"> Twitter </w:t>
      </w:r>
      <w:r w:rsidRPr="00801DF8">
        <w:rPr>
          <w:rFonts w:ascii="Times New Roman" w:hAnsi="Times New Roman" w:cs="Times New Roman"/>
          <w:color w:val="222222"/>
          <w:szCs w:val="21"/>
          <w:shd w:val="clear" w:color="auto" w:fill="FFFFFF"/>
        </w:rPr>
        <w:t>数据。具体来讲，包括三个任务：</w:t>
      </w:r>
    </w:p>
    <w:p w14:paraId="5557262F" w14:textId="77777777" w:rsidR="00345E0B" w:rsidRDefault="00801DF8" w:rsidP="00801DF8">
      <w:pPr>
        <w:pStyle w:val="a6"/>
        <w:numPr>
          <w:ilvl w:val="0"/>
          <w:numId w:val="16"/>
        </w:numPr>
        <w:ind w:firstLineChars="0"/>
        <w:rPr>
          <w:ins w:id="39" w:author="liuchao" w:date="2017-05-01T15:21:00Z"/>
          <w:rFonts w:ascii="Times New Roman" w:hAnsi="Times New Roman" w:cs="Times New Roman"/>
          <w:sz w:val="21"/>
          <w:szCs w:val="21"/>
        </w:rPr>
      </w:pPr>
      <w:r w:rsidRPr="00801DF8">
        <w:rPr>
          <w:rFonts w:ascii="Times New Roman" w:hAnsi="Times New Roman" w:cs="Times New Roman"/>
          <w:sz w:val="21"/>
          <w:szCs w:val="21"/>
        </w:rPr>
        <w:t>打开一个套接字</w:t>
      </w:r>
      <w:del w:id="40" w:author="liuchao" w:date="2017-05-01T15:21:00Z">
        <w:r w:rsidRPr="00801DF8" w:rsidDel="00345E0B">
          <w:rPr>
            <w:rFonts w:ascii="Times New Roman" w:hAnsi="Times New Roman" w:cs="Times New Roman"/>
            <w:sz w:val="21"/>
            <w:szCs w:val="21"/>
          </w:rPr>
          <w:delText>，</w:delText>
        </w:r>
      </w:del>
    </w:p>
    <w:p w14:paraId="0B60C486" w14:textId="77777777" w:rsidR="00801DF8" w:rsidRPr="00801DF8" w:rsidRDefault="00801DF8" w:rsidP="00801DF8">
      <w:pPr>
        <w:pStyle w:val="a6"/>
        <w:numPr>
          <w:ilvl w:val="0"/>
          <w:numId w:val="16"/>
        </w:numPr>
        <w:ind w:firstLineChars="0"/>
        <w:rPr>
          <w:rFonts w:ascii="Times New Roman" w:hAnsi="Times New Roman" w:cs="Times New Roman"/>
          <w:sz w:val="21"/>
          <w:szCs w:val="21"/>
        </w:rPr>
      </w:pPr>
      <w:r w:rsidRPr="00801DF8">
        <w:rPr>
          <w:rFonts w:ascii="Times New Roman" w:hAnsi="Times New Roman" w:cs="Times New Roman"/>
          <w:sz w:val="21"/>
          <w:szCs w:val="21"/>
        </w:rPr>
        <w:t>监听并接受来自</w:t>
      </w:r>
      <w:r w:rsidRPr="00801DF8">
        <w:rPr>
          <w:rFonts w:ascii="Times New Roman" w:hAnsi="Times New Roman" w:cs="Times New Roman"/>
          <w:sz w:val="21"/>
          <w:szCs w:val="21"/>
        </w:rPr>
        <w:t xml:space="preserve"> Analyzer </w:t>
      </w:r>
      <w:r w:rsidRPr="00801DF8">
        <w:rPr>
          <w:rFonts w:ascii="Times New Roman" w:hAnsi="Times New Roman" w:cs="Times New Roman"/>
          <w:sz w:val="21"/>
          <w:szCs w:val="21"/>
        </w:rPr>
        <w:t>的连接请求</w:t>
      </w:r>
    </w:p>
    <w:p w14:paraId="1A600E4A" w14:textId="77777777" w:rsidR="00801DF8" w:rsidRPr="00801DF8" w:rsidRDefault="00801DF8" w:rsidP="00801DF8">
      <w:pPr>
        <w:pStyle w:val="a6"/>
        <w:numPr>
          <w:ilvl w:val="0"/>
          <w:numId w:val="16"/>
        </w:numPr>
        <w:ind w:firstLineChars="0"/>
        <w:rPr>
          <w:rFonts w:ascii="Times New Roman" w:hAnsi="Times New Roman" w:cs="Times New Roman"/>
          <w:sz w:val="21"/>
          <w:szCs w:val="21"/>
        </w:rPr>
      </w:pPr>
      <w:r w:rsidRPr="00801DF8">
        <w:rPr>
          <w:rFonts w:ascii="Times New Roman" w:hAnsi="Times New Roman" w:cs="Times New Roman"/>
          <w:sz w:val="21"/>
          <w:szCs w:val="21"/>
        </w:rPr>
        <w:t>从</w:t>
      </w:r>
      <w:r w:rsidRPr="00801DF8">
        <w:rPr>
          <w:rFonts w:ascii="Times New Roman" w:hAnsi="Times New Roman" w:cs="Times New Roman"/>
          <w:sz w:val="21"/>
          <w:szCs w:val="21"/>
        </w:rPr>
        <w:t xml:space="preserve"> Twitter Streaming API </w:t>
      </w:r>
      <w:r w:rsidRPr="00801DF8">
        <w:rPr>
          <w:rFonts w:ascii="Times New Roman" w:hAnsi="Times New Roman" w:cs="Times New Roman"/>
          <w:sz w:val="21"/>
          <w:szCs w:val="21"/>
        </w:rPr>
        <w:t>中读取</w:t>
      </w:r>
      <w:proofErr w:type="gramStart"/>
      <w:r w:rsidRPr="00801DF8">
        <w:rPr>
          <w:rFonts w:ascii="Times New Roman" w:hAnsi="Times New Roman" w:cs="Times New Roman"/>
          <w:sz w:val="21"/>
          <w:szCs w:val="21"/>
        </w:rPr>
        <w:t>流推文</w:t>
      </w:r>
      <w:proofErr w:type="gramEnd"/>
      <w:r w:rsidRPr="00801DF8">
        <w:rPr>
          <w:rFonts w:ascii="Times New Roman" w:hAnsi="Times New Roman" w:cs="Times New Roman"/>
          <w:sz w:val="21"/>
          <w:szCs w:val="21"/>
        </w:rPr>
        <w:t>数据</w:t>
      </w:r>
    </w:p>
    <w:p w14:paraId="7210FCE7" w14:textId="77777777" w:rsidR="00801DF8" w:rsidRPr="00801DF8" w:rsidRDefault="00801DF8" w:rsidP="00801DF8">
      <w:pPr>
        <w:pStyle w:val="a6"/>
        <w:numPr>
          <w:ilvl w:val="0"/>
          <w:numId w:val="16"/>
        </w:numPr>
        <w:ind w:firstLineChars="0"/>
        <w:rPr>
          <w:rFonts w:ascii="Times New Roman" w:hAnsi="Times New Roman" w:cs="Times New Roman"/>
          <w:sz w:val="21"/>
          <w:szCs w:val="21"/>
        </w:rPr>
      </w:pPr>
      <w:r w:rsidRPr="00801DF8">
        <w:rPr>
          <w:rFonts w:ascii="Times New Roman" w:hAnsi="Times New Roman" w:cs="Times New Roman"/>
          <w:sz w:val="21"/>
          <w:szCs w:val="21"/>
        </w:rPr>
        <w:t>采用</w:t>
      </w:r>
      <w:r w:rsidRPr="00801DF8">
        <w:rPr>
          <w:rFonts w:ascii="Times New Roman" w:hAnsi="Times New Roman" w:cs="Times New Roman"/>
          <w:sz w:val="21"/>
          <w:szCs w:val="21"/>
        </w:rPr>
        <w:t xml:space="preserve"> JSON </w:t>
      </w:r>
      <w:r w:rsidRPr="00801DF8">
        <w:rPr>
          <w:rFonts w:ascii="Times New Roman" w:hAnsi="Times New Roman" w:cs="Times New Roman"/>
          <w:sz w:val="21"/>
          <w:szCs w:val="21"/>
        </w:rPr>
        <w:t>格式</w:t>
      </w:r>
      <w:proofErr w:type="gramStart"/>
      <w:r w:rsidRPr="00801DF8">
        <w:rPr>
          <w:rFonts w:ascii="Times New Roman" w:hAnsi="Times New Roman" w:cs="Times New Roman"/>
          <w:sz w:val="21"/>
          <w:szCs w:val="21"/>
        </w:rPr>
        <w:t>将推文写入</w:t>
      </w:r>
      <w:proofErr w:type="gramEnd"/>
      <w:r w:rsidRPr="00801DF8">
        <w:rPr>
          <w:rFonts w:ascii="Times New Roman" w:hAnsi="Times New Roman" w:cs="Times New Roman"/>
          <w:sz w:val="21"/>
          <w:szCs w:val="21"/>
        </w:rPr>
        <w:t>套接字中</w:t>
      </w:r>
    </w:p>
    <w:p w14:paraId="10C329D3" w14:textId="77777777" w:rsidR="00801DF8" w:rsidRPr="00801DF8" w:rsidRDefault="00801DF8" w:rsidP="00801DF8">
      <w:pPr>
        <w:spacing w:line="360" w:lineRule="auto"/>
        <w:ind w:firstLine="420"/>
        <w:rPr>
          <w:rFonts w:ascii="Times New Roman" w:hAnsi="Times New Roman" w:cs="Times New Roman"/>
          <w:color w:val="222222"/>
          <w:szCs w:val="21"/>
          <w:shd w:val="clear" w:color="auto" w:fill="FFFFFF"/>
        </w:rPr>
      </w:pPr>
      <w:r w:rsidRPr="00801DF8">
        <w:rPr>
          <w:rFonts w:ascii="Times New Roman" w:hAnsi="Times New Roman" w:cs="Times New Roman"/>
          <w:szCs w:val="21"/>
        </w:rPr>
        <w:t>之后，</w:t>
      </w:r>
      <w:r w:rsidRPr="00801DF8">
        <w:rPr>
          <w:rFonts w:ascii="Times New Roman" w:hAnsi="Times New Roman" w:cs="Times New Roman"/>
          <w:color w:val="222222"/>
          <w:szCs w:val="21"/>
          <w:shd w:val="clear" w:color="auto" w:fill="FFFFFF"/>
        </w:rPr>
        <w:t>使用</w:t>
      </w:r>
      <w:commentRangeStart w:id="41"/>
      <w:r w:rsidRPr="00801DF8">
        <w:rPr>
          <w:rStyle w:val="apple-converted-space"/>
          <w:rFonts w:ascii="Times New Roman" w:hAnsi="Times New Roman" w:cs="Times New Roman"/>
          <w:color w:val="222222"/>
          <w:szCs w:val="21"/>
          <w:shd w:val="clear" w:color="auto" w:fill="FFFFFF"/>
        </w:rPr>
        <w:t> </w:t>
      </w:r>
      <w:commentRangeEnd w:id="41"/>
      <w:r w:rsidR="00345E0B">
        <w:rPr>
          <w:rStyle w:val="ae"/>
        </w:rPr>
        <w:commentReference w:id="41"/>
      </w:r>
      <w:r w:rsidRPr="00801DF8">
        <w:rPr>
          <w:rFonts w:ascii="Times New Roman" w:hAnsi="Times New Roman" w:cs="Times New Roman"/>
          <w:szCs w:val="21"/>
        </w:rPr>
        <w:t>Spark streaming API</w:t>
      </w:r>
      <w:del w:id="42" w:author="liuchao" w:date="2017-05-01T15:23:00Z">
        <w:r w:rsidRPr="00801DF8" w:rsidDel="00345E0B">
          <w:rPr>
            <w:rStyle w:val="apple-converted-space"/>
            <w:rFonts w:ascii="Times New Roman" w:hAnsi="Times New Roman" w:cs="Times New Roman"/>
            <w:color w:val="222222"/>
            <w:szCs w:val="21"/>
            <w:shd w:val="clear" w:color="auto" w:fill="FFFFFF"/>
          </w:rPr>
          <w:delText> </w:delText>
        </w:r>
      </w:del>
      <w:r w:rsidRPr="00801DF8">
        <w:rPr>
          <w:rFonts w:ascii="Times New Roman" w:hAnsi="Times New Roman" w:cs="Times New Roman"/>
          <w:color w:val="222222"/>
          <w:szCs w:val="21"/>
          <w:shd w:val="clear" w:color="auto" w:fill="FFFFFF"/>
        </w:rPr>
        <w:t>从套接字中读取数据，预处理</w:t>
      </w:r>
      <w:r w:rsidRPr="00801DF8">
        <w:rPr>
          <w:rFonts w:ascii="Times New Roman" w:hAnsi="Times New Roman" w:cs="Times New Roman"/>
          <w:color w:val="222222"/>
          <w:szCs w:val="21"/>
          <w:shd w:val="clear" w:color="auto" w:fill="FFFFFF"/>
        </w:rPr>
        <w:t>Twitter</w:t>
      </w:r>
      <w:del w:id="43" w:author="liuchao" w:date="2017-05-01T15:22:00Z">
        <w:r w:rsidRPr="00801DF8" w:rsidDel="00345E0B">
          <w:rPr>
            <w:rFonts w:ascii="Times New Roman" w:hAnsi="Times New Roman" w:cs="Times New Roman"/>
            <w:color w:val="222222"/>
            <w:szCs w:val="21"/>
            <w:shd w:val="clear" w:color="auto" w:fill="FFFFFF"/>
          </w:rPr>
          <w:delText xml:space="preserve"> </w:delText>
        </w:r>
      </w:del>
      <w:r w:rsidRPr="00801DF8">
        <w:rPr>
          <w:rFonts w:ascii="Times New Roman" w:hAnsi="Times New Roman" w:cs="Times New Roman"/>
          <w:color w:val="222222"/>
          <w:szCs w:val="21"/>
          <w:shd w:val="clear" w:color="auto" w:fill="FFFFFF"/>
        </w:rPr>
        <w:t>数据，在数据到</w:t>
      </w:r>
      <w:commentRangeStart w:id="44"/>
      <w:r w:rsidRPr="00801DF8">
        <w:rPr>
          <w:rFonts w:ascii="Times New Roman" w:hAnsi="Times New Roman" w:cs="Times New Roman"/>
          <w:color w:val="222222"/>
          <w:szCs w:val="21"/>
          <w:shd w:val="clear" w:color="auto" w:fill="FFFFFF"/>
        </w:rPr>
        <w:t>达某个流</w:t>
      </w:r>
      <w:commentRangeEnd w:id="44"/>
      <w:r w:rsidR="00345E0B">
        <w:rPr>
          <w:rStyle w:val="ae"/>
        </w:rPr>
        <w:commentReference w:id="44"/>
      </w:r>
      <w:r w:rsidRPr="00801DF8">
        <w:rPr>
          <w:rFonts w:ascii="Times New Roman" w:hAnsi="Times New Roman" w:cs="Times New Roman"/>
          <w:color w:val="222222"/>
          <w:szCs w:val="21"/>
          <w:shd w:val="clear" w:color="auto" w:fill="FFFFFF"/>
        </w:rPr>
        <w:t>时收集，并将结果可视化。其中利用了</w:t>
      </w:r>
      <w:del w:id="45" w:author="liuchao" w:date="2017-05-01T15:23:00Z">
        <w:r w:rsidRPr="00801DF8" w:rsidDel="00345E0B">
          <w:rPr>
            <w:rStyle w:val="apple-converted-space"/>
            <w:rFonts w:ascii="Times New Roman" w:hAnsi="Times New Roman" w:cs="Times New Roman"/>
            <w:color w:val="222222"/>
            <w:szCs w:val="21"/>
            <w:shd w:val="clear" w:color="auto" w:fill="FFFFFF"/>
          </w:rPr>
          <w:delText> </w:delText>
        </w:r>
      </w:del>
      <w:r w:rsidRPr="00801DF8">
        <w:rPr>
          <w:rFonts w:ascii="Times New Roman" w:hAnsi="Times New Roman" w:cs="Times New Roman"/>
          <w:color w:val="222222"/>
          <w:szCs w:val="21"/>
          <w:shd w:val="clear" w:color="auto" w:fill="FFFFFF"/>
        </w:rPr>
        <w:t>k</w:t>
      </w:r>
      <w:del w:id="46" w:author="liuchao" w:date="2017-05-01T15:23:00Z">
        <w:r w:rsidRPr="00801DF8" w:rsidDel="00345E0B">
          <w:rPr>
            <w:rFonts w:ascii="Times New Roman" w:hAnsi="Times New Roman" w:cs="Times New Roman"/>
            <w:color w:val="222222"/>
            <w:szCs w:val="21"/>
            <w:shd w:val="clear" w:color="auto" w:fill="FFFFFF"/>
          </w:rPr>
          <w:delText xml:space="preserve"> </w:delText>
        </w:r>
      </w:del>
      <w:r w:rsidRPr="00801DF8">
        <w:rPr>
          <w:rFonts w:ascii="Times New Roman" w:hAnsi="Times New Roman" w:cs="Times New Roman"/>
          <w:color w:val="222222"/>
          <w:szCs w:val="21"/>
          <w:shd w:val="clear" w:color="auto" w:fill="FFFFFF"/>
        </w:rPr>
        <w:t>均值算法，根据分组数据的相似性分别收集。但</w:t>
      </w:r>
      <w:del w:id="47" w:author="liuchao" w:date="2017-05-01T15:23:00Z">
        <w:r w:rsidRPr="00801DF8" w:rsidDel="00345E0B">
          <w:rPr>
            <w:rFonts w:ascii="Times New Roman" w:hAnsi="Times New Roman" w:cs="Times New Roman"/>
            <w:color w:val="222222"/>
            <w:szCs w:val="21"/>
            <w:shd w:val="clear" w:color="auto" w:fill="FFFFFF"/>
          </w:rPr>
          <w:delText xml:space="preserve"> </w:delText>
        </w:r>
      </w:del>
      <w:r w:rsidRPr="00801DF8">
        <w:rPr>
          <w:rFonts w:ascii="Times New Roman" w:hAnsi="Times New Roman" w:cs="Times New Roman"/>
          <w:color w:val="222222"/>
          <w:szCs w:val="21"/>
          <w:shd w:val="clear" w:color="auto" w:fill="FFFFFF"/>
        </w:rPr>
        <w:t>k</w:t>
      </w:r>
      <w:del w:id="48" w:author="liuchao" w:date="2017-05-01T15:23:00Z">
        <w:r w:rsidRPr="00801DF8" w:rsidDel="00345E0B">
          <w:rPr>
            <w:rFonts w:ascii="Times New Roman" w:hAnsi="Times New Roman" w:cs="Times New Roman"/>
            <w:color w:val="222222"/>
            <w:szCs w:val="21"/>
            <w:shd w:val="clear" w:color="auto" w:fill="FFFFFF"/>
          </w:rPr>
          <w:delText xml:space="preserve"> </w:delText>
        </w:r>
      </w:del>
      <w:r w:rsidRPr="00801DF8">
        <w:rPr>
          <w:rFonts w:ascii="Times New Roman" w:hAnsi="Times New Roman" w:cs="Times New Roman"/>
          <w:color w:val="222222"/>
          <w:szCs w:val="21"/>
          <w:shd w:val="clear" w:color="auto" w:fill="FFFFFF"/>
        </w:rPr>
        <w:t>均值算法只能处理数值向量数据。因此，必须将原始数据转换为特征</w:t>
      </w:r>
      <w:del w:id="49" w:author="liuchao" w:date="2017-05-01T15:23:00Z">
        <w:r w:rsidRPr="00801DF8" w:rsidDel="00345E0B">
          <w:rPr>
            <w:rFonts w:ascii="Times New Roman" w:hAnsi="Times New Roman" w:cs="Times New Roman"/>
            <w:color w:val="222222"/>
            <w:szCs w:val="21"/>
            <w:shd w:val="clear" w:color="auto" w:fill="FFFFFF"/>
          </w:rPr>
          <w:delText>或</w:delText>
        </w:r>
      </w:del>
      <w:r w:rsidRPr="00801DF8">
        <w:rPr>
          <w:rFonts w:ascii="Times New Roman" w:hAnsi="Times New Roman" w:cs="Times New Roman"/>
          <w:color w:val="222222"/>
          <w:szCs w:val="21"/>
          <w:shd w:val="clear" w:color="auto" w:fill="FFFFFF"/>
        </w:rPr>
        <w:t>向量。这部分采用</w:t>
      </w:r>
      <w:r w:rsidRPr="00801DF8">
        <w:rPr>
          <w:rFonts w:ascii="Times New Roman" w:hAnsi="Times New Roman" w:cs="Times New Roman"/>
          <w:color w:val="222222"/>
          <w:szCs w:val="21"/>
          <w:shd w:val="clear" w:color="auto" w:fill="FFFFFF"/>
        </w:rPr>
        <w:t>Word2Vec</w:t>
      </w:r>
      <w:r w:rsidRPr="00801DF8">
        <w:rPr>
          <w:rFonts w:ascii="Times New Roman" w:hAnsi="Times New Roman" w:cs="Times New Roman"/>
          <w:color w:val="222222"/>
          <w:szCs w:val="21"/>
          <w:shd w:val="clear" w:color="auto" w:fill="FFFFFF"/>
        </w:rPr>
        <w:t>实现。</w:t>
      </w:r>
      <w:r w:rsidRPr="00801DF8">
        <w:rPr>
          <w:rFonts w:ascii="Times New Roman" w:hAnsi="Times New Roman" w:cs="Times New Roman"/>
          <w:color w:val="222222"/>
          <w:szCs w:val="21"/>
          <w:shd w:val="clear" w:color="auto" w:fill="FFFFFF"/>
        </w:rPr>
        <w:t xml:space="preserve">Word2Vec </w:t>
      </w:r>
      <w:del w:id="50" w:author="liuchao" w:date="2017-05-01T15:24:00Z">
        <w:r w:rsidRPr="00801DF8" w:rsidDel="00345E0B">
          <w:rPr>
            <w:rFonts w:ascii="Times New Roman" w:hAnsi="Times New Roman" w:cs="Times New Roman" w:hint="eastAsia"/>
            <w:color w:val="222222"/>
            <w:szCs w:val="21"/>
            <w:shd w:val="clear" w:color="auto" w:fill="FFFFFF"/>
          </w:rPr>
          <w:delText>计算</w:delText>
        </w:r>
      </w:del>
      <w:ins w:id="51" w:author="liuchao" w:date="2017-05-01T15:24:00Z">
        <w:r w:rsidR="00345E0B">
          <w:rPr>
            <w:rFonts w:ascii="Times New Roman" w:hAnsi="Times New Roman" w:cs="Times New Roman" w:hint="eastAsia"/>
            <w:color w:val="222222"/>
            <w:szCs w:val="21"/>
            <w:shd w:val="clear" w:color="auto" w:fill="FFFFFF"/>
          </w:rPr>
          <w:t>将</w:t>
        </w:r>
      </w:ins>
      <w:r w:rsidRPr="00801DF8">
        <w:rPr>
          <w:rFonts w:ascii="Times New Roman" w:hAnsi="Times New Roman" w:cs="Times New Roman"/>
          <w:color w:val="222222"/>
          <w:szCs w:val="21"/>
          <w:shd w:val="clear" w:color="auto" w:fill="FFFFFF"/>
        </w:rPr>
        <w:t>词语</w:t>
      </w:r>
      <w:del w:id="52" w:author="liuchao" w:date="2017-05-01T15:24:00Z">
        <w:r w:rsidRPr="00801DF8" w:rsidDel="00345E0B">
          <w:rPr>
            <w:rFonts w:ascii="Times New Roman" w:hAnsi="Times New Roman" w:cs="Times New Roman" w:hint="eastAsia"/>
            <w:color w:val="222222"/>
            <w:szCs w:val="21"/>
            <w:shd w:val="clear" w:color="auto" w:fill="FFFFFF"/>
          </w:rPr>
          <w:delText>的</w:delText>
        </w:r>
      </w:del>
      <w:ins w:id="53" w:author="liuchao" w:date="2017-05-01T15:24:00Z">
        <w:r w:rsidR="00345E0B">
          <w:rPr>
            <w:rFonts w:ascii="Times New Roman" w:hAnsi="Times New Roman" w:cs="Times New Roman" w:hint="eastAsia"/>
            <w:color w:val="222222"/>
            <w:szCs w:val="21"/>
            <w:shd w:val="clear" w:color="auto" w:fill="FFFFFF"/>
          </w:rPr>
          <w:t>转换为</w:t>
        </w:r>
      </w:ins>
      <w:r w:rsidRPr="00801DF8">
        <w:rPr>
          <w:rFonts w:ascii="Times New Roman" w:hAnsi="Times New Roman" w:cs="Times New Roman"/>
          <w:color w:val="222222"/>
          <w:szCs w:val="21"/>
          <w:shd w:val="clear" w:color="auto" w:fill="FFFFFF"/>
        </w:rPr>
        <w:t>分布式向量的表示形式。分布式表示形式的主要优点是将类似的词语收集到向量空间中。</w:t>
      </w:r>
      <w:r w:rsidRPr="00801DF8">
        <w:rPr>
          <w:rStyle w:val="ac"/>
          <w:rFonts w:ascii="Times New Roman" w:hAnsi="Times New Roman" w:cs="Times New Roman"/>
          <w:color w:val="222222"/>
          <w:szCs w:val="21"/>
          <w:bdr w:val="none" w:sz="0" w:space="0" w:color="auto" w:frame="1"/>
          <w:shd w:val="clear" w:color="auto" w:fill="FFFFFF"/>
        </w:rPr>
        <w:t>Word2Vec</w:t>
      </w:r>
      <w:del w:id="54" w:author="liuchao" w:date="2017-05-01T15:25:00Z">
        <w:r w:rsidRPr="00801DF8" w:rsidDel="00345E0B">
          <w:rPr>
            <w:rStyle w:val="apple-converted-space"/>
            <w:rFonts w:ascii="Times New Roman" w:hAnsi="Times New Roman" w:cs="Times New Roman"/>
            <w:color w:val="222222"/>
            <w:szCs w:val="21"/>
            <w:shd w:val="clear" w:color="auto" w:fill="FFFFFF"/>
          </w:rPr>
          <w:delText> </w:delText>
        </w:r>
      </w:del>
      <w:r w:rsidRPr="00801DF8">
        <w:rPr>
          <w:rFonts w:ascii="Times New Roman" w:hAnsi="Times New Roman" w:cs="Times New Roman"/>
          <w:color w:val="222222"/>
          <w:szCs w:val="21"/>
          <w:shd w:val="clear" w:color="auto" w:fill="FFFFFF"/>
        </w:rPr>
        <w:t>使用文档的语料库来计算构建矢量。</w:t>
      </w:r>
    </w:p>
    <w:p w14:paraId="2A283987" w14:textId="77777777" w:rsidR="00801DF8" w:rsidRPr="00801DF8" w:rsidRDefault="00801DF8" w:rsidP="00801DF8">
      <w:pPr>
        <w:spacing w:line="360" w:lineRule="auto"/>
        <w:ind w:firstLine="420"/>
        <w:rPr>
          <w:rFonts w:ascii="Times New Roman" w:hAnsi="Times New Roman" w:cs="Times New Roman"/>
          <w:szCs w:val="21"/>
        </w:rPr>
      </w:pPr>
      <w:r w:rsidRPr="00801DF8">
        <w:rPr>
          <w:rFonts w:ascii="Times New Roman" w:hAnsi="Times New Roman" w:cs="Times New Roman"/>
          <w:color w:val="222222"/>
          <w:szCs w:val="21"/>
          <w:shd w:val="clear" w:color="auto" w:fill="FFFFFF"/>
        </w:rPr>
        <w:t>最后，分析出来的结果将被发送</w:t>
      </w:r>
      <w:del w:id="55" w:author="liuchao" w:date="2017-05-01T15:25:00Z">
        <w:r w:rsidRPr="00801DF8" w:rsidDel="00345E0B">
          <w:rPr>
            <w:rFonts w:ascii="Times New Roman" w:hAnsi="Times New Roman" w:cs="Times New Roman" w:hint="eastAsia"/>
            <w:color w:val="222222"/>
            <w:szCs w:val="21"/>
            <w:shd w:val="clear" w:color="auto" w:fill="FFFFFF"/>
          </w:rPr>
          <w:delText>到</w:delText>
        </w:r>
      </w:del>
      <w:ins w:id="56" w:author="liuchao" w:date="2017-05-01T15:25:00Z">
        <w:r w:rsidR="00345E0B">
          <w:rPr>
            <w:rFonts w:ascii="Times New Roman" w:hAnsi="Times New Roman" w:cs="Times New Roman" w:hint="eastAsia"/>
            <w:color w:val="222222"/>
            <w:szCs w:val="21"/>
            <w:shd w:val="clear" w:color="auto" w:fill="FFFFFF"/>
          </w:rPr>
          <w:t>给</w:t>
        </w:r>
      </w:ins>
      <w:r w:rsidRPr="00801DF8">
        <w:rPr>
          <w:rFonts w:ascii="Times New Roman" w:hAnsi="Times New Roman" w:cs="Times New Roman"/>
          <w:color w:val="222222"/>
          <w:szCs w:val="21"/>
          <w:shd w:val="clear" w:color="auto" w:fill="FFFFFF"/>
        </w:rPr>
        <w:t>一个函数</w:t>
      </w:r>
      <w:del w:id="57" w:author="liuchao" w:date="2017-05-01T15:25:00Z">
        <w:r w:rsidRPr="00801DF8" w:rsidDel="00345E0B">
          <w:rPr>
            <w:rFonts w:ascii="Times New Roman" w:hAnsi="Times New Roman" w:cs="Times New Roman" w:hint="eastAsia"/>
            <w:color w:val="222222"/>
            <w:szCs w:val="21"/>
            <w:shd w:val="clear" w:color="auto" w:fill="FFFFFF"/>
          </w:rPr>
          <w:delText>，</w:delText>
        </w:r>
      </w:del>
      <w:ins w:id="58" w:author="liuchao" w:date="2017-05-01T15:25:00Z">
        <w:r w:rsidR="00345E0B">
          <w:rPr>
            <w:rFonts w:ascii="Times New Roman" w:hAnsi="Times New Roman" w:cs="Times New Roman" w:hint="eastAsia"/>
            <w:color w:val="222222"/>
            <w:szCs w:val="21"/>
            <w:shd w:val="clear" w:color="auto" w:fill="FFFFFF"/>
          </w:rPr>
          <w:t>。</w:t>
        </w:r>
      </w:ins>
      <w:r w:rsidRPr="00801DF8">
        <w:rPr>
          <w:rFonts w:ascii="Times New Roman" w:hAnsi="Times New Roman" w:cs="Times New Roman"/>
          <w:color w:val="222222"/>
          <w:szCs w:val="21"/>
          <w:shd w:val="clear" w:color="auto" w:fill="FFFFFF"/>
        </w:rPr>
        <w:t>该函数使用</w:t>
      </w:r>
      <w:del w:id="59" w:author="liuchao" w:date="2017-05-01T15:25:00Z">
        <w:r w:rsidRPr="00801DF8" w:rsidDel="00345E0B">
          <w:rPr>
            <w:rFonts w:ascii="Times New Roman" w:hAnsi="Times New Roman" w:cs="Times New Roman"/>
            <w:color w:val="222222"/>
            <w:szCs w:val="21"/>
            <w:shd w:val="clear" w:color="auto" w:fill="FFFFFF"/>
          </w:rPr>
          <w:delText xml:space="preserve"> </w:delText>
        </w:r>
      </w:del>
      <w:r w:rsidRPr="00801DF8">
        <w:rPr>
          <w:rFonts w:ascii="Times New Roman" w:hAnsi="Times New Roman" w:cs="Times New Roman"/>
          <w:color w:val="222222"/>
          <w:szCs w:val="21"/>
          <w:shd w:val="clear" w:color="auto" w:fill="FFFFFF"/>
        </w:rPr>
        <w:t>Python</w:t>
      </w:r>
      <w:del w:id="60" w:author="liuchao" w:date="2017-05-01T15:25:00Z">
        <w:r w:rsidRPr="00801DF8" w:rsidDel="00345E0B">
          <w:rPr>
            <w:rFonts w:ascii="Times New Roman" w:hAnsi="Times New Roman" w:cs="Times New Roman"/>
            <w:color w:val="222222"/>
            <w:szCs w:val="21"/>
            <w:shd w:val="clear" w:color="auto" w:fill="FFFFFF"/>
          </w:rPr>
          <w:delText xml:space="preserve"> </w:delText>
        </w:r>
      </w:del>
      <w:r w:rsidRPr="00801DF8">
        <w:rPr>
          <w:rFonts w:ascii="Times New Roman" w:hAnsi="Times New Roman" w:cs="Times New Roman"/>
          <w:color w:val="222222"/>
          <w:szCs w:val="21"/>
          <w:shd w:val="clear" w:color="auto" w:fill="FFFFFF"/>
        </w:rPr>
        <w:t>的地图可视化工具</w:t>
      </w:r>
      <w:del w:id="61" w:author="liuchao" w:date="2017-05-01T15:25:00Z">
        <w:r w:rsidRPr="00801DF8" w:rsidDel="00345E0B">
          <w:rPr>
            <w:rStyle w:val="apple-converted-space"/>
            <w:rFonts w:ascii="Times New Roman" w:hAnsi="Times New Roman" w:cs="Times New Roman"/>
            <w:color w:val="222222"/>
            <w:szCs w:val="21"/>
            <w:shd w:val="clear" w:color="auto" w:fill="FFFFFF"/>
          </w:rPr>
          <w:delText> </w:delText>
        </w:r>
      </w:del>
      <w:proofErr w:type="spellStart"/>
      <w:r w:rsidRPr="00801DF8">
        <w:rPr>
          <w:rStyle w:val="ac"/>
          <w:rFonts w:ascii="Times New Roman" w:hAnsi="Times New Roman" w:cs="Times New Roman"/>
          <w:color w:val="222222"/>
          <w:szCs w:val="21"/>
          <w:bdr w:val="none" w:sz="0" w:space="0" w:color="auto" w:frame="1"/>
          <w:shd w:val="clear" w:color="auto" w:fill="FFFFFF"/>
        </w:rPr>
        <w:t>Basemap</w:t>
      </w:r>
      <w:proofErr w:type="spellEnd"/>
      <w:del w:id="62" w:author="liuchao" w:date="2017-05-01T15:25:00Z">
        <w:r w:rsidRPr="00801DF8" w:rsidDel="00345E0B">
          <w:rPr>
            <w:rStyle w:val="apple-converted-space"/>
            <w:rFonts w:ascii="Times New Roman" w:hAnsi="Times New Roman" w:cs="Times New Roman"/>
            <w:color w:val="222222"/>
            <w:szCs w:val="21"/>
            <w:shd w:val="clear" w:color="auto" w:fill="FFFFFF"/>
          </w:rPr>
          <w:delText> </w:delText>
        </w:r>
      </w:del>
      <w:r w:rsidRPr="00801DF8">
        <w:rPr>
          <w:rFonts w:ascii="Times New Roman" w:hAnsi="Times New Roman" w:cs="Times New Roman"/>
          <w:color w:val="222222"/>
          <w:szCs w:val="21"/>
          <w:shd w:val="clear" w:color="auto" w:fill="FFFFFF"/>
        </w:rPr>
        <w:t>来显示推文。</w:t>
      </w:r>
      <w:del w:id="63" w:author="liuchao" w:date="2017-05-01T15:25:00Z">
        <w:r w:rsidRPr="00801DF8" w:rsidDel="00345E0B">
          <w:rPr>
            <w:rFonts w:ascii="Times New Roman" w:hAnsi="Times New Roman" w:cs="Times New Roman" w:hint="eastAsia"/>
            <w:color w:val="222222"/>
            <w:szCs w:val="21"/>
            <w:shd w:val="clear" w:color="auto" w:fill="FFFFFF"/>
          </w:rPr>
          <w:delText>类</w:delText>
        </w:r>
      </w:del>
      <w:proofErr w:type="gramStart"/>
      <w:ins w:id="64" w:author="liuchao" w:date="2017-05-01T15:25:00Z">
        <w:r w:rsidR="00345E0B">
          <w:rPr>
            <w:rFonts w:ascii="Times New Roman" w:hAnsi="Times New Roman" w:cs="Times New Roman" w:hint="eastAsia"/>
            <w:color w:val="222222"/>
            <w:szCs w:val="21"/>
            <w:shd w:val="clear" w:color="auto" w:fill="FFFFFF"/>
          </w:rPr>
          <w:t>相</w:t>
        </w:r>
      </w:ins>
      <w:r w:rsidRPr="00801DF8">
        <w:rPr>
          <w:rFonts w:ascii="Times New Roman" w:hAnsi="Times New Roman" w:cs="Times New Roman"/>
          <w:color w:val="222222"/>
          <w:szCs w:val="21"/>
          <w:shd w:val="clear" w:color="auto" w:fill="FFFFFF"/>
        </w:rPr>
        <w:t>似</w:t>
      </w:r>
      <w:ins w:id="65" w:author="liuchao" w:date="2017-05-01T15:25:00Z">
        <w:r w:rsidR="00345E0B">
          <w:rPr>
            <w:rFonts w:ascii="Times New Roman" w:hAnsi="Times New Roman" w:cs="Times New Roman" w:hint="eastAsia"/>
            <w:color w:val="222222"/>
            <w:szCs w:val="21"/>
            <w:shd w:val="clear" w:color="auto" w:fill="FFFFFF"/>
          </w:rPr>
          <w:t>的</w:t>
        </w:r>
      </w:ins>
      <w:r w:rsidRPr="00801DF8">
        <w:rPr>
          <w:rFonts w:ascii="Times New Roman" w:hAnsi="Times New Roman" w:cs="Times New Roman"/>
          <w:color w:val="222222"/>
          <w:szCs w:val="21"/>
          <w:shd w:val="clear" w:color="auto" w:fill="FFFFFF"/>
        </w:rPr>
        <w:t>推文会</w:t>
      </w:r>
      <w:proofErr w:type="gramEnd"/>
      <w:r w:rsidRPr="00801DF8">
        <w:rPr>
          <w:rFonts w:ascii="Times New Roman" w:hAnsi="Times New Roman" w:cs="Times New Roman"/>
          <w:color w:val="222222"/>
          <w:szCs w:val="21"/>
          <w:shd w:val="clear" w:color="auto" w:fill="FFFFFF"/>
        </w:rPr>
        <w:t>划分到同一个集群中</w:t>
      </w:r>
      <w:del w:id="66" w:author="liuchao" w:date="2017-05-01T15:26:00Z">
        <w:r w:rsidRPr="00801DF8" w:rsidDel="00345E0B">
          <w:rPr>
            <w:rFonts w:ascii="Times New Roman" w:hAnsi="Times New Roman" w:cs="Times New Roman" w:hint="eastAsia"/>
            <w:color w:val="222222"/>
            <w:szCs w:val="21"/>
            <w:shd w:val="clear" w:color="auto" w:fill="FFFFFF"/>
          </w:rPr>
          <w:delText>，</w:delText>
        </w:r>
      </w:del>
      <w:ins w:id="67" w:author="liuchao" w:date="2017-05-01T15:26:00Z">
        <w:r w:rsidR="00345E0B">
          <w:rPr>
            <w:rFonts w:ascii="Times New Roman" w:hAnsi="Times New Roman" w:cs="Times New Roman" w:hint="eastAsia"/>
            <w:color w:val="222222"/>
            <w:szCs w:val="21"/>
            <w:shd w:val="clear" w:color="auto" w:fill="FFFFFF"/>
          </w:rPr>
          <w:t>。</w:t>
        </w:r>
      </w:ins>
      <w:r w:rsidRPr="00801DF8">
        <w:rPr>
          <w:rFonts w:ascii="Times New Roman" w:hAnsi="Times New Roman" w:cs="Times New Roman"/>
          <w:color w:val="222222"/>
          <w:szCs w:val="21"/>
          <w:shd w:val="clear" w:color="auto" w:fill="FFFFFF"/>
        </w:rPr>
        <w:t>这里的相似性是</w:t>
      </w:r>
      <w:proofErr w:type="gramStart"/>
      <w:r w:rsidRPr="00801DF8">
        <w:rPr>
          <w:rFonts w:ascii="Times New Roman" w:hAnsi="Times New Roman" w:cs="Times New Roman"/>
          <w:color w:val="222222"/>
          <w:szCs w:val="21"/>
          <w:shd w:val="clear" w:color="auto" w:fill="FFFFFF"/>
        </w:rPr>
        <w:t>根据推文的</w:t>
      </w:r>
      <w:proofErr w:type="gramEnd"/>
      <w:r w:rsidRPr="00801DF8">
        <w:rPr>
          <w:rFonts w:ascii="Times New Roman" w:hAnsi="Times New Roman" w:cs="Times New Roman"/>
          <w:color w:val="222222"/>
          <w:szCs w:val="21"/>
          <w:shd w:val="clear" w:color="auto" w:fill="FFFFFF"/>
        </w:rPr>
        <w:t>地理位置以及推文中的关键字的类似性来定义的。所以，如果有两篇推文具有相同的颜色，</w:t>
      </w:r>
      <w:del w:id="68" w:author="liuchao" w:date="2017-05-01T15:26:00Z">
        <w:r w:rsidRPr="00801DF8" w:rsidDel="00345E0B">
          <w:rPr>
            <w:rFonts w:ascii="Times New Roman" w:hAnsi="Times New Roman" w:cs="Times New Roman"/>
            <w:color w:val="222222"/>
            <w:szCs w:val="21"/>
            <w:shd w:val="clear" w:color="auto" w:fill="FFFFFF"/>
          </w:rPr>
          <w:delText>那么</w:delText>
        </w:r>
      </w:del>
      <w:ins w:id="69" w:author="liuchao" w:date="2017-05-01T15:26:00Z">
        <w:r w:rsidR="00345E0B">
          <w:rPr>
            <w:rFonts w:ascii="Times New Roman" w:hAnsi="Times New Roman" w:cs="Times New Roman" w:hint="eastAsia"/>
            <w:color w:val="222222"/>
            <w:szCs w:val="21"/>
            <w:shd w:val="clear" w:color="auto" w:fill="FFFFFF"/>
          </w:rPr>
          <w:t>表示</w:t>
        </w:r>
      </w:ins>
      <w:r w:rsidRPr="00801DF8">
        <w:rPr>
          <w:rFonts w:ascii="Times New Roman" w:hAnsi="Times New Roman" w:cs="Times New Roman"/>
          <w:color w:val="222222"/>
          <w:szCs w:val="21"/>
          <w:shd w:val="clear" w:color="auto" w:fill="FFFFFF"/>
        </w:rPr>
        <w:t>它们文本中的术语是相同的，或者是位置相近。接下来，在找到每个集群后，我们会寻找每个集群中最常用的关键字，最常用关键字的列表会揭示该区域中的事件</w:t>
      </w:r>
      <w:r w:rsidRPr="00801DF8">
        <w:rPr>
          <w:rFonts w:ascii="Times New Roman" w:hAnsi="Times New Roman" w:cs="Times New Roman"/>
          <w:color w:val="222222"/>
          <w:szCs w:val="21"/>
          <w:shd w:val="clear" w:color="auto" w:fill="FFFFFF"/>
        </w:rPr>
        <w:t>/</w:t>
      </w:r>
      <w:r w:rsidRPr="00801DF8">
        <w:rPr>
          <w:rFonts w:ascii="Times New Roman" w:hAnsi="Times New Roman" w:cs="Times New Roman"/>
          <w:color w:val="222222"/>
          <w:szCs w:val="21"/>
          <w:shd w:val="clear" w:color="auto" w:fill="FFFFFF"/>
        </w:rPr>
        <w:t>新闻</w:t>
      </w:r>
      <w:r w:rsidRPr="00801DF8">
        <w:rPr>
          <w:rFonts w:ascii="Times New Roman" w:hAnsi="Times New Roman" w:cs="Times New Roman"/>
          <w:color w:val="222222"/>
          <w:szCs w:val="21"/>
          <w:shd w:val="clear" w:color="auto" w:fill="FFFFFF"/>
        </w:rPr>
        <w:t>/</w:t>
      </w:r>
      <w:r w:rsidRPr="00801DF8">
        <w:rPr>
          <w:rFonts w:ascii="Times New Roman" w:hAnsi="Times New Roman" w:cs="Times New Roman"/>
          <w:color w:val="222222"/>
          <w:szCs w:val="21"/>
          <w:shd w:val="clear" w:color="auto" w:fill="FFFFFF"/>
        </w:rPr>
        <w:t>趋势。</w:t>
      </w:r>
    </w:p>
    <w:p w14:paraId="6433BA85" w14:textId="77777777" w:rsidR="00801DF8" w:rsidRPr="00801DF8" w:rsidRDefault="00A238D5" w:rsidP="00801DF8">
      <w:pPr>
        <w:pStyle w:val="2"/>
        <w:rPr>
          <w:rFonts w:ascii="Times New Roman" w:hAnsi="Times New Roman" w:cs="Times New Roman"/>
          <w:shd w:val="clear" w:color="auto" w:fill="FFFFFF"/>
        </w:rPr>
      </w:pPr>
      <w:bookmarkStart w:id="70" w:name="_Toc480964587"/>
      <w:r>
        <w:rPr>
          <w:rFonts w:ascii="Times New Roman" w:hAnsi="Times New Roman" w:cs="Times New Roman"/>
          <w:shd w:val="clear" w:color="auto" w:fill="FFFFFF"/>
        </w:rPr>
        <w:t>3</w:t>
      </w:r>
      <w:r w:rsidR="00801DF8" w:rsidRPr="00801DF8">
        <w:rPr>
          <w:rFonts w:ascii="Times New Roman" w:hAnsi="Times New Roman" w:cs="Times New Roman"/>
          <w:shd w:val="clear" w:color="auto" w:fill="FFFFFF"/>
        </w:rPr>
        <w:t>.2</w:t>
      </w:r>
      <w:r w:rsidR="00801DF8" w:rsidRPr="00801DF8">
        <w:rPr>
          <w:rFonts w:ascii="Times New Roman" w:hAnsi="Times New Roman" w:cs="Times New Roman"/>
          <w:shd w:val="clear" w:color="auto" w:fill="FFFFFF"/>
        </w:rPr>
        <w:t>网站流量统计</w:t>
      </w:r>
      <w:bookmarkEnd w:id="70"/>
    </w:p>
    <w:p w14:paraId="2F876F49" w14:textId="77777777" w:rsidR="00801DF8" w:rsidRPr="00801DF8" w:rsidRDefault="00801DF8" w:rsidP="00801DF8">
      <w:pPr>
        <w:spacing w:line="360" w:lineRule="auto"/>
        <w:ind w:firstLine="420"/>
        <w:rPr>
          <w:rFonts w:ascii="Times New Roman" w:hAnsi="Times New Roman" w:cs="Times New Roman"/>
          <w:szCs w:val="21"/>
        </w:rPr>
      </w:pPr>
      <w:r w:rsidRPr="00801DF8">
        <w:rPr>
          <w:rFonts w:ascii="Times New Roman" w:hAnsi="Times New Roman" w:cs="Times New Roman"/>
          <w:szCs w:val="21"/>
        </w:rPr>
        <w:t>在互联网应用中，网站流量统计作为一种常用的应用模式，需要在不同粒度上对不同数</w:t>
      </w:r>
      <w:r w:rsidRPr="00801DF8">
        <w:rPr>
          <w:rFonts w:ascii="Times New Roman" w:hAnsi="Times New Roman" w:cs="Times New Roman"/>
          <w:szCs w:val="21"/>
        </w:rPr>
        <w:lastRenderedPageBreak/>
        <w:t>据进行统计，既有实时性的需求，又需要涉及到聚合、去重、连接等较为复杂的统计需求。传统上，若是使用</w:t>
      </w:r>
      <w:r w:rsidRPr="00801DF8">
        <w:rPr>
          <w:rFonts w:ascii="Times New Roman" w:hAnsi="Times New Roman" w:cs="Times New Roman"/>
          <w:szCs w:val="21"/>
        </w:rPr>
        <w:t>Hadoop MapReduce</w:t>
      </w:r>
      <w:r w:rsidRPr="00801DF8">
        <w:rPr>
          <w:rFonts w:ascii="Times New Roman" w:hAnsi="Times New Roman" w:cs="Times New Roman"/>
          <w:szCs w:val="21"/>
        </w:rPr>
        <w:t>框架，虽然可以容易地实现较为复杂的统计需求，但实时性却无法得到保证；反之若是采用</w:t>
      </w:r>
      <w:r w:rsidRPr="00801DF8">
        <w:rPr>
          <w:rFonts w:ascii="Times New Roman" w:hAnsi="Times New Roman" w:cs="Times New Roman"/>
          <w:szCs w:val="21"/>
        </w:rPr>
        <w:t>Storm</w:t>
      </w:r>
      <w:r w:rsidRPr="00801DF8">
        <w:rPr>
          <w:rFonts w:ascii="Times New Roman" w:hAnsi="Times New Roman" w:cs="Times New Roman"/>
          <w:szCs w:val="21"/>
        </w:rPr>
        <w:t>这样的流式框架，实时性虽可以得到保证，但需求的实现复杂度也大大提高了。</w:t>
      </w:r>
      <w:r w:rsidRPr="00801DF8">
        <w:rPr>
          <w:rFonts w:ascii="Times New Roman" w:hAnsi="Times New Roman" w:cs="Times New Roman"/>
          <w:szCs w:val="21"/>
        </w:rPr>
        <w:t>Spark Streaming</w:t>
      </w:r>
      <w:r w:rsidRPr="00801DF8">
        <w:rPr>
          <w:rFonts w:ascii="Times New Roman" w:hAnsi="Times New Roman" w:cs="Times New Roman"/>
          <w:szCs w:val="21"/>
        </w:rPr>
        <w:t>在两者之间找到了一个平衡点，能够以准实时的方式容易地实现较为复杂的统计需求。</w:t>
      </w:r>
      <w:r w:rsidRPr="00801DF8">
        <w:rPr>
          <w:rFonts w:ascii="Times New Roman" w:hAnsi="Times New Roman" w:cs="Times New Roman"/>
          <w:szCs w:val="21"/>
        </w:rPr>
        <w:t xml:space="preserve"> </w:t>
      </w:r>
    </w:p>
    <w:p w14:paraId="79C51DBB" w14:textId="77777777" w:rsidR="00801DF8" w:rsidRPr="00801DF8" w:rsidRDefault="00801DF8" w:rsidP="00801DF8">
      <w:pPr>
        <w:spacing w:line="360" w:lineRule="auto"/>
        <w:ind w:firstLine="420"/>
        <w:rPr>
          <w:rFonts w:ascii="Times New Roman" w:hAnsi="Times New Roman" w:cs="Times New Roman"/>
          <w:szCs w:val="21"/>
        </w:rPr>
      </w:pPr>
      <w:r w:rsidRPr="00801DF8">
        <w:rPr>
          <w:rFonts w:ascii="Times New Roman" w:hAnsi="Times New Roman" w:cs="Times New Roman"/>
          <w:szCs w:val="21"/>
        </w:rPr>
        <w:t>下面介绍一下使用</w:t>
      </w:r>
      <w:r w:rsidRPr="00801DF8">
        <w:rPr>
          <w:rFonts w:ascii="Times New Roman" w:hAnsi="Times New Roman" w:cs="Times New Roman"/>
          <w:szCs w:val="21"/>
        </w:rPr>
        <w:t>Kafka</w:t>
      </w:r>
      <w:r w:rsidRPr="00801DF8">
        <w:rPr>
          <w:rFonts w:ascii="Times New Roman" w:hAnsi="Times New Roman" w:cs="Times New Roman"/>
          <w:szCs w:val="21"/>
        </w:rPr>
        <w:t>和</w:t>
      </w:r>
      <w:r w:rsidRPr="00801DF8">
        <w:rPr>
          <w:rFonts w:ascii="Times New Roman" w:hAnsi="Times New Roman" w:cs="Times New Roman"/>
          <w:szCs w:val="21"/>
        </w:rPr>
        <w:t>Spark Streaming</w:t>
      </w:r>
      <w:r w:rsidRPr="00801DF8">
        <w:rPr>
          <w:rFonts w:ascii="Times New Roman" w:hAnsi="Times New Roman" w:cs="Times New Roman"/>
          <w:szCs w:val="21"/>
        </w:rPr>
        <w:t>搭建实时流量统计框架。</w:t>
      </w:r>
    </w:p>
    <w:p w14:paraId="1A128373" w14:textId="77777777" w:rsidR="00801DF8" w:rsidRPr="00801DF8" w:rsidRDefault="00801DF8" w:rsidP="00801DF8">
      <w:pPr>
        <w:pStyle w:val="a6"/>
        <w:numPr>
          <w:ilvl w:val="0"/>
          <w:numId w:val="21"/>
        </w:numPr>
        <w:ind w:firstLineChars="0"/>
        <w:rPr>
          <w:rFonts w:ascii="Times New Roman" w:hAnsi="Times New Roman" w:cs="Times New Roman"/>
          <w:sz w:val="21"/>
          <w:szCs w:val="21"/>
        </w:rPr>
      </w:pPr>
      <w:r w:rsidRPr="00801DF8">
        <w:rPr>
          <w:rFonts w:ascii="Times New Roman" w:hAnsi="Times New Roman" w:cs="Times New Roman"/>
          <w:sz w:val="21"/>
          <w:szCs w:val="21"/>
        </w:rPr>
        <w:t>数据暂存：</w:t>
      </w:r>
      <w:r w:rsidRPr="00801DF8">
        <w:rPr>
          <w:rFonts w:ascii="Times New Roman" w:hAnsi="Times New Roman" w:cs="Times New Roman"/>
          <w:sz w:val="21"/>
          <w:szCs w:val="21"/>
        </w:rPr>
        <w:t>Kafka</w:t>
      </w:r>
      <w:r w:rsidRPr="00801DF8">
        <w:rPr>
          <w:rFonts w:ascii="Times New Roman" w:hAnsi="Times New Roman" w:cs="Times New Roman"/>
          <w:sz w:val="21"/>
          <w:szCs w:val="21"/>
        </w:rPr>
        <w:t>作为分布式消息队列，既有非常优秀的吞吐量，又有较高的可靠性和扩展性，在这里采用</w:t>
      </w:r>
      <w:r w:rsidRPr="00801DF8">
        <w:rPr>
          <w:rFonts w:ascii="Times New Roman" w:hAnsi="Times New Roman" w:cs="Times New Roman"/>
          <w:sz w:val="21"/>
          <w:szCs w:val="21"/>
        </w:rPr>
        <w:t>Kafka</w:t>
      </w:r>
      <w:r w:rsidRPr="00801DF8">
        <w:rPr>
          <w:rFonts w:ascii="Times New Roman" w:hAnsi="Times New Roman" w:cs="Times New Roman"/>
          <w:sz w:val="21"/>
          <w:szCs w:val="21"/>
        </w:rPr>
        <w:t>作为日志传递中间件来接收日志，抓取客户端发送的流量日志，同时接受</w:t>
      </w:r>
      <w:r w:rsidRPr="00801DF8">
        <w:rPr>
          <w:rFonts w:ascii="Times New Roman" w:hAnsi="Times New Roman" w:cs="Times New Roman"/>
          <w:sz w:val="21"/>
          <w:szCs w:val="21"/>
        </w:rPr>
        <w:t>Spark Streaming</w:t>
      </w:r>
      <w:r w:rsidRPr="00801DF8">
        <w:rPr>
          <w:rFonts w:ascii="Times New Roman" w:hAnsi="Times New Roman" w:cs="Times New Roman"/>
          <w:sz w:val="21"/>
          <w:szCs w:val="21"/>
        </w:rPr>
        <w:t>的请求，将流量日志按序发送给</w:t>
      </w:r>
      <w:r w:rsidRPr="00801DF8">
        <w:rPr>
          <w:rFonts w:ascii="Times New Roman" w:hAnsi="Times New Roman" w:cs="Times New Roman"/>
          <w:sz w:val="21"/>
          <w:szCs w:val="21"/>
        </w:rPr>
        <w:t>Spark Streaming</w:t>
      </w:r>
      <w:r w:rsidRPr="00801DF8">
        <w:rPr>
          <w:rFonts w:ascii="Times New Roman" w:hAnsi="Times New Roman" w:cs="Times New Roman"/>
          <w:sz w:val="21"/>
          <w:szCs w:val="21"/>
        </w:rPr>
        <w:t>集群。</w:t>
      </w:r>
    </w:p>
    <w:p w14:paraId="534997A3" w14:textId="77777777" w:rsidR="00801DF8" w:rsidRPr="00801DF8" w:rsidRDefault="00801DF8" w:rsidP="00801DF8">
      <w:pPr>
        <w:pStyle w:val="a6"/>
        <w:numPr>
          <w:ilvl w:val="0"/>
          <w:numId w:val="21"/>
        </w:numPr>
        <w:ind w:firstLineChars="0"/>
        <w:rPr>
          <w:rFonts w:ascii="Times New Roman" w:hAnsi="Times New Roman" w:cs="Times New Roman"/>
          <w:sz w:val="21"/>
          <w:szCs w:val="21"/>
        </w:rPr>
      </w:pPr>
      <w:r w:rsidRPr="00801DF8">
        <w:rPr>
          <w:rFonts w:ascii="Times New Roman" w:hAnsi="Times New Roman" w:cs="Times New Roman"/>
          <w:sz w:val="21"/>
          <w:szCs w:val="21"/>
        </w:rPr>
        <w:t>数据处理：将</w:t>
      </w:r>
      <w:r w:rsidRPr="00801DF8">
        <w:rPr>
          <w:rFonts w:ascii="Times New Roman" w:hAnsi="Times New Roman" w:cs="Times New Roman"/>
          <w:sz w:val="21"/>
          <w:szCs w:val="21"/>
        </w:rPr>
        <w:t>Spark Streaming</w:t>
      </w:r>
      <w:r w:rsidRPr="00801DF8">
        <w:rPr>
          <w:rFonts w:ascii="Times New Roman" w:hAnsi="Times New Roman" w:cs="Times New Roman"/>
          <w:sz w:val="21"/>
          <w:szCs w:val="21"/>
        </w:rPr>
        <w:t>集群与</w:t>
      </w:r>
      <w:r w:rsidRPr="00801DF8">
        <w:rPr>
          <w:rFonts w:ascii="Times New Roman" w:hAnsi="Times New Roman" w:cs="Times New Roman"/>
          <w:sz w:val="21"/>
          <w:szCs w:val="21"/>
        </w:rPr>
        <w:t>Kafka</w:t>
      </w:r>
      <w:r w:rsidRPr="00801DF8">
        <w:rPr>
          <w:rFonts w:ascii="Times New Roman" w:hAnsi="Times New Roman" w:cs="Times New Roman"/>
          <w:sz w:val="21"/>
          <w:szCs w:val="21"/>
        </w:rPr>
        <w:t>集群对接，</w:t>
      </w:r>
      <w:r w:rsidRPr="00801DF8">
        <w:rPr>
          <w:rFonts w:ascii="Times New Roman" w:hAnsi="Times New Roman" w:cs="Times New Roman"/>
          <w:sz w:val="21"/>
          <w:szCs w:val="21"/>
        </w:rPr>
        <w:t>Spark Streaming</w:t>
      </w:r>
      <w:r w:rsidRPr="00801DF8">
        <w:rPr>
          <w:rFonts w:ascii="Times New Roman" w:hAnsi="Times New Roman" w:cs="Times New Roman"/>
          <w:sz w:val="21"/>
          <w:szCs w:val="21"/>
        </w:rPr>
        <w:t>从</w:t>
      </w:r>
      <w:r w:rsidRPr="00801DF8">
        <w:rPr>
          <w:rFonts w:ascii="Times New Roman" w:hAnsi="Times New Roman" w:cs="Times New Roman"/>
          <w:sz w:val="21"/>
          <w:szCs w:val="21"/>
        </w:rPr>
        <w:t>Kafka</w:t>
      </w:r>
      <w:r w:rsidRPr="00801DF8">
        <w:rPr>
          <w:rFonts w:ascii="Times New Roman" w:hAnsi="Times New Roman" w:cs="Times New Roman"/>
          <w:sz w:val="21"/>
          <w:szCs w:val="21"/>
        </w:rPr>
        <w:t>集群中获取流量日志并进行处理。</w:t>
      </w:r>
      <w:r w:rsidRPr="00801DF8">
        <w:rPr>
          <w:rFonts w:ascii="Times New Roman" w:hAnsi="Times New Roman" w:cs="Times New Roman"/>
          <w:sz w:val="21"/>
          <w:szCs w:val="21"/>
        </w:rPr>
        <w:t>Spark Streaming</w:t>
      </w:r>
      <w:r w:rsidRPr="00801DF8">
        <w:rPr>
          <w:rFonts w:ascii="Times New Roman" w:hAnsi="Times New Roman" w:cs="Times New Roman"/>
          <w:sz w:val="21"/>
          <w:szCs w:val="21"/>
        </w:rPr>
        <w:t>会实时地从</w:t>
      </w:r>
      <w:r w:rsidRPr="00801DF8">
        <w:rPr>
          <w:rFonts w:ascii="Times New Roman" w:hAnsi="Times New Roman" w:cs="Times New Roman"/>
          <w:sz w:val="21"/>
          <w:szCs w:val="21"/>
        </w:rPr>
        <w:t>Kafka</w:t>
      </w:r>
      <w:r w:rsidRPr="00801DF8">
        <w:rPr>
          <w:rFonts w:ascii="Times New Roman" w:hAnsi="Times New Roman" w:cs="Times New Roman"/>
          <w:sz w:val="21"/>
          <w:szCs w:val="21"/>
        </w:rPr>
        <w:t>集群中获取数据并将其存储在内部的可用内存空间中。当每一个</w:t>
      </w:r>
      <w:r w:rsidRPr="00801DF8">
        <w:rPr>
          <w:rFonts w:ascii="Times New Roman" w:hAnsi="Times New Roman" w:cs="Times New Roman"/>
          <w:sz w:val="21"/>
          <w:szCs w:val="21"/>
        </w:rPr>
        <w:t>batch</w:t>
      </w:r>
      <w:r w:rsidRPr="00801DF8">
        <w:rPr>
          <w:rFonts w:ascii="Times New Roman" w:hAnsi="Times New Roman" w:cs="Times New Roman"/>
          <w:sz w:val="21"/>
          <w:szCs w:val="21"/>
        </w:rPr>
        <w:t>窗口到来时，便对这些数据进行处理。</w:t>
      </w:r>
      <w:r w:rsidRPr="00801DF8">
        <w:rPr>
          <w:rFonts w:ascii="Times New Roman" w:hAnsi="Times New Roman" w:cs="Times New Roman"/>
          <w:sz w:val="21"/>
          <w:szCs w:val="21"/>
        </w:rPr>
        <w:t> </w:t>
      </w:r>
    </w:p>
    <w:p w14:paraId="494B1F48" w14:textId="77777777" w:rsidR="00801DF8" w:rsidRPr="00801DF8" w:rsidRDefault="00801DF8" w:rsidP="00801DF8">
      <w:pPr>
        <w:pStyle w:val="a6"/>
        <w:numPr>
          <w:ilvl w:val="0"/>
          <w:numId w:val="21"/>
        </w:numPr>
        <w:ind w:firstLineChars="0"/>
        <w:rPr>
          <w:rFonts w:ascii="Times New Roman" w:hAnsi="Times New Roman" w:cs="Times New Roman"/>
          <w:sz w:val="21"/>
          <w:szCs w:val="21"/>
        </w:rPr>
      </w:pPr>
      <w:r w:rsidRPr="00801DF8">
        <w:rPr>
          <w:rFonts w:ascii="Times New Roman" w:hAnsi="Times New Roman" w:cs="Times New Roman"/>
          <w:sz w:val="21"/>
          <w:szCs w:val="21"/>
        </w:rPr>
        <w:t>结果存储：为了便于前端展示和页面请求，处理得到的结果将写入到数据库中。</w:t>
      </w:r>
      <w:r w:rsidRPr="00801DF8">
        <w:rPr>
          <w:rFonts w:ascii="Times New Roman" w:hAnsi="Times New Roman" w:cs="Times New Roman"/>
          <w:sz w:val="21"/>
          <w:szCs w:val="21"/>
        </w:rPr>
        <w:t> </w:t>
      </w:r>
    </w:p>
    <w:p w14:paraId="61FBE98B" w14:textId="77777777" w:rsidR="00801DF8" w:rsidRPr="00801DF8" w:rsidRDefault="00801DF8" w:rsidP="00801DF8">
      <w:pPr>
        <w:spacing w:line="360" w:lineRule="auto"/>
        <w:rPr>
          <w:rFonts w:ascii="Times New Roman" w:hAnsi="Times New Roman" w:cs="Times New Roman"/>
          <w:szCs w:val="21"/>
        </w:rPr>
      </w:pPr>
      <w:r w:rsidRPr="00801DF8">
        <w:rPr>
          <w:rFonts w:ascii="Times New Roman" w:hAnsi="Times New Roman" w:cs="Times New Roman"/>
          <w:szCs w:val="21"/>
        </w:rPr>
        <w:t>相比于传统的处理框架，</w:t>
      </w:r>
      <w:proofErr w:type="spellStart"/>
      <w:r w:rsidRPr="00801DF8">
        <w:rPr>
          <w:rFonts w:ascii="Times New Roman" w:hAnsi="Times New Roman" w:cs="Times New Roman"/>
          <w:szCs w:val="21"/>
        </w:rPr>
        <w:t>Kafka+Spark</w:t>
      </w:r>
      <w:proofErr w:type="spellEnd"/>
      <w:r w:rsidRPr="00801DF8">
        <w:rPr>
          <w:rFonts w:ascii="Times New Roman" w:hAnsi="Times New Roman" w:cs="Times New Roman"/>
          <w:szCs w:val="21"/>
        </w:rPr>
        <w:t xml:space="preserve"> Streaming</w:t>
      </w:r>
      <w:r w:rsidRPr="00801DF8">
        <w:rPr>
          <w:rFonts w:ascii="Times New Roman" w:hAnsi="Times New Roman" w:cs="Times New Roman"/>
          <w:szCs w:val="21"/>
        </w:rPr>
        <w:t>的架构有以下几个优点。</w:t>
      </w:r>
      <w:r w:rsidRPr="00801DF8">
        <w:rPr>
          <w:rFonts w:ascii="Times New Roman" w:hAnsi="Times New Roman" w:cs="Times New Roman"/>
          <w:szCs w:val="21"/>
        </w:rPr>
        <w:t xml:space="preserve"> </w:t>
      </w:r>
    </w:p>
    <w:p w14:paraId="183B51EA" w14:textId="77777777" w:rsidR="00801DF8" w:rsidRPr="00801DF8" w:rsidRDefault="00801DF8" w:rsidP="00801DF8">
      <w:pPr>
        <w:pStyle w:val="a6"/>
        <w:numPr>
          <w:ilvl w:val="0"/>
          <w:numId w:val="20"/>
        </w:numPr>
        <w:ind w:firstLineChars="0"/>
        <w:rPr>
          <w:rFonts w:ascii="Times New Roman" w:hAnsi="Times New Roman" w:cs="Times New Roman"/>
          <w:sz w:val="21"/>
          <w:szCs w:val="21"/>
        </w:rPr>
      </w:pPr>
      <w:r w:rsidRPr="00801DF8">
        <w:rPr>
          <w:rFonts w:ascii="Times New Roman" w:hAnsi="Times New Roman" w:cs="Times New Roman"/>
          <w:sz w:val="21"/>
          <w:szCs w:val="21"/>
        </w:rPr>
        <w:t>Spark</w:t>
      </w:r>
      <w:r w:rsidRPr="00801DF8">
        <w:rPr>
          <w:rFonts w:ascii="Times New Roman" w:hAnsi="Times New Roman" w:cs="Times New Roman"/>
          <w:sz w:val="21"/>
          <w:szCs w:val="21"/>
        </w:rPr>
        <w:t>框架的高效和低延迟保证了</w:t>
      </w:r>
      <w:r w:rsidRPr="00801DF8">
        <w:rPr>
          <w:rFonts w:ascii="Times New Roman" w:hAnsi="Times New Roman" w:cs="Times New Roman"/>
          <w:sz w:val="21"/>
          <w:szCs w:val="21"/>
        </w:rPr>
        <w:t>Spark Streaming</w:t>
      </w:r>
      <w:r w:rsidRPr="00801DF8">
        <w:rPr>
          <w:rFonts w:ascii="Times New Roman" w:hAnsi="Times New Roman" w:cs="Times New Roman"/>
          <w:sz w:val="21"/>
          <w:szCs w:val="21"/>
        </w:rPr>
        <w:t>操作的准实时性。</w:t>
      </w:r>
    </w:p>
    <w:p w14:paraId="36C23E5F" w14:textId="77777777" w:rsidR="00801DF8" w:rsidRPr="00801DF8" w:rsidRDefault="00801DF8" w:rsidP="00801DF8">
      <w:pPr>
        <w:pStyle w:val="a6"/>
        <w:numPr>
          <w:ilvl w:val="0"/>
          <w:numId w:val="20"/>
        </w:numPr>
        <w:ind w:firstLineChars="0"/>
        <w:rPr>
          <w:rFonts w:ascii="Times New Roman" w:hAnsi="Times New Roman" w:cs="Times New Roman"/>
          <w:sz w:val="21"/>
          <w:szCs w:val="21"/>
        </w:rPr>
      </w:pPr>
      <w:r w:rsidRPr="00801DF8">
        <w:rPr>
          <w:rFonts w:ascii="Times New Roman" w:hAnsi="Times New Roman" w:cs="Times New Roman"/>
          <w:sz w:val="21"/>
          <w:szCs w:val="21"/>
        </w:rPr>
        <w:t>利用</w:t>
      </w:r>
      <w:r w:rsidRPr="00801DF8">
        <w:rPr>
          <w:rFonts w:ascii="Times New Roman" w:hAnsi="Times New Roman" w:cs="Times New Roman"/>
          <w:sz w:val="21"/>
          <w:szCs w:val="21"/>
        </w:rPr>
        <w:t>Spark</w:t>
      </w:r>
      <w:r w:rsidRPr="00801DF8">
        <w:rPr>
          <w:rFonts w:ascii="Times New Roman" w:hAnsi="Times New Roman" w:cs="Times New Roman"/>
          <w:sz w:val="21"/>
          <w:szCs w:val="21"/>
        </w:rPr>
        <w:t>框架提供的丰富</w:t>
      </w:r>
      <w:r w:rsidRPr="00801DF8">
        <w:rPr>
          <w:rFonts w:ascii="Times New Roman" w:hAnsi="Times New Roman" w:cs="Times New Roman"/>
          <w:sz w:val="21"/>
          <w:szCs w:val="21"/>
        </w:rPr>
        <w:t>API</w:t>
      </w:r>
      <w:r w:rsidRPr="00801DF8">
        <w:rPr>
          <w:rFonts w:ascii="Times New Roman" w:hAnsi="Times New Roman" w:cs="Times New Roman"/>
          <w:sz w:val="21"/>
          <w:szCs w:val="21"/>
        </w:rPr>
        <w:t>和高灵活性，可以精简地写出较为复杂的算法。</w:t>
      </w:r>
      <w:r w:rsidRPr="00801DF8">
        <w:rPr>
          <w:rFonts w:ascii="Times New Roman" w:hAnsi="Times New Roman" w:cs="Times New Roman"/>
          <w:sz w:val="21"/>
          <w:szCs w:val="21"/>
        </w:rPr>
        <w:t xml:space="preserve"> </w:t>
      </w:r>
    </w:p>
    <w:p w14:paraId="54DF9D79" w14:textId="77777777" w:rsidR="00801DF8" w:rsidRPr="00801DF8" w:rsidRDefault="00801DF8" w:rsidP="00801DF8">
      <w:pPr>
        <w:pStyle w:val="a6"/>
        <w:numPr>
          <w:ilvl w:val="0"/>
          <w:numId w:val="20"/>
        </w:numPr>
        <w:ind w:firstLineChars="0"/>
        <w:rPr>
          <w:rFonts w:ascii="Times New Roman" w:hAnsi="Times New Roman" w:cs="Times New Roman"/>
        </w:rPr>
      </w:pPr>
      <w:r w:rsidRPr="00801DF8">
        <w:rPr>
          <w:rFonts w:ascii="Times New Roman" w:hAnsi="Times New Roman" w:cs="Times New Roman"/>
          <w:sz w:val="21"/>
          <w:szCs w:val="21"/>
        </w:rPr>
        <w:t>编程模型的高度一致使得上手</w:t>
      </w:r>
      <w:r w:rsidRPr="00801DF8">
        <w:rPr>
          <w:rFonts w:ascii="Times New Roman" w:hAnsi="Times New Roman" w:cs="Times New Roman"/>
          <w:sz w:val="21"/>
          <w:szCs w:val="21"/>
        </w:rPr>
        <w:t>Spark Streaming</w:t>
      </w:r>
      <w:r w:rsidRPr="00801DF8">
        <w:rPr>
          <w:rFonts w:ascii="Times New Roman" w:hAnsi="Times New Roman" w:cs="Times New Roman"/>
          <w:sz w:val="21"/>
          <w:szCs w:val="21"/>
        </w:rPr>
        <w:t>相当容易，同时也可以保证业务逻辑在实时处理和批处理上的复用。</w:t>
      </w:r>
      <w:r w:rsidRPr="00801DF8">
        <w:rPr>
          <w:rFonts w:ascii="Times New Roman" w:hAnsi="Times New Roman" w:cs="Times New Roman"/>
          <w:sz w:val="21"/>
          <w:szCs w:val="21"/>
        </w:rPr>
        <w:t xml:space="preserve"> </w:t>
      </w:r>
    </w:p>
    <w:p w14:paraId="21A9186E" w14:textId="77777777" w:rsidR="00801DF8" w:rsidRPr="00801DF8" w:rsidRDefault="00801DF8" w:rsidP="00801DF8">
      <w:pPr>
        <w:rPr>
          <w:rFonts w:ascii="Times New Roman" w:hAnsi="Times New Roman" w:cs="Times New Roman"/>
          <w:szCs w:val="24"/>
        </w:rPr>
      </w:pPr>
    </w:p>
    <w:p w14:paraId="6F1AF5E5" w14:textId="77777777" w:rsidR="00C70E4C" w:rsidRPr="00801DF8" w:rsidRDefault="00124320" w:rsidP="00C70E4C">
      <w:pPr>
        <w:pStyle w:val="1"/>
        <w:numPr>
          <w:ilvl w:val="0"/>
          <w:numId w:val="1"/>
        </w:numPr>
        <w:rPr>
          <w:rFonts w:ascii="Times New Roman" w:hAnsi="Times New Roman" w:cs="Times New Roman"/>
        </w:rPr>
      </w:pPr>
      <w:bookmarkStart w:id="71" w:name="_Toc480964588"/>
      <w:commentRangeStart w:id="72"/>
      <w:r w:rsidRPr="00801DF8">
        <w:rPr>
          <w:rFonts w:ascii="Times New Roman" w:hAnsi="Times New Roman" w:cs="Times New Roman"/>
        </w:rPr>
        <w:t>功能</w:t>
      </w:r>
      <w:r w:rsidR="005536E1" w:rsidRPr="00801DF8">
        <w:rPr>
          <w:rFonts w:ascii="Times New Roman" w:hAnsi="Times New Roman" w:cs="Times New Roman"/>
        </w:rPr>
        <w:t>性</w:t>
      </w:r>
      <w:r w:rsidRPr="00801DF8">
        <w:rPr>
          <w:rFonts w:ascii="Times New Roman" w:hAnsi="Times New Roman" w:cs="Times New Roman"/>
        </w:rPr>
        <w:t>需求</w:t>
      </w:r>
      <w:bookmarkEnd w:id="71"/>
      <w:commentRangeEnd w:id="72"/>
      <w:r w:rsidR="00F42E34">
        <w:rPr>
          <w:rStyle w:val="ae"/>
          <w:b w:val="0"/>
          <w:bCs w:val="0"/>
          <w:kern w:val="2"/>
        </w:rPr>
        <w:commentReference w:id="72"/>
      </w:r>
    </w:p>
    <w:p w14:paraId="78584C65" w14:textId="77777777" w:rsidR="00244AD1" w:rsidRPr="00801DF8" w:rsidRDefault="00A238D5" w:rsidP="002E4DAD">
      <w:pPr>
        <w:pStyle w:val="2"/>
        <w:rPr>
          <w:rFonts w:ascii="Times New Roman" w:hAnsi="Times New Roman" w:cs="Times New Roman"/>
        </w:rPr>
      </w:pPr>
      <w:bookmarkStart w:id="74" w:name="_Toc480964589"/>
      <w:r>
        <w:rPr>
          <w:rFonts w:ascii="Times New Roman" w:hAnsi="Times New Roman" w:cs="Times New Roman"/>
        </w:rPr>
        <w:t>4</w:t>
      </w:r>
      <w:r w:rsidR="00124320" w:rsidRPr="00801DF8">
        <w:rPr>
          <w:rFonts w:ascii="Times New Roman" w:hAnsi="Times New Roman" w:cs="Times New Roman"/>
        </w:rPr>
        <w:t xml:space="preserve">.1 </w:t>
      </w:r>
      <w:bookmarkStart w:id="75" w:name="OLE_LINK3"/>
      <w:bookmarkStart w:id="76" w:name="OLE_LINK4"/>
      <w:r w:rsidR="00244AD1" w:rsidRPr="00801DF8">
        <w:rPr>
          <w:rFonts w:ascii="Times New Roman" w:hAnsi="Times New Roman" w:cs="Times New Roman"/>
        </w:rPr>
        <w:t>数据的产生与输入</w:t>
      </w:r>
      <w:bookmarkEnd w:id="74"/>
      <w:bookmarkEnd w:id="75"/>
      <w:bookmarkEnd w:id="76"/>
    </w:p>
    <w:p w14:paraId="6E77C8C8" w14:textId="77777777" w:rsidR="00244AD1" w:rsidRPr="00801DF8" w:rsidRDefault="00A238D5" w:rsidP="00911632">
      <w:pPr>
        <w:pStyle w:val="3"/>
        <w:rPr>
          <w:rFonts w:ascii="Times New Roman" w:hAnsi="Times New Roman" w:cs="Times New Roman"/>
        </w:rPr>
      </w:pPr>
      <w:bookmarkStart w:id="77" w:name="_Toc480964590"/>
      <w:r>
        <w:rPr>
          <w:rFonts w:ascii="Times New Roman" w:hAnsi="Times New Roman" w:cs="Times New Roman"/>
        </w:rPr>
        <w:t>4</w:t>
      </w:r>
      <w:r w:rsidR="00244AD1" w:rsidRPr="00801DF8">
        <w:rPr>
          <w:rFonts w:ascii="Times New Roman" w:hAnsi="Times New Roman" w:cs="Times New Roman"/>
        </w:rPr>
        <w:t>.1.1</w:t>
      </w:r>
      <w:r w:rsidR="00124320" w:rsidRPr="00801DF8">
        <w:rPr>
          <w:rFonts w:ascii="Times New Roman" w:hAnsi="Times New Roman" w:cs="Times New Roman"/>
        </w:rPr>
        <w:t>输入流接收器</w:t>
      </w:r>
      <w:bookmarkEnd w:id="77"/>
    </w:p>
    <w:p w14:paraId="045E97DF" w14:textId="77777777" w:rsidR="008F4E6D" w:rsidRPr="00801DF8" w:rsidRDefault="00241B0D" w:rsidP="006B56F5">
      <w:pPr>
        <w:spacing w:line="360" w:lineRule="auto"/>
        <w:ind w:firstLineChars="202" w:firstLine="424"/>
        <w:rPr>
          <w:rFonts w:ascii="Times New Roman" w:hAnsi="Times New Roman" w:cs="Times New Roman"/>
        </w:rPr>
      </w:pPr>
      <w:r w:rsidRPr="00801DF8">
        <w:rPr>
          <w:rFonts w:ascii="Times New Roman" w:hAnsi="Times New Roman" w:cs="Times New Roman"/>
        </w:rPr>
        <w:t>输入接收器</w:t>
      </w:r>
      <w:bookmarkStart w:id="78" w:name="OLE_LINK1"/>
      <w:bookmarkStart w:id="79" w:name="OLE_LINK2"/>
      <w:r w:rsidRPr="00801DF8">
        <w:rPr>
          <w:rFonts w:ascii="Times New Roman" w:hAnsi="Times New Roman" w:cs="Times New Roman"/>
        </w:rPr>
        <w:t>Receiver</w:t>
      </w:r>
      <w:bookmarkEnd w:id="78"/>
      <w:bookmarkEnd w:id="79"/>
      <w:r w:rsidRPr="00801DF8">
        <w:rPr>
          <w:rFonts w:ascii="Times New Roman" w:hAnsi="Times New Roman" w:cs="Times New Roman"/>
        </w:rPr>
        <w:t>用来持续产生或持续接收系统外的数据</w:t>
      </w:r>
      <w:r w:rsidR="00354DCB" w:rsidRPr="00801DF8">
        <w:rPr>
          <w:rFonts w:ascii="Times New Roman" w:hAnsi="Times New Roman" w:cs="Times New Roman"/>
        </w:rPr>
        <w:t>，</w:t>
      </w:r>
      <w:r w:rsidRPr="00801DF8">
        <w:rPr>
          <w:rFonts w:ascii="Times New Roman" w:hAnsi="Times New Roman" w:cs="Times New Roman"/>
        </w:rPr>
        <w:t>比如</w:t>
      </w:r>
      <w:r w:rsidRPr="00801DF8">
        <w:rPr>
          <w:rFonts w:ascii="Times New Roman" w:hAnsi="Times New Roman" w:cs="Times New Roman"/>
        </w:rPr>
        <w:t xml:space="preserve"> </w:t>
      </w:r>
      <w:proofErr w:type="spellStart"/>
      <w:r w:rsidRPr="00801DF8">
        <w:rPr>
          <w:rFonts w:ascii="Times New Roman" w:hAnsi="Times New Roman" w:cs="Times New Roman"/>
        </w:rPr>
        <w:t>TwitterReceiver</w:t>
      </w:r>
      <w:proofErr w:type="spellEnd"/>
      <w:del w:id="80" w:author="liuchao" w:date="2017-05-01T15:37:00Z">
        <w:r w:rsidRPr="00801DF8" w:rsidDel="00B418F1">
          <w:rPr>
            <w:rFonts w:ascii="Times New Roman" w:hAnsi="Times New Roman" w:cs="Times New Roman"/>
          </w:rPr>
          <w:delText xml:space="preserve"> </w:delText>
        </w:r>
      </w:del>
      <w:r w:rsidRPr="00801DF8">
        <w:rPr>
          <w:rFonts w:ascii="Times New Roman" w:hAnsi="Times New Roman" w:cs="Times New Roman"/>
        </w:rPr>
        <w:t>可以</w:t>
      </w:r>
      <w:proofErr w:type="gramStart"/>
      <w:r w:rsidRPr="00801DF8">
        <w:rPr>
          <w:rFonts w:ascii="Times New Roman" w:hAnsi="Times New Roman" w:cs="Times New Roman"/>
        </w:rPr>
        <w:t>实时爬取</w:t>
      </w:r>
      <w:proofErr w:type="gramEnd"/>
      <w:del w:id="81" w:author="liuchao" w:date="2017-05-01T15:37:00Z">
        <w:r w:rsidRPr="00801DF8" w:rsidDel="00B418F1">
          <w:rPr>
            <w:rFonts w:ascii="Times New Roman" w:hAnsi="Times New Roman" w:cs="Times New Roman"/>
          </w:rPr>
          <w:delText xml:space="preserve"> </w:delText>
        </w:r>
      </w:del>
      <w:r w:rsidRPr="00801DF8">
        <w:rPr>
          <w:rFonts w:ascii="Times New Roman" w:hAnsi="Times New Roman" w:cs="Times New Roman"/>
        </w:rPr>
        <w:t>twitter</w:t>
      </w:r>
      <w:del w:id="82" w:author="liuchao" w:date="2017-05-01T15:37:00Z">
        <w:r w:rsidRPr="00801DF8" w:rsidDel="00B418F1">
          <w:rPr>
            <w:rFonts w:ascii="Times New Roman" w:hAnsi="Times New Roman" w:cs="Times New Roman"/>
          </w:rPr>
          <w:delText xml:space="preserve"> </w:delText>
        </w:r>
      </w:del>
      <w:r w:rsidRPr="00801DF8">
        <w:rPr>
          <w:rFonts w:ascii="Times New Roman" w:hAnsi="Times New Roman" w:cs="Times New Roman"/>
        </w:rPr>
        <w:t>数据。</w:t>
      </w:r>
      <w:r w:rsidR="00354DCB" w:rsidRPr="00801DF8">
        <w:rPr>
          <w:rFonts w:ascii="Times New Roman" w:hAnsi="Times New Roman" w:cs="Times New Roman"/>
        </w:rPr>
        <w:t>为了支持多种数据源，需要定义多种</w:t>
      </w:r>
      <w:r w:rsidR="00354DCB" w:rsidRPr="00801DF8">
        <w:rPr>
          <w:rFonts w:ascii="Times New Roman" w:hAnsi="Times New Roman" w:cs="Times New Roman"/>
        </w:rPr>
        <w:t>Receiver</w:t>
      </w:r>
      <w:r w:rsidR="008F4E6D" w:rsidRPr="00801DF8">
        <w:rPr>
          <w:rFonts w:ascii="Times New Roman" w:hAnsi="Times New Roman" w:cs="Times New Roman"/>
        </w:rPr>
        <w:t>，对不同的数据源进</w:t>
      </w:r>
      <w:r w:rsidR="008F4E6D" w:rsidRPr="00801DF8">
        <w:rPr>
          <w:rFonts w:ascii="Times New Roman" w:hAnsi="Times New Roman" w:cs="Times New Roman"/>
        </w:rPr>
        <w:lastRenderedPageBreak/>
        <w:t>行</w:t>
      </w:r>
      <w:r w:rsidR="00354DCB" w:rsidRPr="00801DF8">
        <w:rPr>
          <w:rFonts w:ascii="Times New Roman" w:hAnsi="Times New Roman" w:cs="Times New Roman"/>
        </w:rPr>
        <w:t>数据获取。</w:t>
      </w:r>
    </w:p>
    <w:p w14:paraId="3BF4F930" w14:textId="77777777" w:rsidR="00403909" w:rsidRPr="00801DF8" w:rsidRDefault="00403909" w:rsidP="006B56F5">
      <w:pPr>
        <w:spacing w:line="360" w:lineRule="auto"/>
        <w:ind w:firstLineChars="202" w:firstLine="424"/>
        <w:rPr>
          <w:rFonts w:ascii="Times New Roman" w:hAnsi="Times New Roman" w:cs="Times New Roman"/>
        </w:rPr>
      </w:pPr>
      <w:r w:rsidRPr="00801DF8">
        <w:rPr>
          <w:rFonts w:ascii="Times New Roman" w:hAnsi="Times New Roman" w:cs="Times New Roman"/>
        </w:rPr>
        <w:t>每个</w:t>
      </w:r>
      <w:proofErr w:type="spellStart"/>
      <w:r w:rsidRPr="00801DF8">
        <w:rPr>
          <w:rFonts w:ascii="Times New Roman" w:hAnsi="Times New Roman" w:cs="Times New Roman"/>
        </w:rPr>
        <w:t>ReceiverSupervisor</w:t>
      </w:r>
      <w:proofErr w:type="spellEnd"/>
      <w:r w:rsidRPr="00801DF8">
        <w:rPr>
          <w:rFonts w:ascii="Times New Roman" w:hAnsi="Times New Roman" w:cs="Times New Roman"/>
        </w:rPr>
        <w:t>启动后将马上生成一个用户提供的</w:t>
      </w:r>
      <w:del w:id="83" w:author="liuchao" w:date="2017-05-01T15:37:00Z">
        <w:r w:rsidRPr="00801DF8" w:rsidDel="00B418F1">
          <w:rPr>
            <w:rFonts w:ascii="Times New Roman" w:hAnsi="Times New Roman" w:cs="Times New Roman"/>
          </w:rPr>
          <w:delText xml:space="preserve"> </w:delText>
        </w:r>
      </w:del>
      <w:r w:rsidRPr="00801DF8">
        <w:rPr>
          <w:rFonts w:ascii="Times New Roman" w:hAnsi="Times New Roman" w:cs="Times New Roman"/>
        </w:rPr>
        <w:t>Receiver</w:t>
      </w:r>
      <w:del w:id="84" w:author="liuchao" w:date="2017-05-01T15:37:00Z">
        <w:r w:rsidRPr="00801DF8" w:rsidDel="00B418F1">
          <w:rPr>
            <w:rFonts w:ascii="Times New Roman" w:hAnsi="Times New Roman" w:cs="Times New Roman"/>
          </w:rPr>
          <w:delText xml:space="preserve"> </w:delText>
        </w:r>
      </w:del>
      <w:r w:rsidRPr="00801DF8">
        <w:rPr>
          <w:rFonts w:ascii="Times New Roman" w:hAnsi="Times New Roman" w:cs="Times New Roman"/>
        </w:rPr>
        <w:t>实现的实例，并在</w:t>
      </w:r>
      <w:commentRangeStart w:id="85"/>
      <w:del w:id="86" w:author="liuchao" w:date="2017-05-01T15:37:00Z">
        <w:r w:rsidRPr="00801DF8" w:rsidDel="00B418F1">
          <w:rPr>
            <w:rFonts w:ascii="Times New Roman" w:hAnsi="Times New Roman" w:cs="Times New Roman"/>
          </w:rPr>
          <w:delText xml:space="preserve"> </w:delText>
        </w:r>
      </w:del>
      <w:r w:rsidRPr="00801DF8">
        <w:rPr>
          <w:rFonts w:ascii="Times New Roman" w:hAnsi="Times New Roman" w:cs="Times New Roman"/>
        </w:rPr>
        <w:t>Receiver</w:t>
      </w:r>
      <w:commentRangeEnd w:id="85"/>
      <w:r w:rsidR="00B418F1">
        <w:rPr>
          <w:rStyle w:val="ae"/>
        </w:rPr>
        <w:commentReference w:id="85"/>
      </w:r>
      <w:del w:id="87" w:author="liuchao" w:date="2017-05-01T15:37:00Z">
        <w:r w:rsidRPr="00801DF8" w:rsidDel="00B418F1">
          <w:rPr>
            <w:rFonts w:ascii="Times New Roman" w:hAnsi="Times New Roman" w:cs="Times New Roman"/>
          </w:rPr>
          <w:delText xml:space="preserve"> </w:delText>
        </w:r>
      </w:del>
      <w:r w:rsidRPr="00801DF8">
        <w:rPr>
          <w:rFonts w:ascii="Times New Roman" w:hAnsi="Times New Roman" w:cs="Times New Roman"/>
        </w:rPr>
        <w:t>实例生成后开始持续不断地接收外界数据，并持续交给</w:t>
      </w:r>
      <w:bookmarkStart w:id="88" w:name="OLE_LINK9"/>
      <w:proofErr w:type="spellStart"/>
      <w:r w:rsidRPr="00801DF8">
        <w:rPr>
          <w:rFonts w:ascii="Times New Roman" w:hAnsi="Times New Roman" w:cs="Times New Roman"/>
        </w:rPr>
        <w:t>ReceiverSupervisor</w:t>
      </w:r>
      <w:bookmarkEnd w:id="88"/>
      <w:proofErr w:type="spellEnd"/>
      <w:r w:rsidRPr="00801DF8">
        <w:rPr>
          <w:rFonts w:ascii="Times New Roman" w:hAnsi="Times New Roman" w:cs="Times New Roman"/>
        </w:rPr>
        <w:t>。</w:t>
      </w:r>
      <w:proofErr w:type="spellStart"/>
      <w:r w:rsidRPr="00801DF8">
        <w:rPr>
          <w:rFonts w:ascii="Times New Roman" w:hAnsi="Times New Roman" w:cs="Times New Roman"/>
          <w:kern w:val="0"/>
        </w:rPr>
        <w:t>ReceiverSupervisor</w:t>
      </w:r>
      <w:proofErr w:type="spellEnd"/>
      <w:r w:rsidRPr="00801DF8">
        <w:rPr>
          <w:rFonts w:ascii="Times New Roman" w:hAnsi="Times New Roman" w:cs="Times New Roman"/>
          <w:kern w:val="0"/>
        </w:rPr>
        <w:t>将数据成块存储。存储完成后，</w:t>
      </w:r>
      <w:proofErr w:type="spellStart"/>
      <w:r w:rsidRPr="00801DF8">
        <w:rPr>
          <w:rFonts w:ascii="Times New Roman" w:hAnsi="Times New Roman" w:cs="Times New Roman"/>
          <w:kern w:val="0"/>
        </w:rPr>
        <w:t>ReceiverSupervisor</w:t>
      </w:r>
      <w:proofErr w:type="spellEnd"/>
      <w:r w:rsidRPr="00801DF8">
        <w:rPr>
          <w:rFonts w:ascii="Times New Roman" w:hAnsi="Times New Roman" w:cs="Times New Roman"/>
          <w:kern w:val="0"/>
        </w:rPr>
        <w:t>及时上报数据的</w:t>
      </w:r>
      <w:proofErr w:type="spellStart"/>
      <w:r w:rsidRPr="00801DF8">
        <w:rPr>
          <w:rFonts w:ascii="Times New Roman" w:hAnsi="Times New Roman" w:cs="Times New Roman"/>
          <w:kern w:val="0"/>
        </w:rPr>
        <w:t>mata</w:t>
      </w:r>
      <w:proofErr w:type="spellEnd"/>
      <w:r w:rsidRPr="00801DF8">
        <w:rPr>
          <w:rFonts w:ascii="Times New Roman" w:hAnsi="Times New Roman" w:cs="Times New Roman"/>
          <w:kern w:val="0"/>
        </w:rPr>
        <w:t>信息给</w:t>
      </w:r>
      <w:r w:rsidRPr="00801DF8">
        <w:rPr>
          <w:rFonts w:ascii="Times New Roman" w:hAnsi="Times New Roman" w:cs="Times New Roman"/>
          <w:kern w:val="0"/>
        </w:rPr>
        <w:t>driver</w:t>
      </w:r>
      <w:del w:id="89" w:author="liuchao" w:date="2017-05-01T15:38:00Z">
        <w:r w:rsidRPr="00801DF8" w:rsidDel="00B418F1">
          <w:rPr>
            <w:rFonts w:ascii="Times New Roman" w:hAnsi="Times New Roman" w:cs="Times New Roman"/>
            <w:kern w:val="0"/>
          </w:rPr>
          <w:delText xml:space="preserve"> </w:delText>
        </w:r>
      </w:del>
      <w:r w:rsidRPr="00801DF8">
        <w:rPr>
          <w:rFonts w:ascii="Times New Roman" w:hAnsi="Times New Roman" w:cs="Times New Roman"/>
          <w:kern w:val="0"/>
        </w:rPr>
        <w:t>端的</w:t>
      </w:r>
      <w:proofErr w:type="spellStart"/>
      <w:r w:rsidRPr="00801DF8">
        <w:rPr>
          <w:rFonts w:ascii="Times New Roman" w:hAnsi="Times New Roman" w:cs="Times New Roman"/>
          <w:kern w:val="0"/>
        </w:rPr>
        <w:t>ReceiverTracker</w:t>
      </w:r>
      <w:proofErr w:type="spellEnd"/>
      <w:r w:rsidR="00854FAA" w:rsidRPr="00801DF8">
        <w:rPr>
          <w:rFonts w:ascii="Times New Roman" w:hAnsi="Times New Roman" w:cs="Times New Roman"/>
          <w:kern w:val="0"/>
        </w:rPr>
        <w:t>。</w:t>
      </w:r>
    </w:p>
    <w:p w14:paraId="4008829A" w14:textId="77777777" w:rsidR="00244AD1" w:rsidRPr="00801DF8" w:rsidRDefault="00A238D5" w:rsidP="006B56F5">
      <w:pPr>
        <w:pStyle w:val="3"/>
        <w:spacing w:line="360" w:lineRule="auto"/>
        <w:rPr>
          <w:rFonts w:ascii="Times New Roman" w:hAnsi="Times New Roman" w:cs="Times New Roman"/>
        </w:rPr>
      </w:pPr>
      <w:bookmarkStart w:id="90" w:name="_Toc480964591"/>
      <w:r>
        <w:rPr>
          <w:rFonts w:ascii="Times New Roman" w:hAnsi="Times New Roman" w:cs="Times New Roman"/>
        </w:rPr>
        <w:t>4</w:t>
      </w:r>
      <w:r w:rsidR="00244AD1" w:rsidRPr="00801DF8">
        <w:rPr>
          <w:rFonts w:ascii="Times New Roman" w:hAnsi="Times New Roman" w:cs="Times New Roman"/>
        </w:rPr>
        <w:t xml:space="preserve">.1.2 </w:t>
      </w:r>
      <w:r w:rsidR="00244AD1" w:rsidRPr="00801DF8">
        <w:rPr>
          <w:rFonts w:ascii="Times New Roman" w:hAnsi="Times New Roman" w:cs="Times New Roman"/>
        </w:rPr>
        <w:t>数据源输入流</w:t>
      </w:r>
      <w:bookmarkEnd w:id="90"/>
    </w:p>
    <w:p w14:paraId="21871175" w14:textId="77777777" w:rsidR="00B86F1C" w:rsidRPr="00801DF8" w:rsidRDefault="00854FAA" w:rsidP="00B86F1C">
      <w:pPr>
        <w:spacing w:line="360" w:lineRule="auto"/>
        <w:ind w:firstLine="360"/>
        <w:rPr>
          <w:rFonts w:ascii="Times New Roman" w:hAnsi="Times New Roman" w:cs="Times New Roman"/>
          <w:szCs w:val="21"/>
        </w:rPr>
      </w:pPr>
      <w:r w:rsidRPr="00801DF8">
        <w:rPr>
          <w:rFonts w:ascii="Times New Roman" w:hAnsi="Times New Roman" w:cs="Times New Roman"/>
          <w:szCs w:val="21"/>
        </w:rPr>
        <w:t>在</w:t>
      </w:r>
      <w:r w:rsidRPr="00801DF8">
        <w:rPr>
          <w:rFonts w:ascii="Times New Roman" w:hAnsi="Times New Roman" w:cs="Times New Roman"/>
          <w:szCs w:val="21"/>
        </w:rPr>
        <w:t>driver</w:t>
      </w:r>
      <w:r w:rsidRPr="00801DF8">
        <w:rPr>
          <w:rFonts w:ascii="Times New Roman" w:hAnsi="Times New Roman" w:cs="Times New Roman"/>
          <w:szCs w:val="21"/>
        </w:rPr>
        <w:t>端，数据源</w:t>
      </w:r>
      <w:r w:rsidR="00B86F1C" w:rsidRPr="00801DF8">
        <w:rPr>
          <w:rFonts w:ascii="Times New Roman" w:hAnsi="Times New Roman" w:cs="Times New Roman"/>
          <w:szCs w:val="21"/>
        </w:rPr>
        <w:t>输入</w:t>
      </w:r>
      <w:r w:rsidRPr="00801DF8">
        <w:rPr>
          <w:rFonts w:ascii="Times New Roman" w:hAnsi="Times New Roman" w:cs="Times New Roman"/>
          <w:szCs w:val="21"/>
        </w:rPr>
        <w:t>流（</w:t>
      </w:r>
      <w:proofErr w:type="spellStart"/>
      <w:r w:rsidRPr="00801DF8">
        <w:rPr>
          <w:rFonts w:ascii="Times New Roman" w:hAnsi="Times New Roman" w:cs="Times New Roman"/>
          <w:szCs w:val="21"/>
        </w:rPr>
        <w:t>ReceiverInputDStream</w:t>
      </w:r>
      <w:proofErr w:type="spellEnd"/>
      <w:r w:rsidRPr="00801DF8">
        <w:rPr>
          <w:rFonts w:ascii="Times New Roman" w:hAnsi="Times New Roman" w:cs="Times New Roman"/>
          <w:szCs w:val="21"/>
        </w:rPr>
        <w:t>）在每个</w:t>
      </w:r>
      <w:r w:rsidRPr="00801DF8">
        <w:rPr>
          <w:rFonts w:ascii="Times New Roman" w:hAnsi="Times New Roman" w:cs="Times New Roman"/>
          <w:szCs w:val="21"/>
        </w:rPr>
        <w:t>batch</w:t>
      </w:r>
      <w:r w:rsidRPr="00801DF8">
        <w:rPr>
          <w:rFonts w:ascii="Times New Roman" w:hAnsi="Times New Roman" w:cs="Times New Roman"/>
          <w:szCs w:val="21"/>
        </w:rPr>
        <w:t>检查</w:t>
      </w:r>
      <w:proofErr w:type="spellStart"/>
      <w:r w:rsidRPr="00801DF8">
        <w:rPr>
          <w:rFonts w:ascii="Times New Roman" w:hAnsi="Times New Roman" w:cs="Times New Roman"/>
          <w:szCs w:val="21"/>
        </w:rPr>
        <w:t>ReceiverTracker</w:t>
      </w:r>
      <w:proofErr w:type="spellEnd"/>
      <w:r w:rsidRPr="00801DF8">
        <w:rPr>
          <w:rFonts w:ascii="Times New Roman" w:hAnsi="Times New Roman" w:cs="Times New Roman"/>
          <w:szCs w:val="21"/>
        </w:rPr>
        <w:t xml:space="preserve"> </w:t>
      </w:r>
      <w:r w:rsidRPr="00801DF8">
        <w:rPr>
          <w:rFonts w:ascii="Times New Roman" w:hAnsi="Times New Roman" w:cs="Times New Roman"/>
          <w:szCs w:val="21"/>
        </w:rPr>
        <w:t>收到的数据</w:t>
      </w:r>
      <w:r w:rsidR="00224FFA" w:rsidRPr="00801DF8">
        <w:rPr>
          <w:rFonts w:ascii="Times New Roman" w:hAnsi="Times New Roman" w:cs="Times New Roman"/>
          <w:szCs w:val="21"/>
        </w:rPr>
        <w:t>块的</w:t>
      </w:r>
      <w:r w:rsidRPr="00801DF8">
        <w:rPr>
          <w:rFonts w:ascii="Times New Roman" w:hAnsi="Times New Roman" w:cs="Times New Roman"/>
          <w:szCs w:val="21"/>
        </w:rPr>
        <w:t>meta</w:t>
      </w:r>
      <w:r w:rsidRPr="00801DF8">
        <w:rPr>
          <w:rFonts w:ascii="Times New Roman" w:hAnsi="Times New Roman" w:cs="Times New Roman"/>
          <w:szCs w:val="21"/>
        </w:rPr>
        <w:t>信息，界定哪些新数据需要在本</w:t>
      </w:r>
      <w:r w:rsidR="00454DC3" w:rsidRPr="00801DF8">
        <w:rPr>
          <w:rFonts w:ascii="Times New Roman" w:hAnsi="Times New Roman" w:cs="Times New Roman"/>
          <w:szCs w:val="21"/>
        </w:rPr>
        <w:t>batch</w:t>
      </w:r>
      <w:r w:rsidRPr="00801DF8">
        <w:rPr>
          <w:rFonts w:ascii="Times New Roman" w:hAnsi="Times New Roman" w:cs="Times New Roman"/>
          <w:szCs w:val="21"/>
        </w:rPr>
        <w:t>内处理，然后生成相应的</w:t>
      </w:r>
      <w:del w:id="91" w:author="liuchao" w:date="2017-05-01T15:39:00Z">
        <w:r w:rsidRPr="00801DF8" w:rsidDel="00901702">
          <w:rPr>
            <w:rFonts w:ascii="Times New Roman" w:hAnsi="Times New Roman" w:cs="Times New Roman"/>
            <w:szCs w:val="21"/>
          </w:rPr>
          <w:delText xml:space="preserve"> </w:delText>
        </w:r>
      </w:del>
      <w:r w:rsidRPr="00801DF8">
        <w:rPr>
          <w:rFonts w:ascii="Times New Roman" w:hAnsi="Times New Roman" w:cs="Times New Roman"/>
          <w:szCs w:val="21"/>
        </w:rPr>
        <w:t>RDD</w:t>
      </w:r>
      <w:del w:id="92" w:author="liuchao" w:date="2017-05-01T15:39:00Z">
        <w:r w:rsidRPr="00801DF8" w:rsidDel="00901702">
          <w:rPr>
            <w:rFonts w:ascii="Times New Roman" w:hAnsi="Times New Roman" w:cs="Times New Roman"/>
            <w:szCs w:val="21"/>
          </w:rPr>
          <w:delText xml:space="preserve"> </w:delText>
        </w:r>
      </w:del>
      <w:r w:rsidRPr="00801DF8">
        <w:rPr>
          <w:rFonts w:ascii="Times New Roman" w:hAnsi="Times New Roman" w:cs="Times New Roman"/>
          <w:szCs w:val="21"/>
        </w:rPr>
        <w:t>实例去处理这些块数据</w:t>
      </w:r>
      <w:r w:rsidR="00454DC3" w:rsidRPr="00801DF8">
        <w:rPr>
          <w:rFonts w:ascii="Times New Roman" w:hAnsi="Times New Roman" w:cs="Times New Roman"/>
          <w:szCs w:val="21"/>
        </w:rPr>
        <w:t>。</w:t>
      </w:r>
    </w:p>
    <w:p w14:paraId="55B5823B" w14:textId="77777777" w:rsidR="00124320" w:rsidRPr="00801DF8" w:rsidRDefault="00A238D5" w:rsidP="00195344">
      <w:pPr>
        <w:pStyle w:val="2"/>
        <w:rPr>
          <w:rFonts w:ascii="Times New Roman" w:hAnsi="Times New Roman" w:cs="Times New Roman"/>
        </w:rPr>
      </w:pPr>
      <w:bookmarkStart w:id="93" w:name="_Toc480964592"/>
      <w:r>
        <w:rPr>
          <w:rFonts w:ascii="Times New Roman" w:hAnsi="Times New Roman" w:cs="Times New Roman"/>
        </w:rPr>
        <w:t>4</w:t>
      </w:r>
      <w:r w:rsidR="00124320" w:rsidRPr="00801DF8">
        <w:rPr>
          <w:rFonts w:ascii="Times New Roman" w:hAnsi="Times New Roman" w:cs="Times New Roman"/>
        </w:rPr>
        <w:t>.2</w:t>
      </w:r>
      <w:r w:rsidR="003C6608" w:rsidRPr="00801DF8">
        <w:rPr>
          <w:rFonts w:ascii="Times New Roman" w:hAnsi="Times New Roman" w:cs="Times New Roman"/>
        </w:rPr>
        <w:t xml:space="preserve"> </w:t>
      </w:r>
      <w:r w:rsidR="003C6608" w:rsidRPr="00801DF8">
        <w:rPr>
          <w:rFonts w:ascii="Times New Roman" w:hAnsi="Times New Roman" w:cs="Times New Roman"/>
        </w:rPr>
        <w:t>数据流抽象</w:t>
      </w:r>
      <w:proofErr w:type="spellStart"/>
      <w:r w:rsidR="003C6608" w:rsidRPr="00801DF8">
        <w:rPr>
          <w:rFonts w:ascii="Times New Roman" w:hAnsi="Times New Roman" w:cs="Times New Roman"/>
        </w:rPr>
        <w:t>DStream</w:t>
      </w:r>
      <w:bookmarkEnd w:id="93"/>
      <w:proofErr w:type="spellEnd"/>
    </w:p>
    <w:p w14:paraId="2F51EB46" w14:textId="77777777" w:rsidR="002F6EF4" w:rsidRPr="00801DF8" w:rsidRDefault="002F6EF4" w:rsidP="00AE406E">
      <w:pPr>
        <w:spacing w:line="360" w:lineRule="auto"/>
        <w:ind w:firstLineChars="202" w:firstLine="424"/>
        <w:rPr>
          <w:rFonts w:ascii="Times New Roman" w:hAnsi="Times New Roman" w:cs="Times New Roman"/>
        </w:rPr>
      </w:pPr>
      <w:r w:rsidRPr="00801DF8">
        <w:rPr>
          <w:rFonts w:ascii="Times New Roman" w:hAnsi="Times New Roman" w:cs="Times New Roman"/>
        </w:rPr>
        <w:t>有了数据的来源，就需要有数据的处理与</w:t>
      </w:r>
      <w:r w:rsidR="00A5737E" w:rsidRPr="00801DF8">
        <w:rPr>
          <w:rFonts w:ascii="Times New Roman" w:hAnsi="Times New Roman" w:cs="Times New Roman"/>
        </w:rPr>
        <w:t>存储。</w:t>
      </w:r>
      <w:proofErr w:type="spellStart"/>
      <w:r w:rsidRPr="00801DF8">
        <w:rPr>
          <w:rFonts w:ascii="Times New Roman" w:hAnsi="Times New Roman" w:cs="Times New Roman"/>
        </w:rPr>
        <w:t>DStream</w:t>
      </w:r>
      <w:proofErr w:type="spellEnd"/>
      <w:r w:rsidRPr="00801DF8">
        <w:rPr>
          <w:rFonts w:ascii="Times New Roman" w:hAnsi="Times New Roman" w:cs="Times New Roman"/>
        </w:rPr>
        <w:t>是</w:t>
      </w:r>
      <w:r w:rsidRPr="00801DF8">
        <w:rPr>
          <w:rFonts w:ascii="Times New Roman" w:hAnsi="Times New Roman" w:cs="Times New Roman"/>
        </w:rPr>
        <w:t>Spark Streaming</w:t>
      </w:r>
      <w:r w:rsidRPr="00801DF8">
        <w:rPr>
          <w:rFonts w:ascii="Times New Roman" w:hAnsi="Times New Roman" w:cs="Times New Roman"/>
        </w:rPr>
        <w:t>中</w:t>
      </w:r>
      <w:r w:rsidR="00A5737E" w:rsidRPr="00801DF8">
        <w:rPr>
          <w:rFonts w:ascii="Times New Roman" w:hAnsi="Times New Roman" w:cs="Times New Roman"/>
        </w:rPr>
        <w:t>所有</w:t>
      </w:r>
      <w:proofErr w:type="gramStart"/>
      <w:r w:rsidR="00A5737E" w:rsidRPr="00801DF8">
        <w:rPr>
          <w:rFonts w:ascii="Times New Roman" w:hAnsi="Times New Roman" w:cs="Times New Roman"/>
        </w:rPr>
        <w:t>流数据</w:t>
      </w:r>
      <w:proofErr w:type="gramEnd"/>
      <w:r w:rsidR="00A5737E" w:rsidRPr="00801DF8">
        <w:rPr>
          <w:rFonts w:ascii="Times New Roman" w:hAnsi="Times New Roman" w:cs="Times New Roman"/>
        </w:rPr>
        <w:t>的抽象。</w:t>
      </w:r>
    </w:p>
    <w:p w14:paraId="74BBAE19" w14:textId="77777777" w:rsidR="00244AD1" w:rsidRPr="00801DF8" w:rsidRDefault="00A238D5" w:rsidP="00AE406E">
      <w:pPr>
        <w:pStyle w:val="3"/>
        <w:spacing w:line="360" w:lineRule="auto"/>
        <w:rPr>
          <w:rFonts w:ascii="Times New Roman" w:hAnsi="Times New Roman" w:cs="Times New Roman"/>
        </w:rPr>
      </w:pPr>
      <w:bookmarkStart w:id="94" w:name="_Toc480964593"/>
      <w:r>
        <w:rPr>
          <w:rFonts w:ascii="Times New Roman" w:hAnsi="Times New Roman" w:cs="Times New Roman"/>
        </w:rPr>
        <w:t>4</w:t>
      </w:r>
      <w:r w:rsidR="00244AD1" w:rsidRPr="00801DF8">
        <w:rPr>
          <w:rFonts w:ascii="Times New Roman" w:hAnsi="Times New Roman" w:cs="Times New Roman"/>
        </w:rPr>
        <w:t>.2.1</w:t>
      </w:r>
      <w:r w:rsidR="006506C6" w:rsidRPr="00801DF8">
        <w:rPr>
          <w:rFonts w:ascii="Times New Roman" w:hAnsi="Times New Roman" w:cs="Times New Roman"/>
        </w:rPr>
        <w:t xml:space="preserve"> </w:t>
      </w:r>
      <w:proofErr w:type="spellStart"/>
      <w:r w:rsidR="006506C6" w:rsidRPr="00801DF8">
        <w:rPr>
          <w:rFonts w:ascii="Times New Roman" w:hAnsi="Times New Roman" w:cs="Times New Roman"/>
        </w:rPr>
        <w:t>DStream</w:t>
      </w:r>
      <w:proofErr w:type="spellEnd"/>
      <w:r w:rsidR="006506C6" w:rsidRPr="00801DF8">
        <w:rPr>
          <w:rFonts w:ascii="Times New Roman" w:hAnsi="Times New Roman" w:cs="Times New Roman"/>
        </w:rPr>
        <w:t>的离散化</w:t>
      </w:r>
      <w:bookmarkEnd w:id="94"/>
    </w:p>
    <w:p w14:paraId="5F12F4D5" w14:textId="77777777" w:rsidR="00112C68" w:rsidRPr="00801DF8" w:rsidRDefault="00112C68" w:rsidP="00AE406E">
      <w:pPr>
        <w:spacing w:line="360" w:lineRule="auto"/>
        <w:ind w:firstLine="420"/>
        <w:rPr>
          <w:rFonts w:ascii="Times New Roman" w:hAnsi="Times New Roman" w:cs="Times New Roman"/>
        </w:rPr>
      </w:pPr>
      <w:proofErr w:type="spellStart"/>
      <w:r w:rsidRPr="00801DF8">
        <w:rPr>
          <w:rFonts w:ascii="Times New Roman" w:hAnsi="Times New Roman" w:cs="Times New Roman"/>
        </w:rPr>
        <w:t>DStream</w:t>
      </w:r>
      <w:proofErr w:type="spellEnd"/>
      <w:r w:rsidRPr="00801DF8">
        <w:rPr>
          <w:rFonts w:ascii="Times New Roman" w:hAnsi="Times New Roman" w:cs="Times New Roman"/>
        </w:rPr>
        <w:t>（</w:t>
      </w:r>
      <w:r w:rsidRPr="00801DF8">
        <w:rPr>
          <w:rFonts w:ascii="Times New Roman" w:hAnsi="Times New Roman" w:cs="Times New Roman"/>
        </w:rPr>
        <w:t>Discretized Stream</w:t>
      </w:r>
      <w:r w:rsidRPr="00801DF8">
        <w:rPr>
          <w:rFonts w:ascii="Times New Roman" w:hAnsi="Times New Roman" w:cs="Times New Roman"/>
        </w:rPr>
        <w:t>）是</w:t>
      </w:r>
      <w:r w:rsidRPr="00801DF8">
        <w:rPr>
          <w:rFonts w:ascii="Times New Roman" w:hAnsi="Times New Roman" w:cs="Times New Roman"/>
        </w:rPr>
        <w:t>Spark Streaming</w:t>
      </w:r>
      <w:r w:rsidRPr="00801DF8">
        <w:rPr>
          <w:rFonts w:ascii="Times New Roman" w:hAnsi="Times New Roman" w:cs="Times New Roman"/>
        </w:rPr>
        <w:t>对内部持续的实时数据流的抽象描述。而要处理的实时数据流，在</w:t>
      </w:r>
      <w:r w:rsidRPr="00801DF8">
        <w:rPr>
          <w:rFonts w:ascii="Times New Roman" w:hAnsi="Times New Roman" w:cs="Times New Roman"/>
        </w:rPr>
        <w:t>Spark Streaming</w:t>
      </w:r>
      <w:r w:rsidRPr="00801DF8">
        <w:rPr>
          <w:rFonts w:ascii="Times New Roman" w:hAnsi="Times New Roman" w:cs="Times New Roman"/>
        </w:rPr>
        <w:t>中对应于一个</w:t>
      </w:r>
      <w:proofErr w:type="spellStart"/>
      <w:r w:rsidRPr="00801DF8">
        <w:rPr>
          <w:rFonts w:ascii="Times New Roman" w:hAnsi="Times New Roman" w:cs="Times New Roman"/>
        </w:rPr>
        <w:t>DStream</w:t>
      </w:r>
      <w:proofErr w:type="spellEnd"/>
      <w:del w:id="95" w:author="liuchao" w:date="2017-05-01T15:40:00Z">
        <w:r w:rsidRPr="00801DF8" w:rsidDel="00901702">
          <w:rPr>
            <w:rFonts w:ascii="Times New Roman" w:hAnsi="Times New Roman" w:cs="Times New Roman"/>
          </w:rPr>
          <w:delText> </w:delText>
        </w:r>
      </w:del>
      <w:r w:rsidRPr="00801DF8">
        <w:rPr>
          <w:rFonts w:ascii="Times New Roman" w:hAnsi="Times New Roman" w:cs="Times New Roman"/>
        </w:rPr>
        <w:t>实例；另外，</w:t>
      </w:r>
      <w:r w:rsidRPr="00801DF8">
        <w:rPr>
          <w:rFonts w:ascii="Times New Roman" w:hAnsi="Times New Roman" w:cs="Times New Roman"/>
        </w:rPr>
        <w:t>RDD</w:t>
      </w:r>
      <w:r w:rsidRPr="00801DF8">
        <w:rPr>
          <w:rFonts w:ascii="Times New Roman" w:hAnsi="Times New Roman" w:cs="Times New Roman"/>
        </w:rPr>
        <w:t>（</w:t>
      </w:r>
      <w:r w:rsidRPr="00801DF8">
        <w:rPr>
          <w:rFonts w:ascii="Times New Roman" w:hAnsi="Times New Roman" w:cs="Times New Roman"/>
        </w:rPr>
        <w:t>Resilient Distributed Datasets</w:t>
      </w:r>
      <w:r w:rsidRPr="00801DF8">
        <w:rPr>
          <w:rFonts w:ascii="Times New Roman" w:hAnsi="Times New Roman" w:cs="Times New Roman"/>
        </w:rPr>
        <w:t>）是</w:t>
      </w:r>
      <w:r w:rsidRPr="00801DF8">
        <w:rPr>
          <w:rFonts w:ascii="Times New Roman" w:hAnsi="Times New Roman" w:cs="Times New Roman"/>
        </w:rPr>
        <w:t>Spark</w:t>
      </w:r>
      <w:r w:rsidRPr="00801DF8">
        <w:rPr>
          <w:rFonts w:ascii="Times New Roman" w:hAnsi="Times New Roman" w:cs="Times New Roman"/>
        </w:rPr>
        <w:t>最基本也是最根本的数据抽象，是只读的分区记录集合。</w:t>
      </w:r>
      <w:del w:id="96" w:author="liuchao" w:date="2017-05-01T15:40:00Z">
        <w:r w:rsidRPr="00801DF8" w:rsidDel="00901702">
          <w:rPr>
            <w:rFonts w:ascii="Times New Roman" w:hAnsi="Times New Roman" w:cs="Times New Roman"/>
          </w:rPr>
          <w:delText> </w:delText>
        </w:r>
      </w:del>
      <w:proofErr w:type="spellStart"/>
      <w:r w:rsidRPr="00801DF8">
        <w:rPr>
          <w:rFonts w:ascii="Times New Roman" w:hAnsi="Times New Roman" w:cs="Times New Roman"/>
        </w:rPr>
        <w:t>DStream</w:t>
      </w:r>
      <w:proofErr w:type="spellEnd"/>
      <w:del w:id="97" w:author="liuchao" w:date="2017-05-01T15:40:00Z">
        <w:r w:rsidRPr="00801DF8" w:rsidDel="00901702">
          <w:rPr>
            <w:rFonts w:ascii="Times New Roman" w:hAnsi="Times New Roman" w:cs="Times New Roman"/>
          </w:rPr>
          <w:delText xml:space="preserve"> </w:delText>
        </w:r>
      </w:del>
      <w:r w:rsidRPr="00801DF8">
        <w:rPr>
          <w:rFonts w:ascii="Times New Roman" w:hAnsi="Times New Roman" w:cs="Times New Roman"/>
        </w:rPr>
        <w:t>代表了一系列连续的</w:t>
      </w:r>
      <w:r w:rsidRPr="00801DF8">
        <w:rPr>
          <w:rFonts w:ascii="Times New Roman" w:hAnsi="Times New Roman" w:cs="Times New Roman"/>
        </w:rPr>
        <w:t>RDD</w:t>
      </w:r>
      <w:r w:rsidRPr="00801DF8">
        <w:rPr>
          <w:rFonts w:ascii="Times New Roman" w:hAnsi="Times New Roman" w:cs="Times New Roman"/>
        </w:rPr>
        <w:t>，</w:t>
      </w:r>
      <w:proofErr w:type="spellStart"/>
      <w:r w:rsidRPr="00801DF8">
        <w:rPr>
          <w:rFonts w:ascii="Times New Roman" w:hAnsi="Times New Roman" w:cs="Times New Roman"/>
        </w:rPr>
        <w:t>DStream</w:t>
      </w:r>
      <w:proofErr w:type="spellEnd"/>
      <w:r w:rsidRPr="00801DF8">
        <w:rPr>
          <w:rFonts w:ascii="Times New Roman" w:hAnsi="Times New Roman" w:cs="Times New Roman"/>
        </w:rPr>
        <w:t>中每个</w:t>
      </w:r>
      <w:r w:rsidRPr="00801DF8">
        <w:rPr>
          <w:rFonts w:ascii="Times New Roman" w:hAnsi="Times New Roman" w:cs="Times New Roman"/>
        </w:rPr>
        <w:t>RDD</w:t>
      </w:r>
      <w:r w:rsidRPr="00801DF8">
        <w:rPr>
          <w:rFonts w:ascii="Times New Roman" w:hAnsi="Times New Roman" w:cs="Times New Roman"/>
        </w:rPr>
        <w:t>包含特定时间间隔的数据。</w:t>
      </w:r>
    </w:p>
    <w:p w14:paraId="7547840A" w14:textId="77777777" w:rsidR="005449C4" w:rsidRPr="00801DF8" w:rsidRDefault="00112C68" w:rsidP="00AE406E">
      <w:pPr>
        <w:keepNext/>
        <w:spacing w:line="360" w:lineRule="auto"/>
        <w:jc w:val="center"/>
        <w:rPr>
          <w:rFonts w:ascii="Times New Roman" w:hAnsi="Times New Roman" w:cs="Times New Roman"/>
        </w:rPr>
      </w:pPr>
      <w:r w:rsidRPr="00801DF8">
        <w:rPr>
          <w:rFonts w:ascii="Times New Roman" w:hAnsi="Times New Roman" w:cs="Times New Roman"/>
          <w:noProof/>
        </w:rPr>
        <w:drawing>
          <wp:inline distT="0" distB="0" distL="0" distR="0" wp14:anchorId="5FE08EB7" wp14:editId="44CFEA42">
            <wp:extent cx="5019675" cy="1104900"/>
            <wp:effectExtent l="0" t="0" r="0" b="0"/>
            <wp:docPr id="1" name="图片 1" descr="http://spark.apache.org/docs/latest/img/streaming-d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rk.apache.org/docs/latest/img/streaming-dstream.p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019675" cy="1104900"/>
                    </a:xfrm>
                    <a:prstGeom prst="rect">
                      <a:avLst/>
                    </a:prstGeom>
                    <a:noFill/>
                    <a:ln>
                      <a:noFill/>
                    </a:ln>
                  </pic:spPr>
                </pic:pic>
              </a:graphicData>
            </a:graphic>
          </wp:inline>
        </w:drawing>
      </w:r>
    </w:p>
    <w:p w14:paraId="53A16CB7" w14:textId="77777777" w:rsidR="00B87501" w:rsidRPr="00801DF8" w:rsidRDefault="005449C4" w:rsidP="00AE406E">
      <w:pPr>
        <w:pStyle w:val="a7"/>
        <w:jc w:val="center"/>
        <w:rPr>
          <w:rFonts w:ascii="Times New Roman" w:hAnsi="Times New Roman" w:cs="Times New Roman"/>
        </w:rPr>
      </w:pPr>
      <w:bookmarkStart w:id="98" w:name="_Toc480964131"/>
      <w:r w:rsidRPr="00801DF8">
        <w:rPr>
          <w:rFonts w:ascii="Times New Roman" w:hAnsi="Times New Roman" w:cs="Times New Roman"/>
        </w:rPr>
        <w:t>图</w:t>
      </w:r>
      <w:r w:rsidRPr="00801DF8">
        <w:rPr>
          <w:rFonts w:ascii="Times New Roman" w:hAnsi="Times New Roman" w:cs="Times New Roman"/>
        </w:rPr>
        <w:t xml:space="preserve"> </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图</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114F00">
        <w:rPr>
          <w:rFonts w:ascii="Times New Roman" w:hAnsi="Times New Roman" w:cs="Times New Roman"/>
          <w:noProof/>
        </w:rPr>
        <w:t>3</w:t>
      </w:r>
      <w:r w:rsidRPr="00801DF8">
        <w:rPr>
          <w:rFonts w:ascii="Times New Roman" w:hAnsi="Times New Roman" w:cs="Times New Roman"/>
        </w:rPr>
        <w:fldChar w:fldCharType="end"/>
      </w:r>
      <w:r w:rsidRPr="00801DF8">
        <w:rPr>
          <w:rFonts w:ascii="Times New Roman" w:hAnsi="Times New Roman" w:cs="Times New Roman"/>
        </w:rPr>
        <w:t xml:space="preserve"> </w:t>
      </w:r>
      <w:proofErr w:type="spellStart"/>
      <w:r w:rsidRPr="00801DF8">
        <w:rPr>
          <w:rFonts w:ascii="Times New Roman" w:hAnsi="Times New Roman" w:cs="Times New Roman"/>
        </w:rPr>
        <w:t>DStream</w:t>
      </w:r>
      <w:proofErr w:type="spellEnd"/>
      <w:r w:rsidRPr="00801DF8">
        <w:rPr>
          <w:rFonts w:ascii="Times New Roman" w:hAnsi="Times New Roman" w:cs="Times New Roman"/>
        </w:rPr>
        <w:t>的离散化</w:t>
      </w:r>
      <w:bookmarkEnd w:id="98"/>
    </w:p>
    <w:p w14:paraId="72D496B2" w14:textId="77777777" w:rsidR="00112C68" w:rsidRPr="00801DF8" w:rsidRDefault="00112C68" w:rsidP="00E922D8">
      <w:pPr>
        <w:spacing w:line="360" w:lineRule="auto"/>
        <w:ind w:firstLine="420"/>
        <w:rPr>
          <w:rFonts w:ascii="Times New Roman" w:hAnsi="Times New Roman" w:cs="Times New Roman"/>
        </w:rPr>
      </w:pPr>
      <w:r w:rsidRPr="00801DF8">
        <w:rPr>
          <w:rFonts w:ascii="Times New Roman" w:hAnsi="Times New Roman" w:cs="Times New Roman"/>
        </w:rPr>
        <w:t>对</w:t>
      </w:r>
      <w:proofErr w:type="spellStart"/>
      <w:r w:rsidRPr="00801DF8">
        <w:rPr>
          <w:rFonts w:ascii="Times New Roman" w:hAnsi="Times New Roman" w:cs="Times New Roman"/>
        </w:rPr>
        <w:t>DStream</w:t>
      </w:r>
      <w:proofErr w:type="spellEnd"/>
      <w:r w:rsidRPr="00801DF8">
        <w:rPr>
          <w:rFonts w:ascii="Times New Roman" w:hAnsi="Times New Roman" w:cs="Times New Roman"/>
        </w:rPr>
        <w:t>应用的任何操作都会转换为</w:t>
      </w:r>
      <w:r w:rsidRPr="00801DF8">
        <w:rPr>
          <w:rFonts w:ascii="Times New Roman" w:hAnsi="Times New Roman" w:cs="Times New Roman"/>
        </w:rPr>
        <w:t>RDD</w:t>
      </w:r>
      <w:r w:rsidRPr="00801DF8">
        <w:rPr>
          <w:rFonts w:ascii="Times New Roman" w:hAnsi="Times New Roman" w:cs="Times New Roman"/>
        </w:rPr>
        <w:t>上的操作。例如，在将文本流转换为词流的示例中，</w:t>
      </w:r>
      <w:proofErr w:type="spellStart"/>
      <w:r w:rsidRPr="00801DF8">
        <w:rPr>
          <w:rFonts w:ascii="Times New Roman" w:hAnsi="Times New Roman" w:cs="Times New Roman"/>
        </w:rPr>
        <w:t>flatMap</w:t>
      </w:r>
      <w:proofErr w:type="spellEnd"/>
      <w:r w:rsidRPr="00801DF8">
        <w:rPr>
          <w:rFonts w:ascii="Times New Roman" w:hAnsi="Times New Roman" w:cs="Times New Roman"/>
        </w:rPr>
        <w:t>操作应用于文本的</w:t>
      </w:r>
      <w:proofErr w:type="spellStart"/>
      <w:r w:rsidRPr="00801DF8">
        <w:rPr>
          <w:rFonts w:ascii="Times New Roman" w:hAnsi="Times New Roman" w:cs="Times New Roman"/>
        </w:rPr>
        <w:t>DStream</w:t>
      </w:r>
      <w:proofErr w:type="spellEnd"/>
      <w:r w:rsidRPr="00801DF8">
        <w:rPr>
          <w:rFonts w:ascii="Times New Roman" w:hAnsi="Times New Roman" w:cs="Times New Roman"/>
        </w:rPr>
        <w:t>中的每个</w:t>
      </w:r>
      <w:r w:rsidRPr="00801DF8">
        <w:rPr>
          <w:rFonts w:ascii="Times New Roman" w:hAnsi="Times New Roman" w:cs="Times New Roman"/>
        </w:rPr>
        <w:t>RDD</w:t>
      </w:r>
      <w:r w:rsidRPr="00801DF8">
        <w:rPr>
          <w:rFonts w:ascii="Times New Roman" w:hAnsi="Times New Roman" w:cs="Times New Roman"/>
        </w:rPr>
        <w:t>，以生成词的</w:t>
      </w:r>
      <w:proofErr w:type="spellStart"/>
      <w:r w:rsidRPr="00801DF8">
        <w:rPr>
          <w:rFonts w:ascii="Times New Roman" w:hAnsi="Times New Roman" w:cs="Times New Roman"/>
        </w:rPr>
        <w:t>DStream</w:t>
      </w:r>
      <w:proofErr w:type="spellEnd"/>
      <w:r w:rsidRPr="00801DF8">
        <w:rPr>
          <w:rFonts w:ascii="Times New Roman" w:hAnsi="Times New Roman" w:cs="Times New Roman"/>
        </w:rPr>
        <w:t>的</w:t>
      </w:r>
      <w:r w:rsidRPr="00801DF8">
        <w:rPr>
          <w:rFonts w:ascii="Times New Roman" w:hAnsi="Times New Roman" w:cs="Times New Roman"/>
        </w:rPr>
        <w:t>RDD</w:t>
      </w:r>
      <w:del w:id="99" w:author="liuchao" w:date="2017-05-01T15:41:00Z">
        <w:r w:rsidRPr="00801DF8" w:rsidDel="00901702">
          <w:rPr>
            <w:rFonts w:ascii="Times New Roman" w:hAnsi="Times New Roman" w:cs="Times New Roman"/>
          </w:rPr>
          <w:delText xml:space="preserve"> </w:delText>
        </w:r>
      </w:del>
      <w:r w:rsidRPr="00801DF8">
        <w:rPr>
          <w:rFonts w:ascii="Times New Roman" w:hAnsi="Times New Roman" w:cs="Times New Roman"/>
        </w:rPr>
        <w:t>。</w:t>
      </w:r>
    </w:p>
    <w:p w14:paraId="60A63248" w14:textId="77777777" w:rsidR="001650D3" w:rsidRPr="00801DF8" w:rsidRDefault="00112C68" w:rsidP="001650D3">
      <w:pPr>
        <w:keepNext/>
        <w:jc w:val="center"/>
        <w:rPr>
          <w:rFonts w:ascii="Times New Roman" w:hAnsi="Times New Roman" w:cs="Times New Roman"/>
        </w:rPr>
      </w:pPr>
      <w:r w:rsidRPr="00801DF8">
        <w:rPr>
          <w:rFonts w:ascii="Times New Roman" w:hAnsi="Times New Roman" w:cs="Times New Roman"/>
          <w:noProof/>
        </w:rPr>
        <w:lastRenderedPageBreak/>
        <w:drawing>
          <wp:inline distT="0" distB="0" distL="0" distR="0" wp14:anchorId="775AAF67" wp14:editId="6D0802EB">
            <wp:extent cx="4857750" cy="1724025"/>
            <wp:effectExtent l="0" t="0" r="0" b="0"/>
            <wp:docPr id="3" name="图片 3" descr="Spark 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 Streamin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4857750" cy="1724025"/>
                    </a:xfrm>
                    <a:prstGeom prst="rect">
                      <a:avLst/>
                    </a:prstGeom>
                    <a:noFill/>
                    <a:ln>
                      <a:noFill/>
                    </a:ln>
                  </pic:spPr>
                </pic:pic>
              </a:graphicData>
            </a:graphic>
          </wp:inline>
        </w:drawing>
      </w:r>
    </w:p>
    <w:p w14:paraId="62E3EBAA" w14:textId="77777777" w:rsidR="009A72CF" w:rsidRPr="00801DF8" w:rsidRDefault="001650D3" w:rsidP="001650D3">
      <w:pPr>
        <w:pStyle w:val="a7"/>
        <w:jc w:val="center"/>
        <w:rPr>
          <w:rFonts w:ascii="Times New Roman" w:hAnsi="Times New Roman" w:cs="Times New Roman"/>
        </w:rPr>
      </w:pPr>
      <w:bookmarkStart w:id="100" w:name="_Toc480964132"/>
      <w:r w:rsidRPr="00801DF8">
        <w:rPr>
          <w:rFonts w:ascii="Times New Roman" w:hAnsi="Times New Roman" w:cs="Times New Roman"/>
        </w:rPr>
        <w:t>图</w:t>
      </w:r>
      <w:r w:rsidRPr="00801DF8">
        <w:rPr>
          <w:rFonts w:ascii="Times New Roman" w:hAnsi="Times New Roman" w:cs="Times New Roman"/>
        </w:rPr>
        <w:t xml:space="preserve"> </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图</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114F00">
        <w:rPr>
          <w:rFonts w:ascii="Times New Roman" w:hAnsi="Times New Roman" w:cs="Times New Roman"/>
          <w:noProof/>
        </w:rPr>
        <w:t>4</w:t>
      </w:r>
      <w:r w:rsidRPr="00801DF8">
        <w:rPr>
          <w:rFonts w:ascii="Times New Roman" w:hAnsi="Times New Roman" w:cs="Times New Roman"/>
        </w:rPr>
        <w:fldChar w:fldCharType="end"/>
      </w:r>
      <w:r w:rsidRPr="00801DF8">
        <w:rPr>
          <w:rFonts w:ascii="Times New Roman" w:hAnsi="Times New Roman" w:cs="Times New Roman"/>
        </w:rPr>
        <w:t xml:space="preserve"> </w:t>
      </w:r>
      <w:proofErr w:type="spellStart"/>
      <w:r w:rsidRPr="00801DF8">
        <w:rPr>
          <w:rFonts w:ascii="Times New Roman" w:hAnsi="Times New Roman" w:cs="Times New Roman"/>
        </w:rPr>
        <w:t>DStream</w:t>
      </w:r>
      <w:proofErr w:type="spellEnd"/>
      <w:r w:rsidRPr="00801DF8">
        <w:rPr>
          <w:rFonts w:ascii="Times New Roman" w:hAnsi="Times New Roman" w:cs="Times New Roman"/>
        </w:rPr>
        <w:t>与</w:t>
      </w:r>
      <w:r w:rsidRPr="00801DF8">
        <w:rPr>
          <w:rFonts w:ascii="Times New Roman" w:hAnsi="Times New Roman" w:cs="Times New Roman"/>
        </w:rPr>
        <w:t>RDD</w:t>
      </w:r>
      <w:bookmarkEnd w:id="100"/>
    </w:p>
    <w:p w14:paraId="5CD4CE18" w14:textId="77777777" w:rsidR="00131DA6" w:rsidRPr="00801DF8" w:rsidRDefault="00A238D5" w:rsidP="00D50D3C">
      <w:pPr>
        <w:pStyle w:val="3"/>
        <w:rPr>
          <w:rFonts w:ascii="Times New Roman" w:hAnsi="Times New Roman" w:cs="Times New Roman"/>
        </w:rPr>
      </w:pPr>
      <w:bookmarkStart w:id="101" w:name="_Toc480964594"/>
      <w:r>
        <w:rPr>
          <w:rFonts w:ascii="Times New Roman" w:hAnsi="Times New Roman" w:cs="Times New Roman"/>
        </w:rPr>
        <w:t>4</w:t>
      </w:r>
      <w:r w:rsidR="006506C6" w:rsidRPr="00801DF8">
        <w:rPr>
          <w:rFonts w:ascii="Times New Roman" w:hAnsi="Times New Roman" w:cs="Times New Roman"/>
        </w:rPr>
        <w:t xml:space="preserve">.2.2 </w:t>
      </w:r>
      <w:r w:rsidR="00131DA6" w:rsidRPr="00801DF8">
        <w:rPr>
          <w:rFonts w:ascii="Times New Roman" w:hAnsi="Times New Roman" w:cs="Times New Roman"/>
        </w:rPr>
        <w:t>基本数据集抽象</w:t>
      </w:r>
      <w:r w:rsidR="00131DA6" w:rsidRPr="00801DF8">
        <w:rPr>
          <w:rFonts w:ascii="Times New Roman" w:hAnsi="Times New Roman" w:cs="Times New Roman"/>
        </w:rPr>
        <w:t>——RDD</w:t>
      </w:r>
      <w:bookmarkEnd w:id="101"/>
    </w:p>
    <w:p w14:paraId="6AF359CA" w14:textId="77777777" w:rsidR="00131DA6" w:rsidRPr="00801DF8" w:rsidRDefault="00131DA6" w:rsidP="00131DA6">
      <w:pPr>
        <w:spacing w:line="360" w:lineRule="auto"/>
        <w:ind w:firstLine="420"/>
        <w:rPr>
          <w:rFonts w:ascii="Times New Roman" w:hAnsi="Times New Roman" w:cs="Times New Roman"/>
        </w:rPr>
      </w:pPr>
      <w:r w:rsidRPr="00801DF8">
        <w:rPr>
          <w:rFonts w:ascii="Times New Roman" w:hAnsi="Times New Roman" w:cs="Times New Roman"/>
        </w:rPr>
        <w:t>RDD</w:t>
      </w:r>
      <w:r w:rsidRPr="00801DF8">
        <w:rPr>
          <w:rFonts w:ascii="Times New Roman" w:hAnsi="Times New Roman" w:cs="Times New Roman"/>
        </w:rPr>
        <w:t>是一个分布式计算抽象模型，它提供了通用的数据处理方法和高效的分布式容错机制，</w:t>
      </w:r>
      <w:r w:rsidRPr="00801DF8">
        <w:rPr>
          <w:rFonts w:ascii="Times New Roman" w:hAnsi="Times New Roman" w:cs="Times New Roman"/>
        </w:rPr>
        <w:t>Spark</w:t>
      </w:r>
      <w:r w:rsidRPr="00801DF8">
        <w:rPr>
          <w:rFonts w:ascii="Times New Roman" w:hAnsi="Times New Roman" w:cs="Times New Roman"/>
        </w:rPr>
        <w:t>是它的一种实现。</w:t>
      </w:r>
    </w:p>
    <w:p w14:paraId="14C889E1" w14:textId="77777777" w:rsidR="00131DA6" w:rsidRPr="00801DF8" w:rsidRDefault="00131DA6" w:rsidP="00131DA6">
      <w:pPr>
        <w:spacing w:line="360" w:lineRule="auto"/>
        <w:ind w:firstLine="420"/>
        <w:rPr>
          <w:rFonts w:ascii="Times New Roman" w:hAnsi="Times New Roman" w:cs="Times New Roman"/>
        </w:rPr>
      </w:pPr>
      <w:r w:rsidRPr="00801DF8">
        <w:rPr>
          <w:rFonts w:ascii="Times New Roman" w:hAnsi="Times New Roman" w:cs="Times New Roman"/>
        </w:rPr>
        <w:t>当初设计</w:t>
      </w:r>
      <w:r w:rsidRPr="00801DF8">
        <w:rPr>
          <w:rFonts w:ascii="Times New Roman" w:hAnsi="Times New Roman" w:cs="Times New Roman"/>
        </w:rPr>
        <w:t>RDD</w:t>
      </w:r>
      <w:r w:rsidRPr="00801DF8">
        <w:rPr>
          <w:rFonts w:ascii="Times New Roman" w:hAnsi="Times New Roman" w:cs="Times New Roman"/>
        </w:rPr>
        <w:t>主要是为了解决三个问题：</w:t>
      </w:r>
    </w:p>
    <w:p w14:paraId="6C5E3B00" w14:textId="77777777" w:rsidR="00131DA6" w:rsidRPr="00801DF8" w:rsidRDefault="00131DA6" w:rsidP="00131DA6">
      <w:pPr>
        <w:spacing w:line="360" w:lineRule="auto"/>
        <w:ind w:firstLine="420"/>
        <w:rPr>
          <w:rFonts w:ascii="Times New Roman" w:hAnsi="Times New Roman" w:cs="Times New Roman"/>
        </w:rPr>
      </w:pPr>
      <w:r w:rsidRPr="00801DF8">
        <w:rPr>
          <w:rFonts w:ascii="Times New Roman" w:hAnsi="Times New Roman" w:cs="Times New Roman"/>
        </w:rPr>
        <w:t>Fast: Spark</w:t>
      </w:r>
      <w:r w:rsidRPr="00801DF8">
        <w:rPr>
          <w:rFonts w:ascii="Times New Roman" w:hAnsi="Times New Roman" w:cs="Times New Roman"/>
        </w:rPr>
        <w:t>之前的</w:t>
      </w:r>
      <w:r w:rsidR="00495527">
        <w:fldChar w:fldCharType="begin"/>
      </w:r>
      <w:r w:rsidR="00495527">
        <w:instrText xml:space="preserve"> HYPERLINK "http://lib.csdn.net/base/hadoop" \t "_blank" \o "Hadoop</w:instrText>
      </w:r>
      <w:r w:rsidR="00495527">
        <w:instrText>知识库</w:instrText>
      </w:r>
      <w:r w:rsidR="00495527">
        <w:instrText xml:space="preserve">" </w:instrText>
      </w:r>
      <w:r w:rsidR="00495527">
        <w:fldChar w:fldCharType="separate"/>
      </w:r>
      <w:r w:rsidRPr="00801DF8">
        <w:rPr>
          <w:rFonts w:ascii="Times New Roman" w:hAnsi="Times New Roman" w:cs="Times New Roman"/>
        </w:rPr>
        <w:t>Hadoop</w:t>
      </w:r>
      <w:r w:rsidR="00495527">
        <w:rPr>
          <w:rFonts w:ascii="Times New Roman" w:hAnsi="Times New Roman" w:cs="Times New Roman"/>
        </w:rPr>
        <w:fldChar w:fldCharType="end"/>
      </w:r>
      <w:r w:rsidRPr="00801DF8">
        <w:rPr>
          <w:rFonts w:ascii="Times New Roman" w:hAnsi="Times New Roman" w:cs="Times New Roman"/>
        </w:rPr>
        <w:t>用的是</w:t>
      </w:r>
      <w:proofErr w:type="spellStart"/>
      <w:r w:rsidRPr="00801DF8">
        <w:rPr>
          <w:rFonts w:ascii="Times New Roman" w:hAnsi="Times New Roman" w:cs="Times New Roman"/>
        </w:rPr>
        <w:t>MapReduce</w:t>
      </w:r>
      <w:proofErr w:type="spellEnd"/>
      <w:r w:rsidRPr="00801DF8">
        <w:rPr>
          <w:rFonts w:ascii="Times New Roman" w:hAnsi="Times New Roman" w:cs="Times New Roman"/>
        </w:rPr>
        <w:t>的编程模型，没有很好</w:t>
      </w:r>
      <w:ins w:id="102" w:author="liuchao" w:date="2017-05-01T15:42:00Z">
        <w:r w:rsidR="00901702">
          <w:rPr>
            <w:rFonts w:ascii="Times New Roman" w:hAnsi="Times New Roman" w:cs="Times New Roman" w:hint="eastAsia"/>
          </w:rPr>
          <w:t>地</w:t>
        </w:r>
      </w:ins>
      <w:del w:id="103" w:author="liuchao" w:date="2017-05-01T15:42:00Z">
        <w:r w:rsidRPr="00801DF8" w:rsidDel="00901702">
          <w:rPr>
            <w:rFonts w:ascii="Times New Roman" w:hAnsi="Times New Roman" w:cs="Times New Roman"/>
          </w:rPr>
          <w:delText>的</w:delText>
        </w:r>
      </w:del>
      <w:r w:rsidRPr="00801DF8">
        <w:rPr>
          <w:rFonts w:ascii="Times New Roman" w:hAnsi="Times New Roman" w:cs="Times New Roman"/>
        </w:rPr>
        <w:t>利用分布式内存系统</w:t>
      </w:r>
      <w:del w:id="104" w:author="liuchao" w:date="2017-05-01T15:42:00Z">
        <w:r w:rsidRPr="00801DF8" w:rsidDel="00901702">
          <w:rPr>
            <w:rFonts w:ascii="Times New Roman" w:hAnsi="Times New Roman" w:cs="Times New Roman" w:hint="eastAsia"/>
          </w:rPr>
          <w:delText>，</w:delText>
        </w:r>
      </w:del>
      <w:ins w:id="105" w:author="liuchao" w:date="2017-05-01T15:42:00Z">
        <w:r w:rsidR="00901702">
          <w:rPr>
            <w:rFonts w:ascii="Times New Roman" w:hAnsi="Times New Roman" w:cs="Times New Roman" w:hint="eastAsia"/>
          </w:rPr>
          <w:t>。</w:t>
        </w:r>
      </w:ins>
      <w:r w:rsidRPr="00801DF8">
        <w:rPr>
          <w:rFonts w:ascii="Times New Roman" w:hAnsi="Times New Roman" w:cs="Times New Roman"/>
        </w:rPr>
        <w:t>中间结果都需要保存到</w:t>
      </w:r>
      <w:r w:rsidRPr="00801DF8">
        <w:rPr>
          <w:rFonts w:ascii="Times New Roman" w:hAnsi="Times New Roman" w:cs="Times New Roman"/>
        </w:rPr>
        <w:t>external disk</w:t>
      </w:r>
      <w:r w:rsidRPr="00801DF8">
        <w:rPr>
          <w:rFonts w:ascii="Times New Roman" w:hAnsi="Times New Roman" w:cs="Times New Roman"/>
        </w:rPr>
        <w:t>，运行效率很低。</w:t>
      </w:r>
      <w:r w:rsidRPr="00801DF8">
        <w:rPr>
          <w:rFonts w:ascii="Times New Roman" w:hAnsi="Times New Roman" w:cs="Times New Roman"/>
        </w:rPr>
        <w:t>RDD</w:t>
      </w:r>
      <w:r w:rsidRPr="00801DF8">
        <w:rPr>
          <w:rFonts w:ascii="Times New Roman" w:hAnsi="Times New Roman" w:cs="Times New Roman"/>
        </w:rPr>
        <w:t>模型是</w:t>
      </w:r>
      <w:r w:rsidRPr="00801DF8">
        <w:rPr>
          <w:rFonts w:ascii="Times New Roman" w:hAnsi="Times New Roman" w:cs="Times New Roman"/>
        </w:rPr>
        <w:t>in-memory computing</w:t>
      </w:r>
      <w:r w:rsidRPr="00801DF8">
        <w:rPr>
          <w:rFonts w:ascii="Times New Roman" w:hAnsi="Times New Roman" w:cs="Times New Roman"/>
        </w:rPr>
        <w:t>的，中间结果不需要被物化（</w:t>
      </w:r>
      <w:r w:rsidRPr="00801DF8">
        <w:rPr>
          <w:rFonts w:ascii="Times New Roman" w:hAnsi="Times New Roman" w:cs="Times New Roman"/>
        </w:rPr>
        <w:t>materialized</w:t>
      </w:r>
      <w:r w:rsidRPr="00801DF8">
        <w:rPr>
          <w:rFonts w:ascii="Times New Roman" w:hAnsi="Times New Roman" w:cs="Times New Roman"/>
        </w:rPr>
        <w:t>），它的</w:t>
      </w:r>
      <w:del w:id="106" w:author="liuchao" w:date="2017-05-01T15:42:00Z">
        <w:r w:rsidRPr="00801DF8" w:rsidDel="00901702">
          <w:rPr>
            <w:rFonts w:ascii="Times New Roman" w:hAnsi="Times New Roman" w:cs="Times New Roman"/>
          </w:rPr>
          <w:delText> </w:delText>
        </w:r>
      </w:del>
      <w:r w:rsidRPr="00801DF8">
        <w:rPr>
          <w:rFonts w:ascii="Times New Roman" w:hAnsi="Times New Roman" w:cs="Times New Roman"/>
        </w:rPr>
        <w:t>persistence</w:t>
      </w:r>
      <w:r w:rsidRPr="00801DF8">
        <w:rPr>
          <w:rFonts w:ascii="Times New Roman" w:hAnsi="Times New Roman" w:cs="Times New Roman"/>
        </w:rPr>
        <w:t>机制，可以保存中间结果重复使用，对需要迭代运算的</w:t>
      </w:r>
      <w:hyperlink r:id="rId18" w:tgtFrame="_blank" w:tooltip="机器学习知识库" w:history="1">
        <w:r w:rsidRPr="00801DF8">
          <w:rPr>
            <w:rFonts w:ascii="Times New Roman" w:hAnsi="Times New Roman" w:cs="Times New Roman"/>
          </w:rPr>
          <w:t>机器学习</w:t>
        </w:r>
      </w:hyperlink>
      <w:r w:rsidRPr="00801DF8">
        <w:rPr>
          <w:rFonts w:ascii="Times New Roman" w:hAnsi="Times New Roman" w:cs="Times New Roman"/>
        </w:rPr>
        <w:t>应用和交互式数据挖掘应用，加速显著。</w:t>
      </w:r>
      <w:r w:rsidRPr="00801DF8">
        <w:rPr>
          <w:rFonts w:ascii="Times New Roman" w:hAnsi="Times New Roman" w:cs="Times New Roman"/>
        </w:rPr>
        <w:t>Spark</w:t>
      </w:r>
      <w:proofErr w:type="gramStart"/>
      <w:r w:rsidRPr="00801DF8">
        <w:rPr>
          <w:rFonts w:ascii="Times New Roman" w:hAnsi="Times New Roman" w:cs="Times New Roman"/>
        </w:rPr>
        <w:t>快还有</w:t>
      </w:r>
      <w:proofErr w:type="gramEnd"/>
      <w:r w:rsidRPr="00801DF8">
        <w:rPr>
          <w:rFonts w:ascii="Times New Roman" w:hAnsi="Times New Roman" w:cs="Times New Roman"/>
        </w:rPr>
        <w:t>一个原因是开头提到过的</w:t>
      </w:r>
      <w:del w:id="107" w:author="liuchao" w:date="2017-05-01T15:43:00Z">
        <w:r w:rsidRPr="00801DF8" w:rsidDel="00901702">
          <w:rPr>
            <w:rFonts w:ascii="Times New Roman" w:hAnsi="Times New Roman" w:cs="Times New Roman"/>
          </w:rPr>
          <w:delText> </w:delText>
        </w:r>
      </w:del>
      <w:r w:rsidRPr="00801DF8">
        <w:rPr>
          <w:rFonts w:ascii="Times New Roman" w:hAnsi="Times New Roman" w:cs="Times New Roman"/>
        </w:rPr>
        <w:t>Delay Scheduling</w:t>
      </w:r>
      <w:r w:rsidRPr="00801DF8">
        <w:rPr>
          <w:rFonts w:ascii="Times New Roman" w:hAnsi="Times New Roman" w:cs="Times New Roman"/>
        </w:rPr>
        <w:t>机制，它得益于</w:t>
      </w:r>
      <w:r w:rsidRPr="00801DF8">
        <w:rPr>
          <w:rFonts w:ascii="Times New Roman" w:hAnsi="Times New Roman" w:cs="Times New Roman"/>
        </w:rPr>
        <w:t>RDD</w:t>
      </w:r>
      <w:r w:rsidRPr="00801DF8">
        <w:rPr>
          <w:rFonts w:ascii="Times New Roman" w:hAnsi="Times New Roman" w:cs="Times New Roman"/>
        </w:rPr>
        <w:t>的</w:t>
      </w:r>
      <w:r w:rsidRPr="00801DF8">
        <w:rPr>
          <w:rFonts w:ascii="Times New Roman" w:hAnsi="Times New Roman" w:cs="Times New Roman"/>
        </w:rPr>
        <w:t>Dependency</w:t>
      </w:r>
      <w:r w:rsidRPr="00801DF8">
        <w:rPr>
          <w:rFonts w:ascii="Times New Roman" w:hAnsi="Times New Roman" w:cs="Times New Roman"/>
        </w:rPr>
        <w:t>设计。</w:t>
      </w:r>
    </w:p>
    <w:p w14:paraId="760A6D07" w14:textId="77777777" w:rsidR="00131DA6" w:rsidRPr="00801DF8" w:rsidRDefault="00131DA6" w:rsidP="00131DA6">
      <w:pPr>
        <w:spacing w:line="360" w:lineRule="auto"/>
        <w:ind w:firstLine="420"/>
        <w:rPr>
          <w:rFonts w:ascii="Times New Roman" w:hAnsi="Times New Roman" w:cs="Times New Roman"/>
        </w:rPr>
      </w:pPr>
      <w:r w:rsidRPr="00801DF8">
        <w:rPr>
          <w:rFonts w:ascii="Times New Roman" w:hAnsi="Times New Roman" w:cs="Times New Roman"/>
        </w:rPr>
        <w:t xml:space="preserve">General: </w:t>
      </w:r>
      <w:proofErr w:type="spellStart"/>
      <w:r w:rsidRPr="00801DF8">
        <w:rPr>
          <w:rFonts w:ascii="Times New Roman" w:hAnsi="Times New Roman" w:cs="Times New Roman"/>
        </w:rPr>
        <w:t>MapReduce</w:t>
      </w:r>
      <w:proofErr w:type="spellEnd"/>
      <w:r w:rsidRPr="00801DF8">
        <w:rPr>
          <w:rFonts w:ascii="Times New Roman" w:hAnsi="Times New Roman" w:cs="Times New Roman"/>
        </w:rPr>
        <w:t>编程模型只能提供有限的运算种类（</w:t>
      </w:r>
      <w:r w:rsidRPr="00801DF8">
        <w:rPr>
          <w:rFonts w:ascii="Times New Roman" w:hAnsi="Times New Roman" w:cs="Times New Roman"/>
        </w:rPr>
        <w:t>Map</w:t>
      </w:r>
      <w:r w:rsidRPr="00801DF8">
        <w:rPr>
          <w:rFonts w:ascii="Times New Roman" w:hAnsi="Times New Roman" w:cs="Times New Roman"/>
        </w:rPr>
        <w:t>和</w:t>
      </w:r>
      <w:r w:rsidRPr="00801DF8">
        <w:rPr>
          <w:rFonts w:ascii="Times New Roman" w:hAnsi="Times New Roman" w:cs="Times New Roman"/>
        </w:rPr>
        <w:t>Reduce</w:t>
      </w:r>
      <w:r w:rsidRPr="00801DF8">
        <w:rPr>
          <w:rFonts w:ascii="Times New Roman" w:hAnsi="Times New Roman" w:cs="Times New Roman"/>
        </w:rPr>
        <w:t>），</w:t>
      </w:r>
      <w:r w:rsidRPr="00801DF8">
        <w:rPr>
          <w:rFonts w:ascii="Times New Roman" w:hAnsi="Times New Roman" w:cs="Times New Roman"/>
        </w:rPr>
        <w:t>RDD</w:t>
      </w:r>
      <w:r w:rsidRPr="00801DF8">
        <w:rPr>
          <w:rFonts w:ascii="Times New Roman" w:hAnsi="Times New Roman" w:cs="Times New Roman"/>
        </w:rPr>
        <w:t>希望支持更广泛更多样的</w:t>
      </w:r>
      <w:r w:rsidRPr="00801DF8">
        <w:rPr>
          <w:rFonts w:ascii="Times New Roman" w:hAnsi="Times New Roman" w:cs="Times New Roman"/>
        </w:rPr>
        <w:t>operators</w:t>
      </w:r>
      <w:r w:rsidRPr="00801DF8">
        <w:rPr>
          <w:rFonts w:ascii="Times New Roman" w:hAnsi="Times New Roman" w:cs="Times New Roman"/>
        </w:rPr>
        <w:t>（</w:t>
      </w:r>
      <w:r w:rsidRPr="00801DF8">
        <w:rPr>
          <w:rFonts w:ascii="Times New Roman" w:hAnsi="Times New Roman" w:cs="Times New Roman"/>
        </w:rPr>
        <w:t>map</w:t>
      </w:r>
      <w:del w:id="108" w:author="liuchao" w:date="2017-05-01T15:43:00Z">
        <w:r w:rsidRPr="00801DF8" w:rsidDel="00901702">
          <w:rPr>
            <w:rFonts w:ascii="Times New Roman" w:hAnsi="Times New Roman" w:cs="Times New Roman" w:hint="eastAsia"/>
          </w:rPr>
          <w:delText>，</w:delText>
        </w:r>
      </w:del>
      <w:ins w:id="109" w:author="liuchao" w:date="2017-05-01T15:43:00Z">
        <w:r w:rsidR="00901702">
          <w:rPr>
            <w:rFonts w:ascii="Times New Roman" w:hAnsi="Times New Roman" w:cs="Times New Roman" w:hint="eastAsia"/>
          </w:rPr>
          <w:t>、</w:t>
        </w:r>
      </w:ins>
      <w:proofErr w:type="spellStart"/>
      <w:r w:rsidRPr="00801DF8">
        <w:rPr>
          <w:rFonts w:ascii="Times New Roman" w:hAnsi="Times New Roman" w:cs="Times New Roman"/>
        </w:rPr>
        <w:t>flatMap</w:t>
      </w:r>
      <w:proofErr w:type="spellEnd"/>
      <w:del w:id="110" w:author="liuchao" w:date="2017-05-01T15:43:00Z">
        <w:r w:rsidRPr="00801DF8" w:rsidDel="00901702">
          <w:rPr>
            <w:rFonts w:ascii="Times New Roman" w:hAnsi="Times New Roman" w:cs="Times New Roman" w:hint="eastAsia"/>
          </w:rPr>
          <w:delText>，</w:delText>
        </w:r>
      </w:del>
      <w:ins w:id="111" w:author="liuchao" w:date="2017-05-01T15:43:00Z">
        <w:r w:rsidR="00901702">
          <w:rPr>
            <w:rFonts w:ascii="Times New Roman" w:hAnsi="Times New Roman" w:cs="Times New Roman" w:hint="eastAsia"/>
          </w:rPr>
          <w:t>、</w:t>
        </w:r>
      </w:ins>
      <w:r w:rsidRPr="00801DF8">
        <w:rPr>
          <w:rFonts w:ascii="Times New Roman" w:hAnsi="Times New Roman" w:cs="Times New Roman"/>
        </w:rPr>
        <w:t>filter</w:t>
      </w:r>
      <w:r w:rsidRPr="00801DF8">
        <w:rPr>
          <w:rFonts w:ascii="Times New Roman" w:hAnsi="Times New Roman" w:cs="Times New Roman"/>
        </w:rPr>
        <w:t>等等），然后用户可以任意地组合他们。</w:t>
      </w:r>
    </w:p>
    <w:p w14:paraId="09059377" w14:textId="77777777" w:rsidR="00131DA6" w:rsidRPr="00801DF8" w:rsidRDefault="00131DA6" w:rsidP="00C17A84">
      <w:pPr>
        <w:spacing w:line="360" w:lineRule="auto"/>
        <w:ind w:firstLine="420"/>
        <w:rPr>
          <w:rFonts w:ascii="Times New Roman" w:hAnsi="Times New Roman" w:cs="Times New Roman"/>
        </w:rPr>
      </w:pPr>
      <w:r w:rsidRPr="00801DF8">
        <w:rPr>
          <w:rFonts w:ascii="Times New Roman" w:hAnsi="Times New Roman" w:cs="Times New Roman"/>
        </w:rPr>
        <w:t xml:space="preserve">Fault tolerance: </w:t>
      </w:r>
      <w:commentRangeStart w:id="112"/>
      <w:r w:rsidRPr="00801DF8">
        <w:rPr>
          <w:rFonts w:ascii="Times New Roman" w:hAnsi="Times New Roman" w:cs="Times New Roman"/>
        </w:rPr>
        <w:t>其他的</w:t>
      </w:r>
      <w:r w:rsidRPr="00801DF8">
        <w:rPr>
          <w:rFonts w:ascii="Times New Roman" w:hAnsi="Times New Roman" w:cs="Times New Roman"/>
        </w:rPr>
        <w:t>in-memory storage on clusters</w:t>
      </w:r>
      <w:r w:rsidRPr="00801DF8">
        <w:rPr>
          <w:rFonts w:ascii="Times New Roman" w:hAnsi="Times New Roman" w:cs="Times New Roman"/>
        </w:rPr>
        <w:t>，基本单元是可变的，用细粒度更新（</w:t>
      </w:r>
      <w:del w:id="113" w:author="liuchao" w:date="2017-05-01T15:44:00Z">
        <w:r w:rsidRPr="00801DF8" w:rsidDel="00901702">
          <w:rPr>
            <w:rFonts w:ascii="Times New Roman" w:hAnsi="Times New Roman" w:cs="Times New Roman"/>
          </w:rPr>
          <w:delText> </w:delText>
        </w:r>
      </w:del>
      <w:r w:rsidRPr="00801DF8">
        <w:rPr>
          <w:rFonts w:ascii="Times New Roman" w:hAnsi="Times New Roman" w:cs="Times New Roman"/>
        </w:rPr>
        <w:t>fine-grained updates</w:t>
      </w:r>
      <w:del w:id="114" w:author="liuchao" w:date="2017-05-01T15:44:00Z">
        <w:r w:rsidRPr="00801DF8" w:rsidDel="00901702">
          <w:rPr>
            <w:rFonts w:ascii="Times New Roman" w:hAnsi="Times New Roman" w:cs="Times New Roman"/>
          </w:rPr>
          <w:delText> </w:delText>
        </w:r>
      </w:del>
      <w:r w:rsidRPr="00801DF8">
        <w:rPr>
          <w:rFonts w:ascii="Times New Roman" w:hAnsi="Times New Roman" w:cs="Times New Roman"/>
        </w:rPr>
        <w:t>）方式改变状态，如改变</w:t>
      </w:r>
      <w:r w:rsidRPr="00801DF8">
        <w:rPr>
          <w:rFonts w:ascii="Times New Roman" w:hAnsi="Times New Roman" w:cs="Times New Roman"/>
        </w:rPr>
        <w:t>table/cell</w:t>
      </w:r>
      <w:r w:rsidRPr="00801DF8">
        <w:rPr>
          <w:rFonts w:ascii="Times New Roman" w:hAnsi="Times New Roman" w:cs="Times New Roman"/>
        </w:rPr>
        <w:t>里面的值</w:t>
      </w:r>
      <w:del w:id="115" w:author="liuchao" w:date="2017-05-01T15:45:00Z">
        <w:r w:rsidRPr="00801DF8" w:rsidDel="00901702">
          <w:rPr>
            <w:rFonts w:ascii="Times New Roman" w:hAnsi="Times New Roman" w:cs="Times New Roman" w:hint="eastAsia"/>
          </w:rPr>
          <w:delText>，</w:delText>
        </w:r>
      </w:del>
      <w:ins w:id="116" w:author="liuchao" w:date="2017-05-01T15:45:00Z">
        <w:r w:rsidR="00901702">
          <w:rPr>
            <w:rFonts w:ascii="Times New Roman" w:hAnsi="Times New Roman" w:cs="Times New Roman" w:hint="eastAsia"/>
          </w:rPr>
          <w:t>。</w:t>
        </w:r>
        <w:commentRangeEnd w:id="112"/>
        <w:r w:rsidR="00901702">
          <w:rPr>
            <w:rStyle w:val="ae"/>
          </w:rPr>
          <w:commentReference w:id="112"/>
        </w:r>
      </w:ins>
      <w:r w:rsidRPr="00801DF8">
        <w:rPr>
          <w:rFonts w:ascii="Times New Roman" w:hAnsi="Times New Roman" w:cs="Times New Roman"/>
        </w:rPr>
        <w:t>这种模型的容错只能通过复制多个数据</w:t>
      </w:r>
      <w:r w:rsidRPr="00801DF8">
        <w:rPr>
          <w:rFonts w:ascii="Times New Roman" w:hAnsi="Times New Roman" w:cs="Times New Roman"/>
        </w:rPr>
        <w:t>copy</w:t>
      </w:r>
      <w:r w:rsidRPr="00801DF8">
        <w:rPr>
          <w:rFonts w:ascii="Times New Roman" w:hAnsi="Times New Roman" w:cs="Times New Roman"/>
        </w:rPr>
        <w:t>，需要传输大量的数据，容错效率低下。而</w:t>
      </w:r>
      <w:r w:rsidRPr="00801DF8">
        <w:rPr>
          <w:rFonts w:ascii="Times New Roman" w:hAnsi="Times New Roman" w:cs="Times New Roman"/>
        </w:rPr>
        <w:t>RDD</w:t>
      </w:r>
      <w:r w:rsidRPr="00801DF8">
        <w:rPr>
          <w:rFonts w:ascii="Times New Roman" w:hAnsi="Times New Roman" w:cs="Times New Roman"/>
        </w:rPr>
        <w:t>是</w:t>
      </w:r>
      <w:del w:id="117" w:author="liuchao" w:date="2017-05-01T15:45:00Z">
        <w:r w:rsidRPr="00801DF8" w:rsidDel="00901702">
          <w:rPr>
            <w:rFonts w:ascii="Times New Roman" w:hAnsi="Times New Roman" w:cs="Times New Roman"/>
          </w:rPr>
          <w:delText> </w:delText>
        </w:r>
      </w:del>
      <w:r w:rsidRPr="00801DF8">
        <w:rPr>
          <w:rFonts w:ascii="Times New Roman" w:hAnsi="Times New Roman" w:cs="Times New Roman"/>
        </w:rPr>
        <w:t>不可变的（</w:t>
      </w:r>
      <w:r w:rsidRPr="00801DF8">
        <w:rPr>
          <w:rFonts w:ascii="Times New Roman" w:hAnsi="Times New Roman" w:cs="Times New Roman"/>
        </w:rPr>
        <w:t>immutable</w:t>
      </w:r>
      <w:r w:rsidRPr="00801DF8">
        <w:rPr>
          <w:rFonts w:ascii="Times New Roman" w:hAnsi="Times New Roman" w:cs="Times New Roman"/>
        </w:rPr>
        <w:t>）</w:t>
      </w:r>
      <w:del w:id="118" w:author="liuchao" w:date="2017-05-01T15:45:00Z">
        <w:r w:rsidRPr="00801DF8" w:rsidDel="00901702">
          <w:rPr>
            <w:rFonts w:ascii="Times New Roman" w:hAnsi="Times New Roman" w:cs="Times New Roman"/>
          </w:rPr>
          <w:delText> </w:delText>
        </w:r>
      </w:del>
      <w:r w:rsidRPr="00801DF8">
        <w:rPr>
          <w:rFonts w:ascii="Times New Roman" w:hAnsi="Times New Roman" w:cs="Times New Roman"/>
        </w:rPr>
        <w:t>，通过粗粒度变换（</w:t>
      </w:r>
      <w:del w:id="119" w:author="liuchao" w:date="2017-05-01T15:46:00Z">
        <w:r w:rsidRPr="00801DF8" w:rsidDel="00901702">
          <w:rPr>
            <w:rFonts w:ascii="Times New Roman" w:hAnsi="Times New Roman" w:cs="Times New Roman"/>
          </w:rPr>
          <w:delText> </w:delText>
        </w:r>
      </w:del>
      <w:r w:rsidRPr="00801DF8">
        <w:rPr>
          <w:rFonts w:ascii="Times New Roman" w:hAnsi="Times New Roman" w:cs="Times New Roman"/>
        </w:rPr>
        <w:t>coarse-grained transformations</w:t>
      </w:r>
      <w:del w:id="120" w:author="liuchao" w:date="2017-05-01T15:46:00Z">
        <w:r w:rsidRPr="00801DF8" w:rsidDel="00901702">
          <w:rPr>
            <w:rFonts w:ascii="Times New Roman" w:hAnsi="Times New Roman" w:cs="Times New Roman"/>
          </w:rPr>
          <w:delText> </w:delText>
        </w:r>
      </w:del>
      <w:r w:rsidRPr="00801DF8">
        <w:rPr>
          <w:rFonts w:ascii="Times New Roman" w:hAnsi="Times New Roman" w:cs="Times New Roman"/>
        </w:rPr>
        <w:t>），比如</w:t>
      </w:r>
      <w:r w:rsidRPr="00801DF8">
        <w:rPr>
          <w:rFonts w:ascii="Times New Roman" w:hAnsi="Times New Roman" w:cs="Times New Roman"/>
        </w:rPr>
        <w:t>map</w:t>
      </w:r>
      <w:del w:id="121" w:author="liuchao" w:date="2017-05-01T15:46:00Z">
        <w:r w:rsidRPr="00801DF8" w:rsidDel="00901702">
          <w:rPr>
            <w:rFonts w:ascii="Times New Roman" w:hAnsi="Times New Roman" w:cs="Times New Roman" w:hint="eastAsia"/>
          </w:rPr>
          <w:delText>，</w:delText>
        </w:r>
      </w:del>
      <w:ins w:id="122" w:author="liuchao" w:date="2017-05-01T15:46:00Z">
        <w:r w:rsidR="00901702">
          <w:rPr>
            <w:rFonts w:ascii="Times New Roman" w:hAnsi="Times New Roman" w:cs="Times New Roman" w:hint="eastAsia"/>
          </w:rPr>
          <w:t>、</w:t>
        </w:r>
      </w:ins>
      <w:r w:rsidRPr="00801DF8">
        <w:rPr>
          <w:rFonts w:ascii="Times New Roman" w:hAnsi="Times New Roman" w:cs="Times New Roman"/>
        </w:rPr>
        <w:t>filter</w:t>
      </w:r>
      <w:r w:rsidRPr="00801DF8">
        <w:rPr>
          <w:rFonts w:ascii="Times New Roman" w:hAnsi="Times New Roman" w:cs="Times New Roman"/>
        </w:rPr>
        <w:t>和</w:t>
      </w:r>
      <w:r w:rsidRPr="00801DF8">
        <w:rPr>
          <w:rFonts w:ascii="Times New Roman" w:hAnsi="Times New Roman" w:cs="Times New Roman"/>
        </w:rPr>
        <w:t>join</w:t>
      </w:r>
      <w:r w:rsidRPr="00801DF8">
        <w:rPr>
          <w:rFonts w:ascii="Times New Roman" w:hAnsi="Times New Roman" w:cs="Times New Roman"/>
        </w:rPr>
        <w:t>，可以把相同的运算同时作用在许多数据单元上，这样的变换只会产生新的</w:t>
      </w:r>
      <w:r w:rsidRPr="00801DF8">
        <w:rPr>
          <w:rFonts w:ascii="Times New Roman" w:hAnsi="Times New Roman" w:cs="Times New Roman"/>
        </w:rPr>
        <w:t>RDD</w:t>
      </w:r>
      <w:r w:rsidRPr="00801DF8">
        <w:rPr>
          <w:rFonts w:ascii="Times New Roman" w:hAnsi="Times New Roman" w:cs="Times New Roman"/>
        </w:rPr>
        <w:t>而不改变旧的</w:t>
      </w:r>
      <w:r w:rsidRPr="00801DF8">
        <w:rPr>
          <w:rFonts w:ascii="Times New Roman" w:hAnsi="Times New Roman" w:cs="Times New Roman"/>
        </w:rPr>
        <w:t>RDD</w:t>
      </w:r>
      <w:r w:rsidRPr="00801DF8">
        <w:rPr>
          <w:rFonts w:ascii="Times New Roman" w:hAnsi="Times New Roman" w:cs="Times New Roman"/>
        </w:rPr>
        <w:t>。这种模型可以让</w:t>
      </w:r>
      <w:r w:rsidRPr="00801DF8">
        <w:rPr>
          <w:rFonts w:ascii="Times New Roman" w:hAnsi="Times New Roman" w:cs="Times New Roman"/>
        </w:rPr>
        <w:t>Spark</w:t>
      </w:r>
      <w:r w:rsidRPr="00801DF8">
        <w:rPr>
          <w:rFonts w:ascii="Times New Roman" w:hAnsi="Times New Roman" w:cs="Times New Roman"/>
        </w:rPr>
        <w:t>用</w:t>
      </w:r>
      <w:del w:id="123" w:author="liuchao" w:date="2017-05-01T15:46:00Z">
        <w:r w:rsidRPr="00801DF8" w:rsidDel="00901702">
          <w:rPr>
            <w:rFonts w:ascii="Times New Roman" w:hAnsi="Times New Roman" w:cs="Times New Roman"/>
          </w:rPr>
          <w:delText> </w:delText>
        </w:r>
      </w:del>
      <w:r w:rsidRPr="00801DF8">
        <w:rPr>
          <w:rFonts w:ascii="Times New Roman" w:hAnsi="Times New Roman" w:cs="Times New Roman"/>
        </w:rPr>
        <w:t>Lineage</w:t>
      </w:r>
      <w:del w:id="124" w:author="liuchao" w:date="2017-05-01T15:46:00Z">
        <w:r w:rsidRPr="00801DF8" w:rsidDel="00901702">
          <w:rPr>
            <w:rFonts w:ascii="Times New Roman" w:hAnsi="Times New Roman" w:cs="Times New Roman"/>
          </w:rPr>
          <w:delText> </w:delText>
        </w:r>
      </w:del>
      <w:proofErr w:type="gramStart"/>
      <w:r w:rsidRPr="00801DF8">
        <w:rPr>
          <w:rFonts w:ascii="Times New Roman" w:hAnsi="Times New Roman" w:cs="Times New Roman"/>
        </w:rPr>
        <w:t>很</w:t>
      </w:r>
      <w:proofErr w:type="gramEnd"/>
      <w:r w:rsidRPr="00801DF8">
        <w:rPr>
          <w:rFonts w:ascii="Times New Roman" w:hAnsi="Times New Roman" w:cs="Times New Roman"/>
        </w:rPr>
        <w:t>高效地容错。</w:t>
      </w:r>
    </w:p>
    <w:p w14:paraId="35F701B1" w14:textId="77777777" w:rsidR="00112C68" w:rsidRPr="00801DF8" w:rsidRDefault="00A238D5" w:rsidP="00131DA6">
      <w:pPr>
        <w:pStyle w:val="3"/>
        <w:tabs>
          <w:tab w:val="center" w:pos="4153"/>
        </w:tabs>
        <w:rPr>
          <w:rFonts w:ascii="Times New Roman" w:hAnsi="Times New Roman" w:cs="Times New Roman"/>
        </w:rPr>
      </w:pPr>
      <w:bookmarkStart w:id="125" w:name="_Toc480964595"/>
      <w:r>
        <w:rPr>
          <w:rFonts w:ascii="Times New Roman" w:hAnsi="Times New Roman" w:cs="Times New Roman"/>
        </w:rPr>
        <w:t>4</w:t>
      </w:r>
      <w:r w:rsidR="00131DA6" w:rsidRPr="00801DF8">
        <w:rPr>
          <w:rFonts w:ascii="Times New Roman" w:hAnsi="Times New Roman" w:cs="Times New Roman"/>
        </w:rPr>
        <w:t>.2.3</w:t>
      </w:r>
      <w:r w:rsidR="004104B2">
        <w:rPr>
          <w:rFonts w:ascii="Times New Roman" w:hAnsi="Times New Roman" w:cs="Times New Roman"/>
        </w:rPr>
        <w:t xml:space="preserve"> </w:t>
      </w:r>
      <w:proofErr w:type="spellStart"/>
      <w:r w:rsidR="006506C6" w:rsidRPr="00801DF8">
        <w:rPr>
          <w:rFonts w:ascii="Times New Roman" w:hAnsi="Times New Roman" w:cs="Times New Roman"/>
        </w:rPr>
        <w:t>DStream</w:t>
      </w:r>
      <w:proofErr w:type="spellEnd"/>
      <w:r w:rsidR="00112C68" w:rsidRPr="00801DF8">
        <w:rPr>
          <w:rFonts w:ascii="Times New Roman" w:hAnsi="Times New Roman" w:cs="Times New Roman"/>
        </w:rPr>
        <w:t>的操作</w:t>
      </w:r>
      <w:bookmarkEnd w:id="125"/>
    </w:p>
    <w:p w14:paraId="6008A563" w14:textId="77777777" w:rsidR="00131DA6" w:rsidRPr="00801DF8" w:rsidRDefault="00131DA6" w:rsidP="00131DA6">
      <w:pPr>
        <w:spacing w:line="360" w:lineRule="auto"/>
        <w:ind w:firstLine="420"/>
        <w:rPr>
          <w:rFonts w:ascii="Times New Roman" w:hAnsi="Times New Roman" w:cs="Times New Roman"/>
        </w:rPr>
      </w:pPr>
      <w:r w:rsidRPr="00801DF8">
        <w:rPr>
          <w:rFonts w:ascii="Times New Roman" w:hAnsi="Times New Roman" w:cs="Times New Roman"/>
        </w:rPr>
        <w:t>Spark</w:t>
      </w:r>
      <w:r w:rsidRPr="00801DF8">
        <w:rPr>
          <w:rFonts w:ascii="Times New Roman" w:hAnsi="Times New Roman" w:cs="Times New Roman"/>
        </w:rPr>
        <w:t>的</w:t>
      </w:r>
      <w:r w:rsidRPr="00801DF8">
        <w:rPr>
          <w:rFonts w:ascii="Times New Roman" w:hAnsi="Times New Roman" w:cs="Times New Roman"/>
        </w:rPr>
        <w:t>API</w:t>
      </w:r>
      <w:r w:rsidRPr="00801DF8">
        <w:rPr>
          <w:rFonts w:ascii="Times New Roman" w:hAnsi="Times New Roman" w:cs="Times New Roman"/>
        </w:rPr>
        <w:t>运算函数分为两大类，</w:t>
      </w:r>
      <w:r w:rsidRPr="00801DF8">
        <w:rPr>
          <w:rFonts w:ascii="Times New Roman" w:hAnsi="Times New Roman" w:cs="Times New Roman"/>
        </w:rPr>
        <w:t>Transformation</w:t>
      </w:r>
      <w:del w:id="126" w:author="liuchao" w:date="2017-05-01T15:46:00Z">
        <w:r w:rsidRPr="00801DF8" w:rsidDel="00901702">
          <w:rPr>
            <w:rFonts w:ascii="Times New Roman" w:hAnsi="Times New Roman" w:cs="Times New Roman"/>
          </w:rPr>
          <w:delText> </w:delText>
        </w:r>
      </w:del>
      <w:r w:rsidRPr="00801DF8">
        <w:rPr>
          <w:rFonts w:ascii="Times New Roman" w:hAnsi="Times New Roman" w:cs="Times New Roman"/>
        </w:rPr>
        <w:t>和</w:t>
      </w:r>
      <w:del w:id="127" w:author="liuchao" w:date="2017-05-01T15:47:00Z">
        <w:r w:rsidRPr="00801DF8" w:rsidDel="00901702">
          <w:rPr>
            <w:rFonts w:ascii="Times New Roman" w:hAnsi="Times New Roman" w:cs="Times New Roman"/>
          </w:rPr>
          <w:delText> </w:delText>
        </w:r>
      </w:del>
      <w:r w:rsidRPr="00801DF8">
        <w:rPr>
          <w:rFonts w:ascii="Times New Roman" w:hAnsi="Times New Roman" w:cs="Times New Roman"/>
        </w:rPr>
        <w:t>Action</w:t>
      </w:r>
      <w:del w:id="128" w:author="liuchao" w:date="2017-05-01T15:47:00Z">
        <w:r w:rsidRPr="00801DF8" w:rsidDel="00901702">
          <w:rPr>
            <w:rFonts w:ascii="Times New Roman" w:hAnsi="Times New Roman" w:cs="Times New Roman"/>
          </w:rPr>
          <w:delText> </w:delText>
        </w:r>
      </w:del>
      <w:r w:rsidRPr="00801DF8">
        <w:rPr>
          <w:rFonts w:ascii="Times New Roman" w:hAnsi="Times New Roman" w:cs="Times New Roman"/>
        </w:rPr>
        <w:t>：</w:t>
      </w:r>
      <w:r w:rsidRPr="00801DF8">
        <w:rPr>
          <w:rFonts w:ascii="Times New Roman" w:hAnsi="Times New Roman" w:cs="Times New Roman"/>
        </w:rPr>
        <w:t>Transformations</w:t>
      </w:r>
      <w:r w:rsidRPr="00801DF8">
        <w:rPr>
          <w:rFonts w:ascii="Times New Roman" w:hAnsi="Times New Roman" w:cs="Times New Roman"/>
        </w:rPr>
        <w:t>是</w:t>
      </w:r>
      <w:del w:id="129" w:author="liuchao" w:date="2017-05-01T15:47:00Z">
        <w:r w:rsidRPr="00801DF8" w:rsidDel="00901702">
          <w:rPr>
            <w:rFonts w:ascii="Times New Roman" w:hAnsi="Times New Roman" w:cs="Times New Roman"/>
          </w:rPr>
          <w:delText> </w:delText>
        </w:r>
      </w:del>
      <w:r w:rsidRPr="00801DF8">
        <w:rPr>
          <w:rFonts w:ascii="Times New Roman" w:hAnsi="Times New Roman" w:cs="Times New Roman"/>
        </w:rPr>
        <w:t>lazy evaluation</w:t>
      </w:r>
      <w:del w:id="130" w:author="liuchao" w:date="2017-05-01T15:47:00Z">
        <w:r w:rsidRPr="00801DF8" w:rsidDel="00901702">
          <w:rPr>
            <w:rFonts w:ascii="Times New Roman" w:hAnsi="Times New Roman" w:cs="Times New Roman"/>
          </w:rPr>
          <w:delText> </w:delText>
        </w:r>
      </w:del>
      <w:r w:rsidRPr="00801DF8">
        <w:rPr>
          <w:rFonts w:ascii="Times New Roman" w:hAnsi="Times New Roman" w:cs="Times New Roman"/>
        </w:rPr>
        <w:t>的，调用他们只会被记录而不会被真正执行</w:t>
      </w:r>
      <w:del w:id="131" w:author="liuchao" w:date="2017-05-01T15:47:00Z">
        <w:r w:rsidRPr="00801DF8" w:rsidDel="00901702">
          <w:rPr>
            <w:rFonts w:ascii="Times New Roman" w:hAnsi="Times New Roman" w:cs="Times New Roman" w:hint="eastAsia"/>
          </w:rPr>
          <w:delText>，</w:delText>
        </w:r>
      </w:del>
      <w:ins w:id="132" w:author="liuchao" w:date="2017-05-01T15:47:00Z">
        <w:r w:rsidR="00901702">
          <w:rPr>
            <w:rFonts w:ascii="Times New Roman" w:hAnsi="Times New Roman" w:cs="Times New Roman" w:hint="eastAsia"/>
          </w:rPr>
          <w:t>。</w:t>
        </w:r>
      </w:ins>
      <w:r w:rsidRPr="00801DF8">
        <w:rPr>
          <w:rFonts w:ascii="Times New Roman" w:hAnsi="Times New Roman" w:cs="Times New Roman"/>
        </w:rPr>
        <w:t>只有遇到</w:t>
      </w:r>
      <w:r w:rsidRPr="00801DF8">
        <w:rPr>
          <w:rFonts w:ascii="Times New Roman" w:hAnsi="Times New Roman" w:cs="Times New Roman"/>
        </w:rPr>
        <w:t>Actions</w:t>
      </w:r>
      <w:r w:rsidRPr="00801DF8">
        <w:rPr>
          <w:rFonts w:ascii="Times New Roman" w:hAnsi="Times New Roman" w:cs="Times New Roman"/>
        </w:rPr>
        <w:t>，之前的</w:t>
      </w:r>
      <w:r w:rsidRPr="00801DF8">
        <w:rPr>
          <w:rFonts w:ascii="Times New Roman" w:hAnsi="Times New Roman" w:cs="Times New Roman"/>
        </w:rPr>
        <w:lastRenderedPageBreak/>
        <w:t>Transformations</w:t>
      </w:r>
      <w:r w:rsidRPr="00801DF8">
        <w:rPr>
          <w:rFonts w:ascii="Times New Roman" w:hAnsi="Times New Roman" w:cs="Times New Roman"/>
        </w:rPr>
        <w:t>才会被依次执行</w:t>
      </w:r>
      <w:ins w:id="133" w:author="liuchao" w:date="2017-05-01T15:47:00Z">
        <w:r w:rsidR="00901702">
          <w:rPr>
            <w:rFonts w:ascii="Times New Roman" w:hAnsi="Times New Roman" w:cs="Times New Roman" w:hint="eastAsia"/>
          </w:rPr>
          <w:t>。</w:t>
        </w:r>
      </w:ins>
    </w:p>
    <w:p w14:paraId="46BDA8BF" w14:textId="77777777" w:rsidR="00131DA6" w:rsidRPr="00801DF8" w:rsidRDefault="00131DA6" w:rsidP="00131DA6">
      <w:pPr>
        <w:spacing w:line="360" w:lineRule="auto"/>
        <w:ind w:firstLine="420"/>
        <w:rPr>
          <w:rFonts w:ascii="Times New Roman" w:hAnsi="Times New Roman" w:cs="Times New Roman"/>
        </w:rPr>
      </w:pPr>
      <w:r w:rsidRPr="00801DF8">
        <w:rPr>
          <w:rFonts w:ascii="Times New Roman" w:hAnsi="Times New Roman" w:cs="Times New Roman"/>
        </w:rPr>
        <w:t>Spark</w:t>
      </w:r>
      <w:r w:rsidRPr="00801DF8">
        <w:rPr>
          <w:rFonts w:ascii="Times New Roman" w:hAnsi="Times New Roman" w:cs="Times New Roman"/>
        </w:rPr>
        <w:t>的基本工作流程是，用户提交程序给</w:t>
      </w:r>
      <w:r w:rsidRPr="00801DF8">
        <w:rPr>
          <w:rFonts w:ascii="Times New Roman" w:hAnsi="Times New Roman" w:cs="Times New Roman"/>
        </w:rPr>
        <w:t>cluster</w:t>
      </w:r>
      <w:r w:rsidRPr="00801DF8">
        <w:rPr>
          <w:rFonts w:ascii="Times New Roman" w:hAnsi="Times New Roman" w:cs="Times New Roman"/>
        </w:rPr>
        <w:t>，用户的</w:t>
      </w:r>
      <w:r w:rsidRPr="00801DF8">
        <w:rPr>
          <w:rFonts w:ascii="Times New Roman" w:hAnsi="Times New Roman" w:cs="Times New Roman"/>
        </w:rPr>
        <w:t>main</w:t>
      </w:r>
      <w:r w:rsidRPr="00801DF8">
        <w:rPr>
          <w:rFonts w:ascii="Times New Roman" w:hAnsi="Times New Roman" w:cs="Times New Roman"/>
        </w:rPr>
        <w:t>函数会在</w:t>
      </w:r>
      <w:del w:id="134" w:author="liuchao" w:date="2017-05-01T15:47:00Z">
        <w:r w:rsidRPr="00801DF8" w:rsidDel="00901702">
          <w:rPr>
            <w:rFonts w:ascii="Times New Roman" w:hAnsi="Times New Roman" w:cs="Times New Roman"/>
          </w:rPr>
          <w:delText> </w:delText>
        </w:r>
      </w:del>
      <w:r w:rsidRPr="00801DF8">
        <w:rPr>
          <w:rFonts w:ascii="Times New Roman" w:hAnsi="Times New Roman" w:cs="Times New Roman"/>
        </w:rPr>
        <w:t>Driver</w:t>
      </w:r>
      <w:del w:id="135" w:author="liuchao" w:date="2017-05-01T15:48:00Z">
        <w:r w:rsidRPr="00801DF8" w:rsidDel="00901702">
          <w:rPr>
            <w:rFonts w:ascii="Times New Roman" w:hAnsi="Times New Roman" w:cs="Times New Roman"/>
          </w:rPr>
          <w:delText> </w:delText>
        </w:r>
      </w:del>
      <w:r w:rsidRPr="00801DF8">
        <w:rPr>
          <w:rFonts w:ascii="Times New Roman" w:hAnsi="Times New Roman" w:cs="Times New Roman"/>
        </w:rPr>
        <w:t>上面运行</w:t>
      </w:r>
      <w:del w:id="136" w:author="liuchao" w:date="2017-05-01T15:48:00Z">
        <w:r w:rsidRPr="00801DF8" w:rsidDel="00901702">
          <w:rPr>
            <w:rFonts w:ascii="Times New Roman" w:hAnsi="Times New Roman" w:cs="Times New Roman" w:hint="eastAsia"/>
          </w:rPr>
          <w:delText>，</w:delText>
        </w:r>
      </w:del>
      <w:ins w:id="137" w:author="liuchao" w:date="2017-05-01T15:48:00Z">
        <w:r w:rsidR="00901702">
          <w:rPr>
            <w:rFonts w:ascii="Times New Roman" w:hAnsi="Times New Roman" w:cs="Times New Roman" w:hint="eastAsia"/>
          </w:rPr>
          <w:t>。</w:t>
        </w:r>
      </w:ins>
      <w:r w:rsidRPr="00801DF8">
        <w:rPr>
          <w:rFonts w:ascii="Times New Roman" w:hAnsi="Times New Roman" w:cs="Times New Roman"/>
        </w:rPr>
        <w:t>根据用户的程序</w:t>
      </w:r>
      <w:ins w:id="138" w:author="liuchao" w:date="2017-05-01T15:48:00Z">
        <w:r w:rsidR="00901702">
          <w:rPr>
            <w:rFonts w:ascii="Times New Roman" w:hAnsi="Times New Roman" w:cs="Times New Roman" w:hint="eastAsia"/>
          </w:rPr>
          <w:t>，</w:t>
        </w:r>
      </w:ins>
      <w:r w:rsidRPr="00801DF8">
        <w:rPr>
          <w:rFonts w:ascii="Times New Roman" w:hAnsi="Times New Roman" w:cs="Times New Roman"/>
        </w:rPr>
        <w:t>Spark</w:t>
      </w:r>
      <w:r w:rsidRPr="00801DF8">
        <w:rPr>
          <w:rFonts w:ascii="Times New Roman" w:hAnsi="Times New Roman" w:cs="Times New Roman"/>
        </w:rPr>
        <w:t>会产生很多的</w:t>
      </w:r>
      <w:del w:id="139" w:author="liuchao" w:date="2017-05-01T15:48:00Z">
        <w:r w:rsidRPr="00801DF8" w:rsidDel="00901702">
          <w:rPr>
            <w:rFonts w:ascii="Times New Roman" w:hAnsi="Times New Roman" w:cs="Times New Roman"/>
          </w:rPr>
          <w:delText> </w:delText>
        </w:r>
      </w:del>
      <w:r w:rsidRPr="00801DF8">
        <w:rPr>
          <w:rFonts w:ascii="Times New Roman" w:hAnsi="Times New Roman" w:cs="Times New Roman"/>
        </w:rPr>
        <w:t>Jobs</w:t>
      </w:r>
      <w:del w:id="140" w:author="liuchao" w:date="2017-05-01T15:48:00Z">
        <w:r w:rsidRPr="00801DF8" w:rsidDel="00901702">
          <w:rPr>
            <w:rFonts w:ascii="Times New Roman" w:hAnsi="Times New Roman" w:cs="Times New Roman" w:hint="eastAsia"/>
          </w:rPr>
          <w:delText>，</w:delText>
        </w:r>
      </w:del>
      <w:ins w:id="141" w:author="liuchao" w:date="2017-05-01T15:48:00Z">
        <w:r w:rsidR="00901702">
          <w:rPr>
            <w:rFonts w:ascii="Times New Roman" w:hAnsi="Times New Roman" w:cs="Times New Roman" w:hint="eastAsia"/>
          </w:rPr>
          <w:t>。</w:t>
        </w:r>
      </w:ins>
      <w:r w:rsidRPr="00801DF8">
        <w:rPr>
          <w:rFonts w:ascii="Times New Roman" w:hAnsi="Times New Roman" w:cs="Times New Roman"/>
        </w:rPr>
        <w:t>原则是遇到一个</w:t>
      </w:r>
      <w:del w:id="142" w:author="liuchao" w:date="2017-05-01T15:48:00Z">
        <w:r w:rsidRPr="00801DF8" w:rsidDel="00901702">
          <w:rPr>
            <w:rFonts w:ascii="Times New Roman" w:hAnsi="Times New Roman" w:cs="Times New Roman"/>
          </w:rPr>
          <w:delText> </w:delText>
        </w:r>
      </w:del>
      <w:r w:rsidRPr="00801DF8">
        <w:rPr>
          <w:rFonts w:ascii="Times New Roman" w:hAnsi="Times New Roman" w:cs="Times New Roman"/>
        </w:rPr>
        <w:t>Action</w:t>
      </w:r>
      <w:del w:id="143" w:author="liuchao" w:date="2017-05-01T15:48:00Z">
        <w:r w:rsidRPr="00801DF8" w:rsidDel="00901702">
          <w:rPr>
            <w:rFonts w:ascii="Times New Roman" w:hAnsi="Times New Roman" w:cs="Times New Roman"/>
          </w:rPr>
          <w:delText> </w:delText>
        </w:r>
      </w:del>
      <w:r w:rsidRPr="00801DF8">
        <w:rPr>
          <w:rFonts w:ascii="Times New Roman" w:hAnsi="Times New Roman" w:cs="Times New Roman"/>
        </w:rPr>
        <w:t>就产生一个</w:t>
      </w:r>
      <w:del w:id="144" w:author="liuchao" w:date="2017-05-01T15:48:00Z">
        <w:r w:rsidRPr="00801DF8" w:rsidDel="00901702">
          <w:rPr>
            <w:rFonts w:ascii="Times New Roman" w:hAnsi="Times New Roman" w:cs="Times New Roman"/>
          </w:rPr>
          <w:delText> </w:delText>
        </w:r>
      </w:del>
      <w:r w:rsidRPr="00801DF8">
        <w:rPr>
          <w:rFonts w:ascii="Times New Roman" w:hAnsi="Times New Roman" w:cs="Times New Roman"/>
        </w:rPr>
        <w:t>Job</w:t>
      </w:r>
      <w:ins w:id="145" w:author="liuchao" w:date="2017-05-01T15:48:00Z">
        <w:r w:rsidR="00901702">
          <w:rPr>
            <w:rFonts w:ascii="Times New Roman" w:hAnsi="Times New Roman" w:cs="Times New Roman" w:hint="eastAsia"/>
          </w:rPr>
          <w:t>。</w:t>
        </w:r>
      </w:ins>
      <w:del w:id="146" w:author="liuchao" w:date="2017-05-01T15:48:00Z">
        <w:r w:rsidRPr="00801DF8" w:rsidDel="00901702">
          <w:rPr>
            <w:rFonts w:ascii="Times New Roman" w:hAnsi="Times New Roman" w:cs="Times New Roman"/>
          </w:rPr>
          <w:delText> </w:delText>
        </w:r>
        <w:r w:rsidRPr="00801DF8" w:rsidDel="00901702">
          <w:rPr>
            <w:rFonts w:ascii="Times New Roman" w:hAnsi="Times New Roman" w:cs="Times New Roman"/>
          </w:rPr>
          <w:delText>，</w:delText>
        </w:r>
      </w:del>
      <w:r w:rsidRPr="00801DF8">
        <w:rPr>
          <w:rFonts w:ascii="Times New Roman" w:hAnsi="Times New Roman" w:cs="Times New Roman"/>
        </w:rPr>
        <w:t>以</w:t>
      </w:r>
      <w:r w:rsidRPr="00801DF8">
        <w:rPr>
          <w:rFonts w:ascii="Times New Roman" w:hAnsi="Times New Roman" w:cs="Times New Roman"/>
        </w:rPr>
        <w:t>DAG</w:t>
      </w:r>
      <w:r w:rsidRPr="00801DF8">
        <w:rPr>
          <w:rFonts w:ascii="Times New Roman" w:hAnsi="Times New Roman" w:cs="Times New Roman"/>
        </w:rPr>
        <w:t>图的方式记录</w:t>
      </w:r>
      <w:r w:rsidRPr="00801DF8">
        <w:rPr>
          <w:rFonts w:ascii="Times New Roman" w:hAnsi="Times New Roman" w:cs="Times New Roman"/>
        </w:rPr>
        <w:t>RDD</w:t>
      </w:r>
      <w:r w:rsidRPr="00801DF8">
        <w:rPr>
          <w:rFonts w:ascii="Times New Roman" w:hAnsi="Times New Roman" w:cs="Times New Roman"/>
        </w:rPr>
        <w:t>之间的依赖关系，每一个</w:t>
      </w:r>
      <w:r w:rsidRPr="00801DF8">
        <w:rPr>
          <w:rFonts w:ascii="Times New Roman" w:hAnsi="Times New Roman" w:cs="Times New Roman"/>
        </w:rPr>
        <w:t>Job</w:t>
      </w:r>
      <w:r w:rsidRPr="00801DF8">
        <w:rPr>
          <w:rFonts w:ascii="Times New Roman" w:hAnsi="Times New Roman" w:cs="Times New Roman"/>
        </w:rPr>
        <w:t>又会根据这些依赖关系被</w:t>
      </w:r>
      <w:proofErr w:type="spellStart"/>
      <w:r w:rsidRPr="00801DF8">
        <w:rPr>
          <w:rFonts w:ascii="Times New Roman" w:hAnsi="Times New Roman" w:cs="Times New Roman"/>
        </w:rPr>
        <w:t>DAGScheduler</w:t>
      </w:r>
      <w:proofErr w:type="spellEnd"/>
      <w:r w:rsidRPr="00801DF8">
        <w:rPr>
          <w:rFonts w:ascii="Times New Roman" w:hAnsi="Times New Roman" w:cs="Times New Roman"/>
        </w:rPr>
        <w:t>分成不同的</w:t>
      </w:r>
      <w:del w:id="147" w:author="liuchao" w:date="2017-05-01T15:49:00Z">
        <w:r w:rsidRPr="00801DF8" w:rsidDel="00A90F67">
          <w:rPr>
            <w:rFonts w:ascii="Times New Roman" w:hAnsi="Times New Roman" w:cs="Times New Roman"/>
          </w:rPr>
          <w:delText> </w:delText>
        </w:r>
      </w:del>
      <w:r w:rsidRPr="00801DF8">
        <w:rPr>
          <w:rFonts w:ascii="Times New Roman" w:hAnsi="Times New Roman" w:cs="Times New Roman"/>
        </w:rPr>
        <w:t>Stages</w:t>
      </w:r>
      <w:del w:id="148" w:author="liuchao" w:date="2017-05-01T15:49:00Z">
        <w:r w:rsidRPr="00801DF8" w:rsidDel="00A90F67">
          <w:rPr>
            <w:rFonts w:ascii="Times New Roman" w:hAnsi="Times New Roman" w:cs="Times New Roman"/>
          </w:rPr>
          <w:delText> </w:delText>
        </w:r>
        <w:r w:rsidRPr="00801DF8" w:rsidDel="00A90F67">
          <w:rPr>
            <w:rFonts w:ascii="Times New Roman" w:hAnsi="Times New Roman" w:cs="Times New Roman" w:hint="eastAsia"/>
          </w:rPr>
          <w:delText>，</w:delText>
        </w:r>
      </w:del>
      <w:ins w:id="149" w:author="liuchao" w:date="2017-05-01T15:49:00Z">
        <w:r w:rsidR="00A90F67">
          <w:rPr>
            <w:rFonts w:ascii="Times New Roman" w:hAnsi="Times New Roman" w:cs="Times New Roman" w:hint="eastAsia"/>
          </w:rPr>
          <w:t>。</w:t>
        </w:r>
      </w:ins>
      <w:r w:rsidRPr="00801DF8">
        <w:rPr>
          <w:rFonts w:ascii="Times New Roman" w:hAnsi="Times New Roman" w:cs="Times New Roman"/>
        </w:rPr>
        <w:t>每一个</w:t>
      </w:r>
      <w:r w:rsidRPr="00801DF8">
        <w:rPr>
          <w:rFonts w:ascii="Times New Roman" w:hAnsi="Times New Roman" w:cs="Times New Roman"/>
        </w:rPr>
        <w:t>Stage</w:t>
      </w:r>
      <w:r w:rsidRPr="00801DF8">
        <w:rPr>
          <w:rFonts w:ascii="Times New Roman" w:hAnsi="Times New Roman" w:cs="Times New Roman"/>
        </w:rPr>
        <w:t>是一个</w:t>
      </w:r>
      <w:del w:id="150" w:author="liuchao" w:date="2017-05-01T15:49:00Z">
        <w:r w:rsidRPr="00801DF8" w:rsidDel="00A90F67">
          <w:rPr>
            <w:rFonts w:ascii="Times New Roman" w:hAnsi="Times New Roman" w:cs="Times New Roman"/>
          </w:rPr>
          <w:delText> </w:delText>
        </w:r>
      </w:del>
      <w:proofErr w:type="spellStart"/>
      <w:r w:rsidRPr="00801DF8">
        <w:rPr>
          <w:rFonts w:ascii="Times New Roman" w:hAnsi="Times New Roman" w:cs="Times New Roman"/>
        </w:rPr>
        <w:t>TaskSet</w:t>
      </w:r>
      <w:proofErr w:type="spellEnd"/>
      <w:del w:id="151" w:author="liuchao" w:date="2017-05-01T15:49:00Z">
        <w:r w:rsidRPr="00801DF8" w:rsidDel="00A90F67">
          <w:rPr>
            <w:rFonts w:ascii="Times New Roman" w:hAnsi="Times New Roman" w:cs="Times New Roman"/>
          </w:rPr>
          <w:delText> </w:delText>
        </w:r>
        <w:r w:rsidRPr="00801DF8" w:rsidDel="00A90F67">
          <w:rPr>
            <w:rFonts w:ascii="Times New Roman" w:hAnsi="Times New Roman" w:cs="Times New Roman" w:hint="eastAsia"/>
          </w:rPr>
          <w:delText>，</w:delText>
        </w:r>
      </w:del>
      <w:ins w:id="152" w:author="liuchao" w:date="2017-05-01T15:49:00Z">
        <w:r w:rsidR="00A90F67">
          <w:rPr>
            <w:rFonts w:ascii="Times New Roman" w:hAnsi="Times New Roman" w:cs="Times New Roman" w:hint="eastAsia"/>
          </w:rPr>
          <w:t>。</w:t>
        </w:r>
      </w:ins>
      <w:r w:rsidRPr="00801DF8">
        <w:rPr>
          <w:rFonts w:ascii="Times New Roman" w:hAnsi="Times New Roman" w:cs="Times New Roman"/>
        </w:rPr>
        <w:t>以</w:t>
      </w:r>
      <w:proofErr w:type="spellStart"/>
      <w:r w:rsidRPr="00801DF8">
        <w:rPr>
          <w:rFonts w:ascii="Times New Roman" w:hAnsi="Times New Roman" w:cs="Times New Roman"/>
        </w:rPr>
        <w:t>TaskSet</w:t>
      </w:r>
      <w:proofErr w:type="spellEnd"/>
      <w:r w:rsidRPr="00801DF8">
        <w:rPr>
          <w:rFonts w:ascii="Times New Roman" w:hAnsi="Times New Roman" w:cs="Times New Roman"/>
        </w:rPr>
        <w:t>为单位，</w:t>
      </w:r>
      <w:proofErr w:type="spellStart"/>
      <w:r w:rsidRPr="00801DF8">
        <w:rPr>
          <w:rFonts w:ascii="Times New Roman" w:hAnsi="Times New Roman" w:cs="Times New Roman"/>
        </w:rPr>
        <w:t>TaskScheduler</w:t>
      </w:r>
      <w:proofErr w:type="spellEnd"/>
      <w:r w:rsidRPr="00801DF8">
        <w:rPr>
          <w:rFonts w:ascii="Times New Roman" w:hAnsi="Times New Roman" w:cs="Times New Roman"/>
        </w:rPr>
        <w:t>通过</w:t>
      </w:r>
      <w:r w:rsidRPr="00801DF8">
        <w:rPr>
          <w:rFonts w:ascii="Times New Roman" w:hAnsi="Times New Roman" w:cs="Times New Roman"/>
        </w:rPr>
        <w:t>Cluster Manager</w:t>
      </w:r>
      <w:proofErr w:type="gramStart"/>
      <w:r w:rsidRPr="00801DF8">
        <w:rPr>
          <w:rFonts w:ascii="Times New Roman" w:hAnsi="Times New Roman" w:cs="Times New Roman"/>
        </w:rPr>
        <w:t>一</w:t>
      </w:r>
      <w:proofErr w:type="gramEnd"/>
      <w:r w:rsidRPr="00801DF8">
        <w:rPr>
          <w:rFonts w:ascii="Times New Roman" w:hAnsi="Times New Roman" w:cs="Times New Roman"/>
        </w:rPr>
        <w:t>批一批地调度到不同</w:t>
      </w:r>
      <w:r w:rsidRPr="00801DF8">
        <w:rPr>
          <w:rFonts w:ascii="Times New Roman" w:hAnsi="Times New Roman" w:cs="Times New Roman"/>
        </w:rPr>
        <w:t>node</w:t>
      </w:r>
      <w:r w:rsidRPr="00801DF8">
        <w:rPr>
          <w:rFonts w:ascii="Times New Roman" w:hAnsi="Times New Roman" w:cs="Times New Roman"/>
        </w:rPr>
        <w:t>上运行，同一个</w:t>
      </w:r>
      <w:proofErr w:type="spellStart"/>
      <w:r w:rsidRPr="00801DF8">
        <w:rPr>
          <w:rFonts w:ascii="Times New Roman" w:hAnsi="Times New Roman" w:cs="Times New Roman"/>
        </w:rPr>
        <w:t>TaskSet</w:t>
      </w:r>
      <w:proofErr w:type="spellEnd"/>
      <w:r w:rsidRPr="00801DF8">
        <w:rPr>
          <w:rFonts w:ascii="Times New Roman" w:hAnsi="Times New Roman" w:cs="Times New Roman"/>
        </w:rPr>
        <w:t>里面的</w:t>
      </w:r>
      <w:r w:rsidRPr="00801DF8">
        <w:rPr>
          <w:rFonts w:ascii="Times New Roman" w:hAnsi="Times New Roman" w:cs="Times New Roman"/>
        </w:rPr>
        <w:t>Task</w:t>
      </w:r>
      <w:r w:rsidRPr="00801DF8">
        <w:rPr>
          <w:rFonts w:ascii="Times New Roman" w:hAnsi="Times New Roman" w:cs="Times New Roman"/>
        </w:rPr>
        <w:t>都做同样的运算，一个</w:t>
      </w:r>
      <w:r w:rsidRPr="00801DF8">
        <w:rPr>
          <w:rFonts w:ascii="Times New Roman" w:hAnsi="Times New Roman" w:cs="Times New Roman"/>
        </w:rPr>
        <w:t>Partition</w:t>
      </w:r>
      <w:r w:rsidRPr="00801DF8">
        <w:rPr>
          <w:rFonts w:ascii="Times New Roman" w:hAnsi="Times New Roman" w:cs="Times New Roman"/>
        </w:rPr>
        <w:t>对应一个</w:t>
      </w:r>
      <w:r w:rsidRPr="00801DF8">
        <w:rPr>
          <w:rFonts w:ascii="Times New Roman" w:hAnsi="Times New Roman" w:cs="Times New Roman"/>
        </w:rPr>
        <w:t>Task</w:t>
      </w:r>
      <w:r w:rsidRPr="00801DF8">
        <w:rPr>
          <w:rFonts w:ascii="Times New Roman" w:hAnsi="Times New Roman" w:cs="Times New Roman"/>
        </w:rPr>
        <w:t>。</w:t>
      </w:r>
      <w:commentRangeStart w:id="153"/>
      <w:ins w:id="154" w:author="liuchao" w:date="2017-05-01T15:50:00Z">
        <w:r w:rsidR="00A90F67">
          <w:rPr>
            <w:rFonts w:ascii="Times New Roman" w:hAnsi="Times New Roman" w:cs="Times New Roman" w:hint="eastAsia"/>
          </w:rPr>
          <w:t>如图</w:t>
        </w:r>
        <w:r w:rsidR="00A90F67">
          <w:rPr>
            <w:rFonts w:ascii="Times New Roman" w:hAnsi="Times New Roman" w:cs="Times New Roman" w:hint="eastAsia"/>
          </w:rPr>
          <w:t>5</w:t>
        </w:r>
        <w:r w:rsidR="00A90F67">
          <w:rPr>
            <w:rFonts w:ascii="Times New Roman" w:hAnsi="Times New Roman" w:cs="Times New Roman" w:hint="eastAsia"/>
          </w:rPr>
          <w:t>所示。</w:t>
        </w:r>
        <w:commentRangeEnd w:id="153"/>
        <w:r w:rsidR="00A90F67">
          <w:rPr>
            <w:rStyle w:val="ae"/>
          </w:rPr>
          <w:commentReference w:id="153"/>
        </w:r>
      </w:ins>
    </w:p>
    <w:p w14:paraId="74FF82CC" w14:textId="77777777" w:rsidR="00131DA6" w:rsidRPr="00801DF8" w:rsidRDefault="00131DA6" w:rsidP="00131DA6">
      <w:pPr>
        <w:keepNext/>
        <w:spacing w:line="360" w:lineRule="auto"/>
        <w:ind w:firstLine="420"/>
        <w:rPr>
          <w:rFonts w:ascii="Times New Roman" w:hAnsi="Times New Roman" w:cs="Times New Roman"/>
        </w:rPr>
      </w:pPr>
      <w:r w:rsidRPr="00801DF8">
        <w:rPr>
          <w:rFonts w:ascii="Times New Roman" w:hAnsi="Times New Roman" w:cs="Times New Roman"/>
          <w:noProof/>
        </w:rPr>
        <w:drawing>
          <wp:inline distT="0" distB="0" distL="0" distR="0" wp14:anchorId="6764DEFD" wp14:editId="23CB8639">
            <wp:extent cx="4772025" cy="256181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2144" cy="2572619"/>
                    </a:xfrm>
                    <a:prstGeom prst="rect">
                      <a:avLst/>
                    </a:prstGeom>
                  </pic:spPr>
                </pic:pic>
              </a:graphicData>
            </a:graphic>
          </wp:inline>
        </w:drawing>
      </w:r>
    </w:p>
    <w:p w14:paraId="0949BD08" w14:textId="77777777" w:rsidR="00131DA6" w:rsidRPr="00801DF8" w:rsidRDefault="00131DA6" w:rsidP="00131DA6">
      <w:pPr>
        <w:pStyle w:val="a7"/>
        <w:jc w:val="center"/>
        <w:rPr>
          <w:rFonts w:ascii="Times New Roman" w:hAnsi="Times New Roman" w:cs="Times New Roman"/>
        </w:rPr>
      </w:pPr>
      <w:bookmarkStart w:id="155" w:name="_Toc480964133"/>
      <w:r w:rsidRPr="00801DF8">
        <w:rPr>
          <w:rFonts w:ascii="Times New Roman" w:hAnsi="Times New Roman" w:cs="Times New Roman"/>
        </w:rPr>
        <w:t>图</w:t>
      </w:r>
      <w:r w:rsidRPr="00801DF8">
        <w:rPr>
          <w:rFonts w:ascii="Times New Roman" w:hAnsi="Times New Roman" w:cs="Times New Roman"/>
        </w:rPr>
        <w:t xml:space="preserve"> </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图</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114F00">
        <w:rPr>
          <w:rFonts w:ascii="Times New Roman" w:hAnsi="Times New Roman" w:cs="Times New Roman"/>
          <w:noProof/>
        </w:rPr>
        <w:t>5</w:t>
      </w:r>
      <w:r w:rsidRPr="00801DF8">
        <w:rPr>
          <w:rFonts w:ascii="Times New Roman" w:hAnsi="Times New Roman" w:cs="Times New Roman"/>
        </w:rPr>
        <w:fldChar w:fldCharType="end"/>
      </w:r>
      <w:r w:rsidRPr="00801DF8">
        <w:rPr>
          <w:rFonts w:ascii="Times New Roman" w:hAnsi="Times New Roman" w:cs="Times New Roman"/>
        </w:rPr>
        <w:t xml:space="preserve"> Spark</w:t>
      </w:r>
      <w:r w:rsidRPr="00801DF8">
        <w:rPr>
          <w:rFonts w:ascii="Times New Roman" w:hAnsi="Times New Roman" w:cs="Times New Roman"/>
        </w:rPr>
        <w:t>工作流程</w:t>
      </w:r>
      <w:bookmarkEnd w:id="155"/>
    </w:p>
    <w:p w14:paraId="6CE58530" w14:textId="77777777" w:rsidR="00BA0AA7" w:rsidRPr="00801DF8" w:rsidRDefault="00131DA6" w:rsidP="004C424F">
      <w:pPr>
        <w:ind w:firstLineChars="202" w:firstLine="424"/>
        <w:rPr>
          <w:rFonts w:ascii="Times New Roman" w:hAnsi="Times New Roman" w:cs="Times New Roman"/>
        </w:rPr>
      </w:pPr>
      <w:r w:rsidRPr="00801DF8">
        <w:rPr>
          <w:rFonts w:ascii="Times New Roman" w:hAnsi="Times New Roman" w:cs="Times New Roman"/>
        </w:rPr>
        <w:t>为了适应不同的数据处理业务需求，</w:t>
      </w:r>
      <w:proofErr w:type="spellStart"/>
      <w:r w:rsidRPr="00801DF8">
        <w:rPr>
          <w:rFonts w:ascii="Times New Roman" w:hAnsi="Times New Roman" w:cs="Times New Roman"/>
        </w:rPr>
        <w:t>SparkStreaming</w:t>
      </w:r>
      <w:proofErr w:type="spellEnd"/>
      <w:r w:rsidRPr="00801DF8">
        <w:rPr>
          <w:rFonts w:ascii="Times New Roman" w:hAnsi="Times New Roman" w:cs="Times New Roman"/>
        </w:rPr>
        <w:t>（</w:t>
      </w:r>
      <w:r w:rsidRPr="00801DF8">
        <w:rPr>
          <w:rFonts w:ascii="Times New Roman" w:hAnsi="Times New Roman" w:cs="Times New Roman"/>
        </w:rPr>
        <w:t>Spark</w:t>
      </w:r>
      <w:r w:rsidRPr="00801DF8">
        <w:rPr>
          <w:rFonts w:ascii="Times New Roman" w:hAnsi="Times New Roman" w:cs="Times New Roman"/>
        </w:rPr>
        <w:t>）实现了丰富的数据处理算子。其中，属于</w:t>
      </w:r>
      <w:r w:rsidRPr="00801DF8">
        <w:rPr>
          <w:rFonts w:ascii="Times New Roman" w:hAnsi="Times New Roman" w:cs="Times New Roman"/>
        </w:rPr>
        <w:t>Transformation</w:t>
      </w:r>
      <w:del w:id="156" w:author="liuchao" w:date="2017-05-01T15:51:00Z">
        <w:r w:rsidRPr="00801DF8" w:rsidDel="00A90F67">
          <w:rPr>
            <w:rFonts w:ascii="Times New Roman" w:hAnsi="Times New Roman" w:cs="Times New Roman"/>
          </w:rPr>
          <w:delText> </w:delText>
        </w:r>
      </w:del>
      <w:r w:rsidRPr="00801DF8">
        <w:rPr>
          <w:rFonts w:ascii="Times New Roman" w:hAnsi="Times New Roman" w:cs="Times New Roman"/>
        </w:rPr>
        <w:t>的方法</w:t>
      </w:r>
      <w:r w:rsidR="00BA0AA7" w:rsidRPr="00801DF8">
        <w:rPr>
          <w:rFonts w:ascii="Times New Roman" w:hAnsi="Times New Roman" w:cs="Times New Roman"/>
        </w:rPr>
        <w:t>如表</w:t>
      </w:r>
      <w:r w:rsidR="00BA0AA7" w:rsidRPr="00801DF8">
        <w:rPr>
          <w:rFonts w:ascii="Times New Roman" w:hAnsi="Times New Roman" w:cs="Times New Roman"/>
        </w:rPr>
        <w:t>2</w:t>
      </w:r>
      <w:r w:rsidR="00BA0AA7" w:rsidRPr="00801DF8">
        <w:rPr>
          <w:rFonts w:ascii="Times New Roman" w:hAnsi="Times New Roman" w:cs="Times New Roman"/>
        </w:rPr>
        <w:t>所示</w:t>
      </w:r>
      <w:ins w:id="157" w:author="liuchao" w:date="2017-05-01T15:49:00Z">
        <w:r w:rsidR="00A90F67">
          <w:rPr>
            <w:rFonts w:ascii="Times New Roman" w:hAnsi="Times New Roman" w:cs="Times New Roman" w:hint="eastAsia"/>
          </w:rPr>
          <w:t>。</w:t>
        </w:r>
      </w:ins>
    </w:p>
    <w:p w14:paraId="3C3385DD" w14:textId="77777777" w:rsidR="00BA0AA7" w:rsidRPr="00801DF8" w:rsidRDefault="00BA0AA7" w:rsidP="00BA0AA7">
      <w:pPr>
        <w:pStyle w:val="a7"/>
        <w:keepNext/>
        <w:jc w:val="center"/>
        <w:rPr>
          <w:rFonts w:ascii="Times New Roman" w:hAnsi="Times New Roman" w:cs="Times New Roman"/>
          <w:sz w:val="21"/>
        </w:rPr>
      </w:pPr>
      <w:bookmarkStart w:id="158" w:name="_Toc480964156"/>
      <w:r w:rsidRPr="00801DF8">
        <w:rPr>
          <w:rFonts w:ascii="Times New Roman" w:hAnsi="Times New Roman" w:cs="Times New Roman"/>
          <w:sz w:val="21"/>
        </w:rPr>
        <w:t>表</w:t>
      </w:r>
      <w:r w:rsidRPr="00801DF8">
        <w:rPr>
          <w:rFonts w:ascii="Times New Roman" w:hAnsi="Times New Roman" w:cs="Times New Roman"/>
          <w:sz w:val="21"/>
        </w:rPr>
        <w:fldChar w:fldCharType="begin"/>
      </w:r>
      <w:r w:rsidRPr="00801DF8">
        <w:rPr>
          <w:rFonts w:ascii="Times New Roman" w:hAnsi="Times New Roman" w:cs="Times New Roman"/>
          <w:sz w:val="21"/>
        </w:rPr>
        <w:instrText xml:space="preserve"> SEQ </w:instrText>
      </w:r>
      <w:r w:rsidRPr="00801DF8">
        <w:rPr>
          <w:rFonts w:ascii="Times New Roman" w:hAnsi="Times New Roman" w:cs="Times New Roman"/>
          <w:sz w:val="21"/>
        </w:rPr>
        <w:instrText>表</w:instrText>
      </w:r>
      <w:r w:rsidRPr="00801DF8">
        <w:rPr>
          <w:rFonts w:ascii="Times New Roman" w:hAnsi="Times New Roman" w:cs="Times New Roman"/>
          <w:sz w:val="21"/>
        </w:rPr>
        <w:instrText xml:space="preserve"> \* ARABIC </w:instrText>
      </w:r>
      <w:r w:rsidRPr="00801DF8">
        <w:rPr>
          <w:rFonts w:ascii="Times New Roman" w:hAnsi="Times New Roman" w:cs="Times New Roman"/>
          <w:sz w:val="21"/>
        </w:rPr>
        <w:fldChar w:fldCharType="separate"/>
      </w:r>
      <w:r w:rsidR="00C95F00" w:rsidRPr="00801DF8">
        <w:rPr>
          <w:rFonts w:ascii="Times New Roman" w:hAnsi="Times New Roman" w:cs="Times New Roman"/>
          <w:noProof/>
          <w:sz w:val="21"/>
        </w:rPr>
        <w:t>2</w:t>
      </w:r>
      <w:r w:rsidRPr="00801DF8">
        <w:rPr>
          <w:rFonts w:ascii="Times New Roman" w:hAnsi="Times New Roman" w:cs="Times New Roman"/>
          <w:sz w:val="21"/>
        </w:rPr>
        <w:fldChar w:fldCharType="end"/>
      </w:r>
      <w:r w:rsidRPr="00801DF8">
        <w:rPr>
          <w:rFonts w:ascii="Times New Roman" w:hAnsi="Times New Roman" w:cs="Times New Roman"/>
          <w:sz w:val="21"/>
        </w:rPr>
        <w:t xml:space="preserve"> transformation</w:t>
      </w:r>
      <w:r w:rsidRPr="00801DF8">
        <w:rPr>
          <w:rFonts w:ascii="Times New Roman" w:hAnsi="Times New Roman" w:cs="Times New Roman"/>
          <w:sz w:val="21"/>
        </w:rPr>
        <w:t>方法表</w:t>
      </w:r>
      <w:bookmarkEnd w:id="158"/>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Change w:id="159" w:author="liuchao" w:date="2017-05-01T15:53:00Z">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PrChange>
      </w:tblPr>
      <w:tblGrid>
        <w:gridCol w:w="3585"/>
        <w:gridCol w:w="4615"/>
        <w:tblGridChange w:id="160">
          <w:tblGrid>
            <w:gridCol w:w="3498"/>
            <w:gridCol w:w="4702"/>
          </w:tblGrid>
        </w:tblGridChange>
      </w:tblGrid>
      <w:tr w:rsidR="00131DA6" w:rsidRPr="00801DF8" w14:paraId="08C9354F" w14:textId="77777777" w:rsidTr="00A90F67">
        <w:trPr>
          <w:trHeight w:val="15"/>
          <w:trPrChange w:id="161" w:author="liuchao" w:date="2017-05-01T15:53:00Z">
            <w:trPr>
              <w:trHeight w:val="15"/>
            </w:trPr>
          </w:trPrChange>
        </w:trPr>
        <w:tc>
          <w:tcPr>
            <w:tcW w:w="3585" w:type="dxa"/>
            <w:shd w:val="clear" w:color="auto" w:fill="FFFFFF"/>
            <w:tcMar>
              <w:top w:w="96" w:type="dxa"/>
              <w:left w:w="96" w:type="dxa"/>
              <w:bottom w:w="96" w:type="dxa"/>
              <w:right w:w="96" w:type="dxa"/>
            </w:tcMar>
            <w:vAlign w:val="center"/>
            <w:tcPrChange w:id="162" w:author="liuchao" w:date="2017-05-01T15:53:00Z">
              <w:tcPr>
                <w:tcW w:w="3498" w:type="dxa"/>
                <w:shd w:val="clear" w:color="auto" w:fill="FFFFFF"/>
                <w:tcMar>
                  <w:top w:w="96" w:type="dxa"/>
                  <w:left w:w="96" w:type="dxa"/>
                  <w:bottom w:w="96" w:type="dxa"/>
                  <w:right w:w="96" w:type="dxa"/>
                </w:tcMar>
                <w:vAlign w:val="center"/>
              </w:tcPr>
            </w:tcPrChange>
          </w:tcPr>
          <w:p w14:paraId="1FA339D7" w14:textId="77777777" w:rsidR="00131DA6" w:rsidRPr="00801DF8" w:rsidRDefault="00131DA6" w:rsidP="00B00ED3">
            <w:pPr>
              <w:widowControl/>
              <w:ind w:left="96"/>
              <w:jc w:val="left"/>
              <w:textAlignment w:val="top"/>
              <w:rPr>
                <w:rFonts w:ascii="Times New Roman" w:eastAsia="宋体" w:hAnsi="Times New Roman" w:cs="Times New Roman"/>
                <w:b/>
                <w:bCs/>
                <w:color w:val="393939"/>
                <w:kern w:val="0"/>
                <w:sz w:val="20"/>
                <w:szCs w:val="20"/>
              </w:rPr>
            </w:pPr>
            <w:r w:rsidRPr="00801DF8">
              <w:rPr>
                <w:rFonts w:ascii="Times New Roman" w:eastAsia="宋体" w:hAnsi="Times New Roman" w:cs="Times New Roman"/>
                <w:b/>
                <w:bCs/>
                <w:color w:val="393939"/>
                <w:kern w:val="0"/>
                <w:sz w:val="20"/>
                <w:szCs w:val="20"/>
              </w:rPr>
              <w:t>用例</w:t>
            </w:r>
          </w:p>
        </w:tc>
        <w:tc>
          <w:tcPr>
            <w:tcW w:w="4615" w:type="dxa"/>
            <w:shd w:val="clear" w:color="auto" w:fill="FFFFFF"/>
            <w:tcMar>
              <w:top w:w="96" w:type="dxa"/>
              <w:left w:w="96" w:type="dxa"/>
              <w:bottom w:w="96" w:type="dxa"/>
              <w:right w:w="96" w:type="dxa"/>
            </w:tcMar>
            <w:vAlign w:val="center"/>
            <w:tcPrChange w:id="163" w:author="liuchao" w:date="2017-05-01T15:53:00Z">
              <w:tcPr>
                <w:tcW w:w="4702" w:type="dxa"/>
                <w:shd w:val="clear" w:color="auto" w:fill="FFFFFF"/>
                <w:tcMar>
                  <w:top w:w="96" w:type="dxa"/>
                  <w:left w:w="96" w:type="dxa"/>
                  <w:bottom w:w="96" w:type="dxa"/>
                  <w:right w:w="96" w:type="dxa"/>
                </w:tcMar>
                <w:vAlign w:val="center"/>
              </w:tcPr>
            </w:tcPrChange>
          </w:tcPr>
          <w:p w14:paraId="53EEBCAE" w14:textId="77777777" w:rsidR="00131DA6" w:rsidRPr="00801DF8" w:rsidRDefault="00131DA6" w:rsidP="00B00ED3">
            <w:pPr>
              <w:widowControl/>
              <w:ind w:left="96"/>
              <w:jc w:val="left"/>
              <w:textAlignment w:val="top"/>
              <w:rPr>
                <w:rFonts w:ascii="Times New Roman" w:eastAsia="宋体" w:hAnsi="Times New Roman" w:cs="Times New Roman"/>
                <w:b/>
                <w:color w:val="393939"/>
                <w:kern w:val="0"/>
                <w:sz w:val="20"/>
                <w:szCs w:val="20"/>
              </w:rPr>
            </w:pPr>
            <w:r w:rsidRPr="00801DF8">
              <w:rPr>
                <w:rFonts w:ascii="Times New Roman" w:eastAsia="宋体" w:hAnsi="Times New Roman" w:cs="Times New Roman"/>
                <w:b/>
                <w:color w:val="393939"/>
                <w:kern w:val="0"/>
                <w:sz w:val="20"/>
                <w:szCs w:val="20"/>
              </w:rPr>
              <w:t>描述</w:t>
            </w:r>
          </w:p>
        </w:tc>
      </w:tr>
      <w:tr w:rsidR="00131DA6" w:rsidRPr="00801DF8" w14:paraId="337CD6B8" w14:textId="77777777" w:rsidTr="00A90F67">
        <w:trPr>
          <w:trHeight w:val="15"/>
          <w:trPrChange w:id="164" w:author="liuchao" w:date="2017-05-01T15:53:00Z">
            <w:trPr>
              <w:trHeight w:val="15"/>
            </w:trPr>
          </w:trPrChange>
        </w:trPr>
        <w:tc>
          <w:tcPr>
            <w:tcW w:w="3585" w:type="dxa"/>
            <w:shd w:val="clear" w:color="auto" w:fill="FFFFFF"/>
            <w:tcMar>
              <w:top w:w="96" w:type="dxa"/>
              <w:left w:w="96" w:type="dxa"/>
              <w:bottom w:w="96" w:type="dxa"/>
              <w:right w:w="96" w:type="dxa"/>
            </w:tcMar>
            <w:vAlign w:val="center"/>
            <w:hideMark/>
            <w:tcPrChange w:id="165" w:author="liuchao" w:date="2017-05-01T15:53:00Z">
              <w:tcPr>
                <w:tcW w:w="3498" w:type="dxa"/>
                <w:shd w:val="clear" w:color="auto" w:fill="FFFFFF"/>
                <w:tcMar>
                  <w:top w:w="96" w:type="dxa"/>
                  <w:left w:w="96" w:type="dxa"/>
                  <w:bottom w:w="96" w:type="dxa"/>
                  <w:right w:w="96" w:type="dxa"/>
                </w:tcMar>
                <w:vAlign w:val="center"/>
                <w:hideMark/>
              </w:tcPr>
            </w:tcPrChange>
          </w:tcPr>
          <w:p w14:paraId="2A0EBFDD"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b/>
                <w:bCs/>
                <w:color w:val="393939"/>
                <w:kern w:val="0"/>
                <w:sz w:val="20"/>
                <w:szCs w:val="20"/>
              </w:rPr>
              <w:t>map</w:t>
            </w:r>
            <w:r w:rsidRPr="00801DF8">
              <w:rPr>
                <w:rFonts w:ascii="Times New Roman" w:eastAsia="宋体" w:hAnsi="Times New Roman" w:cs="Times New Roman"/>
                <w:color w:val="393939"/>
                <w:kern w:val="0"/>
                <w:sz w:val="20"/>
                <w:szCs w:val="20"/>
              </w:rPr>
              <w:t>(</w:t>
            </w:r>
            <w:proofErr w:type="spellStart"/>
            <w:r w:rsidRPr="00801DF8">
              <w:rPr>
                <w:rFonts w:ascii="Times New Roman" w:eastAsia="宋体" w:hAnsi="Times New Roman" w:cs="Times New Roman"/>
                <w:i/>
                <w:iCs/>
                <w:color w:val="393939"/>
                <w:kern w:val="0"/>
                <w:sz w:val="20"/>
                <w:szCs w:val="20"/>
              </w:rPr>
              <w:t>func</w:t>
            </w:r>
            <w:proofErr w:type="spellEnd"/>
            <w:r w:rsidRPr="00801DF8">
              <w:rPr>
                <w:rFonts w:ascii="Times New Roman" w:eastAsia="宋体" w:hAnsi="Times New Roman" w:cs="Times New Roman"/>
                <w:color w:val="393939"/>
                <w:kern w:val="0"/>
                <w:sz w:val="20"/>
                <w:szCs w:val="20"/>
              </w:rPr>
              <w:t>)</w:t>
            </w:r>
          </w:p>
        </w:tc>
        <w:tc>
          <w:tcPr>
            <w:tcW w:w="4615" w:type="dxa"/>
            <w:shd w:val="clear" w:color="auto" w:fill="FFFFFF"/>
            <w:tcMar>
              <w:top w:w="96" w:type="dxa"/>
              <w:left w:w="96" w:type="dxa"/>
              <w:bottom w:w="96" w:type="dxa"/>
              <w:right w:w="96" w:type="dxa"/>
            </w:tcMar>
            <w:vAlign w:val="center"/>
            <w:hideMark/>
            <w:tcPrChange w:id="166" w:author="liuchao" w:date="2017-05-01T15:53:00Z">
              <w:tcPr>
                <w:tcW w:w="4702" w:type="dxa"/>
                <w:shd w:val="clear" w:color="auto" w:fill="FFFFFF"/>
                <w:tcMar>
                  <w:top w:w="96" w:type="dxa"/>
                  <w:left w:w="96" w:type="dxa"/>
                  <w:bottom w:w="96" w:type="dxa"/>
                  <w:right w:w="96" w:type="dxa"/>
                </w:tcMar>
                <w:vAlign w:val="center"/>
                <w:hideMark/>
              </w:tcPr>
            </w:tcPrChange>
          </w:tcPr>
          <w:p w14:paraId="12E3428D"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源</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的每个元素通过函数</w:t>
            </w:r>
            <w:proofErr w:type="spellStart"/>
            <w:r w:rsidRPr="00801DF8">
              <w:rPr>
                <w:rFonts w:ascii="Times New Roman" w:eastAsia="宋体" w:hAnsi="Times New Roman" w:cs="Times New Roman"/>
                <w:color w:val="393939"/>
                <w:kern w:val="0"/>
                <w:sz w:val="20"/>
                <w:szCs w:val="20"/>
              </w:rPr>
              <w:t>func</w:t>
            </w:r>
            <w:proofErr w:type="spellEnd"/>
            <w:r w:rsidRPr="00801DF8">
              <w:rPr>
                <w:rFonts w:ascii="Times New Roman" w:eastAsia="宋体" w:hAnsi="Times New Roman" w:cs="Times New Roman"/>
                <w:color w:val="393939"/>
                <w:kern w:val="0"/>
                <w:sz w:val="20"/>
                <w:szCs w:val="20"/>
              </w:rPr>
              <w:t>返回一个新的</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w:t>
            </w:r>
          </w:p>
        </w:tc>
      </w:tr>
      <w:tr w:rsidR="00131DA6" w:rsidRPr="00801DF8" w14:paraId="7B87A2CA" w14:textId="77777777" w:rsidTr="00A90F67">
        <w:trPr>
          <w:trHeight w:val="15"/>
          <w:trPrChange w:id="167" w:author="liuchao" w:date="2017-05-01T15:53:00Z">
            <w:trPr>
              <w:trHeight w:val="15"/>
            </w:trPr>
          </w:trPrChange>
        </w:trPr>
        <w:tc>
          <w:tcPr>
            <w:tcW w:w="3585" w:type="dxa"/>
            <w:shd w:val="clear" w:color="auto" w:fill="FFFFFF"/>
            <w:tcMar>
              <w:top w:w="96" w:type="dxa"/>
              <w:left w:w="96" w:type="dxa"/>
              <w:bottom w:w="96" w:type="dxa"/>
              <w:right w:w="96" w:type="dxa"/>
            </w:tcMar>
            <w:vAlign w:val="center"/>
            <w:hideMark/>
            <w:tcPrChange w:id="168" w:author="liuchao" w:date="2017-05-01T15:53:00Z">
              <w:tcPr>
                <w:tcW w:w="3498" w:type="dxa"/>
                <w:shd w:val="clear" w:color="auto" w:fill="FFFFFF"/>
                <w:tcMar>
                  <w:top w:w="96" w:type="dxa"/>
                  <w:left w:w="96" w:type="dxa"/>
                  <w:bottom w:w="96" w:type="dxa"/>
                  <w:right w:w="96" w:type="dxa"/>
                </w:tcMar>
                <w:vAlign w:val="center"/>
                <w:hideMark/>
              </w:tcPr>
            </w:tcPrChange>
          </w:tcPr>
          <w:p w14:paraId="57460CDC"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proofErr w:type="spellStart"/>
            <w:r w:rsidRPr="00801DF8">
              <w:rPr>
                <w:rFonts w:ascii="Times New Roman" w:eastAsia="宋体" w:hAnsi="Times New Roman" w:cs="Times New Roman"/>
                <w:b/>
                <w:bCs/>
                <w:color w:val="393939"/>
                <w:kern w:val="0"/>
                <w:sz w:val="20"/>
                <w:szCs w:val="20"/>
              </w:rPr>
              <w:t>flatMap</w:t>
            </w:r>
            <w:proofErr w:type="spellEnd"/>
            <w:r w:rsidRPr="00801DF8">
              <w:rPr>
                <w:rFonts w:ascii="Times New Roman" w:eastAsia="宋体" w:hAnsi="Times New Roman" w:cs="Times New Roman"/>
                <w:color w:val="393939"/>
                <w:kern w:val="0"/>
                <w:sz w:val="20"/>
                <w:szCs w:val="20"/>
              </w:rPr>
              <w:t>(</w:t>
            </w:r>
            <w:proofErr w:type="spellStart"/>
            <w:r w:rsidRPr="00801DF8">
              <w:rPr>
                <w:rFonts w:ascii="Times New Roman" w:eastAsia="宋体" w:hAnsi="Times New Roman" w:cs="Times New Roman"/>
                <w:i/>
                <w:iCs/>
                <w:color w:val="393939"/>
                <w:kern w:val="0"/>
                <w:sz w:val="20"/>
                <w:szCs w:val="20"/>
              </w:rPr>
              <w:t>func</w:t>
            </w:r>
            <w:proofErr w:type="spellEnd"/>
            <w:r w:rsidRPr="00801DF8">
              <w:rPr>
                <w:rFonts w:ascii="Times New Roman" w:eastAsia="宋体" w:hAnsi="Times New Roman" w:cs="Times New Roman"/>
                <w:color w:val="393939"/>
                <w:kern w:val="0"/>
                <w:sz w:val="20"/>
                <w:szCs w:val="20"/>
              </w:rPr>
              <w:t>)</w:t>
            </w:r>
          </w:p>
        </w:tc>
        <w:tc>
          <w:tcPr>
            <w:tcW w:w="4615" w:type="dxa"/>
            <w:shd w:val="clear" w:color="auto" w:fill="FFFFFF"/>
            <w:tcMar>
              <w:top w:w="96" w:type="dxa"/>
              <w:left w:w="96" w:type="dxa"/>
              <w:bottom w:w="96" w:type="dxa"/>
              <w:right w:w="96" w:type="dxa"/>
            </w:tcMar>
            <w:vAlign w:val="center"/>
            <w:hideMark/>
            <w:tcPrChange w:id="169" w:author="liuchao" w:date="2017-05-01T15:53:00Z">
              <w:tcPr>
                <w:tcW w:w="4702" w:type="dxa"/>
                <w:shd w:val="clear" w:color="auto" w:fill="FFFFFF"/>
                <w:tcMar>
                  <w:top w:w="96" w:type="dxa"/>
                  <w:left w:w="96" w:type="dxa"/>
                  <w:bottom w:w="96" w:type="dxa"/>
                  <w:right w:w="96" w:type="dxa"/>
                </w:tcMar>
                <w:vAlign w:val="center"/>
                <w:hideMark/>
              </w:tcPr>
            </w:tcPrChange>
          </w:tcPr>
          <w:p w14:paraId="356840B8"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类似</w:t>
            </w:r>
            <w:ins w:id="170" w:author="liuchao" w:date="2017-05-01T15:51:00Z">
              <w:r w:rsidR="00A90F67">
                <w:rPr>
                  <w:rFonts w:ascii="Times New Roman" w:eastAsia="宋体" w:hAnsi="Times New Roman" w:cs="Times New Roman" w:hint="eastAsia"/>
                  <w:color w:val="393939"/>
                  <w:kern w:val="0"/>
                  <w:sz w:val="20"/>
                  <w:szCs w:val="20"/>
                </w:rPr>
                <w:t>于</w:t>
              </w:r>
            </w:ins>
            <w:del w:id="171" w:author="liuchao" w:date="2017-05-01T15:51:00Z">
              <w:r w:rsidRPr="00801DF8" w:rsidDel="00A90F67">
                <w:rPr>
                  <w:rFonts w:ascii="Times New Roman" w:eastAsia="宋体" w:hAnsi="Times New Roman" w:cs="Times New Roman"/>
                  <w:color w:val="393939"/>
                  <w:kern w:val="0"/>
                  <w:sz w:val="20"/>
                  <w:szCs w:val="20"/>
                </w:rPr>
                <w:delText>与</w:delText>
              </w:r>
            </w:del>
            <w:r w:rsidRPr="00801DF8">
              <w:rPr>
                <w:rFonts w:ascii="Times New Roman" w:eastAsia="宋体" w:hAnsi="Times New Roman" w:cs="Times New Roman"/>
                <w:color w:val="393939"/>
                <w:kern w:val="0"/>
                <w:sz w:val="20"/>
                <w:szCs w:val="20"/>
              </w:rPr>
              <w:t>map</w:t>
            </w:r>
            <w:r w:rsidRPr="00801DF8">
              <w:rPr>
                <w:rFonts w:ascii="Times New Roman" w:eastAsia="宋体" w:hAnsi="Times New Roman" w:cs="Times New Roman"/>
                <w:color w:val="393939"/>
                <w:kern w:val="0"/>
                <w:sz w:val="20"/>
                <w:szCs w:val="20"/>
              </w:rPr>
              <w:t>操作，不同的是每个输入元素可以被映射出</w:t>
            </w:r>
            <w:r w:rsidRPr="00801DF8">
              <w:rPr>
                <w:rFonts w:ascii="Times New Roman" w:eastAsia="宋体" w:hAnsi="Times New Roman" w:cs="Times New Roman"/>
                <w:color w:val="393939"/>
                <w:kern w:val="0"/>
                <w:sz w:val="20"/>
                <w:szCs w:val="20"/>
              </w:rPr>
              <w:t>0</w:t>
            </w:r>
            <w:r w:rsidRPr="00801DF8">
              <w:rPr>
                <w:rFonts w:ascii="Times New Roman" w:eastAsia="宋体" w:hAnsi="Times New Roman" w:cs="Times New Roman"/>
                <w:color w:val="393939"/>
                <w:kern w:val="0"/>
                <w:sz w:val="20"/>
                <w:szCs w:val="20"/>
              </w:rPr>
              <w:t>或者更多的输出元素。</w:t>
            </w:r>
          </w:p>
        </w:tc>
      </w:tr>
      <w:tr w:rsidR="00131DA6" w:rsidRPr="00801DF8" w14:paraId="13A5B7FF" w14:textId="77777777" w:rsidTr="00A90F67">
        <w:trPr>
          <w:trHeight w:val="15"/>
          <w:trPrChange w:id="172" w:author="liuchao" w:date="2017-05-01T15:53:00Z">
            <w:trPr>
              <w:trHeight w:val="15"/>
            </w:trPr>
          </w:trPrChange>
        </w:trPr>
        <w:tc>
          <w:tcPr>
            <w:tcW w:w="3585" w:type="dxa"/>
            <w:shd w:val="clear" w:color="auto" w:fill="FFFFFF"/>
            <w:tcMar>
              <w:top w:w="96" w:type="dxa"/>
              <w:left w:w="96" w:type="dxa"/>
              <w:bottom w:w="96" w:type="dxa"/>
              <w:right w:w="96" w:type="dxa"/>
            </w:tcMar>
            <w:vAlign w:val="center"/>
            <w:hideMark/>
            <w:tcPrChange w:id="173" w:author="liuchao" w:date="2017-05-01T15:53:00Z">
              <w:tcPr>
                <w:tcW w:w="3498" w:type="dxa"/>
                <w:shd w:val="clear" w:color="auto" w:fill="FFFFFF"/>
                <w:tcMar>
                  <w:top w:w="96" w:type="dxa"/>
                  <w:left w:w="96" w:type="dxa"/>
                  <w:bottom w:w="96" w:type="dxa"/>
                  <w:right w:w="96" w:type="dxa"/>
                </w:tcMar>
                <w:vAlign w:val="center"/>
                <w:hideMark/>
              </w:tcPr>
            </w:tcPrChange>
          </w:tcPr>
          <w:p w14:paraId="1D7D1852"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b/>
                <w:bCs/>
                <w:color w:val="393939"/>
                <w:kern w:val="0"/>
                <w:sz w:val="20"/>
                <w:szCs w:val="20"/>
              </w:rPr>
              <w:t>filter</w:t>
            </w:r>
            <w:r w:rsidRPr="00801DF8">
              <w:rPr>
                <w:rFonts w:ascii="Times New Roman" w:eastAsia="宋体" w:hAnsi="Times New Roman" w:cs="Times New Roman"/>
                <w:color w:val="393939"/>
                <w:kern w:val="0"/>
                <w:sz w:val="20"/>
                <w:szCs w:val="20"/>
              </w:rPr>
              <w:t>(</w:t>
            </w:r>
            <w:proofErr w:type="spellStart"/>
            <w:r w:rsidRPr="00801DF8">
              <w:rPr>
                <w:rFonts w:ascii="Times New Roman" w:eastAsia="宋体" w:hAnsi="Times New Roman" w:cs="Times New Roman"/>
                <w:i/>
                <w:iCs/>
                <w:color w:val="393939"/>
                <w:kern w:val="0"/>
                <w:sz w:val="20"/>
                <w:szCs w:val="20"/>
              </w:rPr>
              <w:t>func</w:t>
            </w:r>
            <w:proofErr w:type="spellEnd"/>
            <w:r w:rsidRPr="00801DF8">
              <w:rPr>
                <w:rFonts w:ascii="Times New Roman" w:eastAsia="宋体" w:hAnsi="Times New Roman" w:cs="Times New Roman"/>
                <w:color w:val="393939"/>
                <w:kern w:val="0"/>
                <w:sz w:val="20"/>
                <w:szCs w:val="20"/>
              </w:rPr>
              <w:t>)</w:t>
            </w:r>
          </w:p>
        </w:tc>
        <w:tc>
          <w:tcPr>
            <w:tcW w:w="4615" w:type="dxa"/>
            <w:shd w:val="clear" w:color="auto" w:fill="FFFFFF"/>
            <w:tcMar>
              <w:top w:w="96" w:type="dxa"/>
              <w:left w:w="96" w:type="dxa"/>
              <w:bottom w:w="96" w:type="dxa"/>
              <w:right w:w="96" w:type="dxa"/>
            </w:tcMar>
            <w:vAlign w:val="center"/>
            <w:hideMark/>
            <w:tcPrChange w:id="174" w:author="liuchao" w:date="2017-05-01T15:53:00Z">
              <w:tcPr>
                <w:tcW w:w="4702" w:type="dxa"/>
                <w:shd w:val="clear" w:color="auto" w:fill="FFFFFF"/>
                <w:tcMar>
                  <w:top w:w="96" w:type="dxa"/>
                  <w:left w:w="96" w:type="dxa"/>
                  <w:bottom w:w="96" w:type="dxa"/>
                  <w:right w:w="96" w:type="dxa"/>
                </w:tcMar>
                <w:vAlign w:val="center"/>
                <w:hideMark/>
              </w:tcPr>
            </w:tcPrChange>
          </w:tcPr>
          <w:p w14:paraId="631ABBDB"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在源</w:t>
            </w:r>
            <w:r w:rsidRPr="00801DF8">
              <w:rPr>
                <w:rFonts w:ascii="Times New Roman" w:eastAsia="宋体" w:hAnsi="Times New Roman" w:cs="Times New Roman"/>
                <w:color w:val="393939"/>
                <w:kern w:val="0"/>
                <w:sz w:val="20"/>
                <w:szCs w:val="20"/>
              </w:rPr>
              <w:t>DSTREAM</w:t>
            </w:r>
            <w:r w:rsidRPr="00801DF8">
              <w:rPr>
                <w:rFonts w:ascii="Times New Roman" w:eastAsia="宋体" w:hAnsi="Times New Roman" w:cs="Times New Roman"/>
                <w:color w:val="393939"/>
                <w:kern w:val="0"/>
                <w:sz w:val="20"/>
                <w:szCs w:val="20"/>
              </w:rPr>
              <w:t>上选择</w:t>
            </w:r>
            <w:proofErr w:type="spellStart"/>
            <w:r w:rsidRPr="00801DF8">
              <w:rPr>
                <w:rFonts w:ascii="Times New Roman" w:eastAsia="宋体" w:hAnsi="Times New Roman" w:cs="Times New Roman"/>
                <w:color w:val="393939"/>
                <w:kern w:val="0"/>
                <w:sz w:val="20"/>
                <w:szCs w:val="20"/>
              </w:rPr>
              <w:t>Func</w:t>
            </w:r>
            <w:proofErr w:type="spellEnd"/>
            <w:r w:rsidRPr="00801DF8">
              <w:rPr>
                <w:rFonts w:ascii="Times New Roman" w:eastAsia="宋体" w:hAnsi="Times New Roman" w:cs="Times New Roman"/>
                <w:color w:val="393939"/>
                <w:kern w:val="0"/>
                <w:sz w:val="20"/>
                <w:szCs w:val="20"/>
              </w:rPr>
              <w:t>函数返回仅为</w:t>
            </w:r>
            <w:r w:rsidRPr="00801DF8">
              <w:rPr>
                <w:rFonts w:ascii="Times New Roman" w:eastAsia="宋体" w:hAnsi="Times New Roman" w:cs="Times New Roman"/>
                <w:color w:val="393939"/>
                <w:kern w:val="0"/>
                <w:sz w:val="20"/>
                <w:szCs w:val="20"/>
              </w:rPr>
              <w:t>true</w:t>
            </w:r>
            <w:r w:rsidRPr="00801DF8">
              <w:rPr>
                <w:rFonts w:ascii="Times New Roman" w:eastAsia="宋体" w:hAnsi="Times New Roman" w:cs="Times New Roman"/>
                <w:color w:val="393939"/>
                <w:kern w:val="0"/>
                <w:sz w:val="20"/>
                <w:szCs w:val="20"/>
              </w:rPr>
              <w:t>的元素</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最终返回一个新的</w:t>
            </w:r>
            <w:r w:rsidRPr="00801DF8">
              <w:rPr>
                <w:rFonts w:ascii="Times New Roman" w:eastAsia="宋体" w:hAnsi="Times New Roman" w:cs="Times New Roman"/>
                <w:color w:val="393939"/>
                <w:kern w:val="0"/>
                <w:sz w:val="20"/>
                <w:szCs w:val="20"/>
              </w:rPr>
              <w:t>DSTREAM</w:t>
            </w:r>
            <w:del w:id="175" w:author="liuchao" w:date="2017-05-01T15:52:00Z">
              <w:r w:rsidRPr="00801DF8" w:rsidDel="00A90F67">
                <w:rPr>
                  <w:rFonts w:ascii="Times New Roman" w:eastAsia="宋体" w:hAnsi="Times New Roman" w:cs="Times New Roman"/>
                  <w:color w:val="393939"/>
                  <w:kern w:val="0"/>
                  <w:sz w:val="20"/>
                  <w:szCs w:val="20"/>
                </w:rPr>
                <w:delText> </w:delText>
              </w:r>
            </w:del>
            <w:r w:rsidRPr="00801DF8">
              <w:rPr>
                <w:rFonts w:ascii="Times New Roman" w:eastAsia="宋体" w:hAnsi="Times New Roman" w:cs="Times New Roman"/>
                <w:color w:val="393939"/>
                <w:kern w:val="0"/>
                <w:sz w:val="20"/>
                <w:szCs w:val="20"/>
              </w:rPr>
              <w:t>。</w:t>
            </w:r>
          </w:p>
        </w:tc>
      </w:tr>
      <w:tr w:rsidR="00131DA6" w:rsidRPr="00801DF8" w14:paraId="39DAAFB0" w14:textId="77777777" w:rsidTr="00A90F67">
        <w:trPr>
          <w:trHeight w:val="15"/>
          <w:trPrChange w:id="176" w:author="liuchao" w:date="2017-05-01T15:53:00Z">
            <w:trPr>
              <w:trHeight w:val="15"/>
            </w:trPr>
          </w:trPrChange>
        </w:trPr>
        <w:tc>
          <w:tcPr>
            <w:tcW w:w="3585" w:type="dxa"/>
            <w:shd w:val="clear" w:color="auto" w:fill="FFFFFF"/>
            <w:tcMar>
              <w:top w:w="96" w:type="dxa"/>
              <w:left w:w="96" w:type="dxa"/>
              <w:bottom w:w="96" w:type="dxa"/>
              <w:right w:w="96" w:type="dxa"/>
            </w:tcMar>
            <w:vAlign w:val="center"/>
            <w:tcPrChange w:id="177" w:author="liuchao" w:date="2017-05-01T15:53:00Z">
              <w:tcPr>
                <w:tcW w:w="3498" w:type="dxa"/>
                <w:shd w:val="clear" w:color="auto" w:fill="FFFFFF"/>
                <w:tcMar>
                  <w:top w:w="96" w:type="dxa"/>
                  <w:left w:w="96" w:type="dxa"/>
                  <w:bottom w:w="96" w:type="dxa"/>
                  <w:right w:w="96" w:type="dxa"/>
                </w:tcMar>
                <w:vAlign w:val="center"/>
              </w:tcPr>
            </w:tcPrChange>
          </w:tcPr>
          <w:p w14:paraId="579079A4"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b/>
                <w:bCs/>
                <w:color w:val="393939"/>
                <w:kern w:val="0"/>
                <w:sz w:val="20"/>
                <w:szCs w:val="20"/>
              </w:rPr>
              <w:t>sample(</w:t>
            </w:r>
            <w:proofErr w:type="spellStart"/>
            <w:r w:rsidRPr="00801DF8">
              <w:rPr>
                <w:rFonts w:ascii="Times New Roman" w:eastAsia="宋体" w:hAnsi="Times New Roman" w:cs="Times New Roman"/>
                <w:color w:val="393939"/>
                <w:kern w:val="0"/>
                <w:sz w:val="20"/>
                <w:szCs w:val="20"/>
              </w:rPr>
              <w:t>withReplacement</w:t>
            </w:r>
            <w:proofErr w:type="spellEnd"/>
            <w:r w:rsidRPr="00801DF8">
              <w:rPr>
                <w:rFonts w:ascii="Times New Roman" w:eastAsia="宋体" w:hAnsi="Times New Roman" w:cs="Times New Roman"/>
                <w:color w:val="393939"/>
                <w:kern w:val="0"/>
                <w:sz w:val="20"/>
                <w:szCs w:val="20"/>
              </w:rPr>
              <w:t>,</w:t>
            </w:r>
            <w:ins w:id="178" w:author="liuchao" w:date="2017-05-01T15:52:00Z">
              <w:r w:rsidR="00A90F67">
                <w:rPr>
                  <w:rFonts w:ascii="Times New Roman" w:eastAsia="宋体" w:hAnsi="Times New Roman" w:cs="Times New Roman" w:hint="eastAsia"/>
                  <w:color w:val="393939"/>
                  <w:kern w:val="0"/>
                  <w:sz w:val="20"/>
                  <w:szCs w:val="20"/>
                </w:rPr>
                <w:t xml:space="preserve"> </w:t>
              </w:r>
            </w:ins>
            <w:proofErr w:type="spellStart"/>
            <w:r w:rsidRPr="00801DF8">
              <w:rPr>
                <w:rFonts w:ascii="Times New Roman" w:eastAsia="宋体" w:hAnsi="Times New Roman" w:cs="Times New Roman"/>
                <w:color w:val="393939"/>
                <w:kern w:val="0"/>
                <w:sz w:val="20"/>
                <w:szCs w:val="20"/>
              </w:rPr>
              <w:t>fraction,seed</w:t>
            </w:r>
            <w:proofErr w:type="spellEnd"/>
            <w:r w:rsidRPr="00801DF8">
              <w:rPr>
                <w:rFonts w:ascii="Times New Roman" w:eastAsia="宋体" w:hAnsi="Times New Roman" w:cs="Times New Roman"/>
                <w:b/>
                <w:bCs/>
                <w:color w:val="393939"/>
                <w:kern w:val="0"/>
                <w:sz w:val="20"/>
                <w:szCs w:val="20"/>
              </w:rPr>
              <w:t>)</w:t>
            </w:r>
          </w:p>
        </w:tc>
        <w:tc>
          <w:tcPr>
            <w:tcW w:w="4615" w:type="dxa"/>
            <w:shd w:val="clear" w:color="auto" w:fill="FFFFFF"/>
            <w:tcMar>
              <w:top w:w="96" w:type="dxa"/>
              <w:left w:w="96" w:type="dxa"/>
              <w:bottom w:w="96" w:type="dxa"/>
              <w:right w:w="96" w:type="dxa"/>
            </w:tcMar>
            <w:vAlign w:val="center"/>
            <w:tcPrChange w:id="179" w:author="liuchao" w:date="2017-05-01T15:53:00Z">
              <w:tcPr>
                <w:tcW w:w="4702" w:type="dxa"/>
                <w:shd w:val="clear" w:color="auto" w:fill="FFFFFF"/>
                <w:tcMar>
                  <w:top w:w="96" w:type="dxa"/>
                  <w:left w:w="96" w:type="dxa"/>
                  <w:bottom w:w="96" w:type="dxa"/>
                  <w:right w:w="96" w:type="dxa"/>
                </w:tcMar>
                <w:vAlign w:val="center"/>
              </w:tcPr>
            </w:tcPrChange>
          </w:tcPr>
          <w:p w14:paraId="5C9777C5"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hAnsi="Times New Roman" w:cs="Times New Roman"/>
                <w:color w:val="000000"/>
                <w:sz w:val="20"/>
                <w:szCs w:val="20"/>
                <w:shd w:val="clear" w:color="auto" w:fill="FEFEF2"/>
              </w:rPr>
              <w:t>以指定的随机种子随机抽样出数量为</w:t>
            </w:r>
            <w:r w:rsidRPr="00801DF8">
              <w:rPr>
                <w:rFonts w:ascii="Times New Roman" w:hAnsi="Times New Roman" w:cs="Times New Roman"/>
                <w:color w:val="000000"/>
                <w:sz w:val="20"/>
                <w:szCs w:val="20"/>
                <w:shd w:val="clear" w:color="auto" w:fill="FEFEF2"/>
              </w:rPr>
              <w:t>fraction</w:t>
            </w:r>
            <w:r w:rsidRPr="00801DF8">
              <w:rPr>
                <w:rFonts w:ascii="Times New Roman" w:hAnsi="Times New Roman" w:cs="Times New Roman"/>
                <w:color w:val="000000"/>
                <w:sz w:val="20"/>
                <w:szCs w:val="20"/>
                <w:shd w:val="clear" w:color="auto" w:fill="FEFEF2"/>
              </w:rPr>
              <w:t>的数据</w:t>
            </w:r>
          </w:p>
        </w:tc>
      </w:tr>
      <w:tr w:rsidR="00131DA6" w:rsidRPr="00801DF8" w14:paraId="0C747938" w14:textId="77777777" w:rsidTr="00A90F67">
        <w:trPr>
          <w:trHeight w:val="15"/>
          <w:trPrChange w:id="180" w:author="liuchao" w:date="2017-05-01T15:53:00Z">
            <w:trPr>
              <w:trHeight w:val="15"/>
            </w:trPr>
          </w:trPrChange>
        </w:trPr>
        <w:tc>
          <w:tcPr>
            <w:tcW w:w="3585" w:type="dxa"/>
            <w:shd w:val="clear" w:color="auto" w:fill="FFFFFF"/>
            <w:tcMar>
              <w:top w:w="96" w:type="dxa"/>
              <w:left w:w="96" w:type="dxa"/>
              <w:bottom w:w="96" w:type="dxa"/>
              <w:right w:w="96" w:type="dxa"/>
            </w:tcMar>
            <w:vAlign w:val="center"/>
            <w:hideMark/>
            <w:tcPrChange w:id="181" w:author="liuchao" w:date="2017-05-01T15:53:00Z">
              <w:tcPr>
                <w:tcW w:w="3498" w:type="dxa"/>
                <w:shd w:val="clear" w:color="auto" w:fill="FFFFFF"/>
                <w:tcMar>
                  <w:top w:w="96" w:type="dxa"/>
                  <w:left w:w="96" w:type="dxa"/>
                  <w:bottom w:w="96" w:type="dxa"/>
                  <w:right w:w="96" w:type="dxa"/>
                </w:tcMar>
                <w:vAlign w:val="center"/>
                <w:hideMark/>
              </w:tcPr>
            </w:tcPrChange>
          </w:tcPr>
          <w:p w14:paraId="1592B4BA"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b/>
                <w:bCs/>
                <w:color w:val="393939"/>
                <w:kern w:val="0"/>
                <w:sz w:val="20"/>
                <w:szCs w:val="20"/>
              </w:rPr>
              <w:t>union</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i/>
                <w:iCs/>
                <w:color w:val="393939"/>
                <w:kern w:val="0"/>
                <w:sz w:val="20"/>
                <w:szCs w:val="20"/>
              </w:rPr>
              <w:t>another Stream</w:t>
            </w:r>
            <w:r w:rsidRPr="00801DF8">
              <w:rPr>
                <w:rFonts w:ascii="Times New Roman" w:eastAsia="宋体" w:hAnsi="Times New Roman" w:cs="Times New Roman"/>
                <w:color w:val="393939"/>
                <w:kern w:val="0"/>
                <w:sz w:val="20"/>
                <w:szCs w:val="20"/>
              </w:rPr>
              <w:t>)</w:t>
            </w:r>
          </w:p>
        </w:tc>
        <w:tc>
          <w:tcPr>
            <w:tcW w:w="4615" w:type="dxa"/>
            <w:shd w:val="clear" w:color="auto" w:fill="FFFFFF"/>
            <w:tcMar>
              <w:top w:w="96" w:type="dxa"/>
              <w:left w:w="96" w:type="dxa"/>
              <w:bottom w:w="96" w:type="dxa"/>
              <w:right w:w="96" w:type="dxa"/>
            </w:tcMar>
            <w:vAlign w:val="center"/>
            <w:hideMark/>
            <w:tcPrChange w:id="182" w:author="liuchao" w:date="2017-05-01T15:53:00Z">
              <w:tcPr>
                <w:tcW w:w="4702" w:type="dxa"/>
                <w:shd w:val="clear" w:color="auto" w:fill="FFFFFF"/>
                <w:tcMar>
                  <w:top w:w="96" w:type="dxa"/>
                  <w:left w:w="96" w:type="dxa"/>
                  <w:bottom w:w="96" w:type="dxa"/>
                  <w:right w:w="96" w:type="dxa"/>
                </w:tcMar>
                <w:vAlign w:val="center"/>
                <w:hideMark/>
              </w:tcPr>
            </w:tcPrChange>
          </w:tcPr>
          <w:p w14:paraId="382C097B"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返回一个包含源</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与其他</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的元素合并后的新</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w:t>
            </w:r>
          </w:p>
        </w:tc>
      </w:tr>
      <w:tr w:rsidR="00131DA6" w:rsidRPr="00801DF8" w14:paraId="12ADC86C" w14:textId="77777777" w:rsidTr="00A90F67">
        <w:trPr>
          <w:trHeight w:val="15"/>
          <w:trPrChange w:id="183" w:author="liuchao" w:date="2017-05-01T15:53:00Z">
            <w:trPr>
              <w:trHeight w:val="15"/>
            </w:trPr>
          </w:trPrChange>
        </w:trPr>
        <w:tc>
          <w:tcPr>
            <w:tcW w:w="3585" w:type="dxa"/>
            <w:shd w:val="clear" w:color="auto" w:fill="FFFFFF"/>
            <w:tcMar>
              <w:top w:w="96" w:type="dxa"/>
              <w:left w:w="96" w:type="dxa"/>
              <w:bottom w:w="96" w:type="dxa"/>
              <w:right w:w="96" w:type="dxa"/>
            </w:tcMar>
            <w:vAlign w:val="center"/>
            <w:hideMark/>
            <w:tcPrChange w:id="184" w:author="liuchao" w:date="2017-05-01T15:53:00Z">
              <w:tcPr>
                <w:tcW w:w="3498" w:type="dxa"/>
                <w:shd w:val="clear" w:color="auto" w:fill="FFFFFF"/>
                <w:tcMar>
                  <w:top w:w="96" w:type="dxa"/>
                  <w:left w:w="96" w:type="dxa"/>
                  <w:bottom w:w="96" w:type="dxa"/>
                  <w:right w:w="96" w:type="dxa"/>
                </w:tcMar>
                <w:vAlign w:val="center"/>
                <w:hideMark/>
              </w:tcPr>
            </w:tcPrChange>
          </w:tcPr>
          <w:p w14:paraId="6B5B2266"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proofErr w:type="spellStart"/>
            <w:r w:rsidRPr="00801DF8">
              <w:rPr>
                <w:rFonts w:ascii="Times New Roman" w:eastAsia="宋体" w:hAnsi="Times New Roman" w:cs="Times New Roman"/>
                <w:b/>
                <w:bCs/>
                <w:color w:val="393939"/>
                <w:kern w:val="0"/>
                <w:sz w:val="20"/>
                <w:szCs w:val="20"/>
              </w:rPr>
              <w:lastRenderedPageBreak/>
              <w:t>reduceByKey</w:t>
            </w:r>
            <w:proofErr w:type="spellEnd"/>
            <w:r w:rsidRPr="00801DF8">
              <w:rPr>
                <w:rFonts w:ascii="Times New Roman" w:eastAsia="宋体" w:hAnsi="Times New Roman" w:cs="Times New Roman"/>
                <w:color w:val="393939"/>
                <w:kern w:val="0"/>
                <w:sz w:val="20"/>
                <w:szCs w:val="20"/>
              </w:rPr>
              <w:t>(</w:t>
            </w:r>
            <w:proofErr w:type="spellStart"/>
            <w:r w:rsidRPr="00801DF8">
              <w:rPr>
                <w:rFonts w:ascii="Times New Roman" w:eastAsia="宋体" w:hAnsi="Times New Roman" w:cs="Times New Roman"/>
                <w:i/>
                <w:iCs/>
                <w:color w:val="393939"/>
                <w:kern w:val="0"/>
                <w:sz w:val="20"/>
                <w:szCs w:val="20"/>
              </w:rPr>
              <w:t>func</w:t>
            </w:r>
            <w:proofErr w:type="spellEnd"/>
            <w:r w:rsidRPr="00801DF8">
              <w:rPr>
                <w:rFonts w:ascii="Times New Roman" w:eastAsia="宋体" w:hAnsi="Times New Roman" w:cs="Times New Roman"/>
                <w:color w:val="393939"/>
                <w:kern w:val="0"/>
                <w:sz w:val="20"/>
                <w:szCs w:val="20"/>
              </w:rPr>
              <w:t>, [</w:t>
            </w:r>
            <w:proofErr w:type="spellStart"/>
            <w:r w:rsidRPr="00801DF8">
              <w:rPr>
                <w:rFonts w:ascii="Times New Roman" w:eastAsia="宋体" w:hAnsi="Times New Roman" w:cs="Times New Roman"/>
                <w:i/>
                <w:iCs/>
                <w:color w:val="393939"/>
                <w:kern w:val="0"/>
                <w:sz w:val="20"/>
                <w:szCs w:val="20"/>
              </w:rPr>
              <w:t>numTasks</w:t>
            </w:r>
            <w:proofErr w:type="spellEnd"/>
            <w:r w:rsidRPr="00801DF8">
              <w:rPr>
                <w:rFonts w:ascii="Times New Roman" w:eastAsia="宋体" w:hAnsi="Times New Roman" w:cs="Times New Roman"/>
                <w:color w:val="393939"/>
                <w:kern w:val="0"/>
                <w:sz w:val="20"/>
                <w:szCs w:val="20"/>
              </w:rPr>
              <w:t>])</w:t>
            </w:r>
          </w:p>
        </w:tc>
        <w:tc>
          <w:tcPr>
            <w:tcW w:w="4615" w:type="dxa"/>
            <w:shd w:val="clear" w:color="auto" w:fill="FFFFFF"/>
            <w:tcMar>
              <w:top w:w="96" w:type="dxa"/>
              <w:left w:w="96" w:type="dxa"/>
              <w:bottom w:w="96" w:type="dxa"/>
              <w:right w:w="96" w:type="dxa"/>
            </w:tcMar>
            <w:vAlign w:val="center"/>
            <w:hideMark/>
            <w:tcPrChange w:id="185" w:author="liuchao" w:date="2017-05-01T15:53:00Z">
              <w:tcPr>
                <w:tcW w:w="4702" w:type="dxa"/>
                <w:shd w:val="clear" w:color="auto" w:fill="FFFFFF"/>
                <w:tcMar>
                  <w:top w:w="96" w:type="dxa"/>
                  <w:left w:w="96" w:type="dxa"/>
                  <w:bottom w:w="96" w:type="dxa"/>
                  <w:right w:w="96" w:type="dxa"/>
                </w:tcMar>
                <w:vAlign w:val="center"/>
                <w:hideMark/>
              </w:tcPr>
            </w:tcPrChange>
          </w:tcPr>
          <w:p w14:paraId="224380B8"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当一个类型为（</w:t>
            </w:r>
            <w:r w:rsidRPr="00801DF8">
              <w:rPr>
                <w:rFonts w:ascii="Times New Roman" w:eastAsia="宋体" w:hAnsi="Times New Roman" w:cs="Times New Roman"/>
                <w:color w:val="393939"/>
                <w:kern w:val="0"/>
                <w:sz w:val="20"/>
                <w:szCs w:val="20"/>
              </w:rPr>
              <w:t>K</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V</w:t>
            </w:r>
            <w:r w:rsidRPr="00801DF8">
              <w:rPr>
                <w:rFonts w:ascii="Times New Roman" w:eastAsia="宋体" w:hAnsi="Times New Roman" w:cs="Times New Roman"/>
                <w:color w:val="393939"/>
                <w:kern w:val="0"/>
                <w:sz w:val="20"/>
                <w:szCs w:val="20"/>
              </w:rPr>
              <w:t>）键值对的</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被调用的时候</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返回类型为（</w:t>
            </w:r>
            <w:r w:rsidRPr="00801DF8">
              <w:rPr>
                <w:rFonts w:ascii="Times New Roman" w:eastAsia="宋体" w:hAnsi="Times New Roman" w:cs="Times New Roman"/>
                <w:color w:val="393939"/>
                <w:kern w:val="0"/>
                <w:sz w:val="20"/>
                <w:szCs w:val="20"/>
              </w:rPr>
              <w:t>K</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V</w:t>
            </w:r>
            <w:r w:rsidRPr="00801DF8">
              <w:rPr>
                <w:rFonts w:ascii="Times New Roman" w:eastAsia="宋体" w:hAnsi="Times New Roman" w:cs="Times New Roman"/>
                <w:color w:val="393939"/>
                <w:kern w:val="0"/>
                <w:sz w:val="20"/>
                <w:szCs w:val="20"/>
              </w:rPr>
              <w:t>）键值对的新</w:t>
            </w:r>
            <w:r w:rsidRPr="00801DF8">
              <w:rPr>
                <w:rFonts w:ascii="Times New Roman" w:eastAsia="宋体" w:hAnsi="Times New Roman" w:cs="Times New Roman"/>
                <w:color w:val="393939"/>
                <w:kern w:val="0"/>
                <w:sz w:val="20"/>
                <w:szCs w:val="20"/>
              </w:rPr>
              <w:t> </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其中每个键的值</w:t>
            </w:r>
            <w:r w:rsidRPr="00801DF8">
              <w:rPr>
                <w:rFonts w:ascii="Times New Roman" w:eastAsia="宋体" w:hAnsi="Times New Roman" w:cs="Times New Roman"/>
                <w:color w:val="393939"/>
                <w:kern w:val="0"/>
                <w:sz w:val="20"/>
                <w:szCs w:val="20"/>
              </w:rPr>
              <w:t>V</w:t>
            </w:r>
            <w:r w:rsidRPr="00801DF8">
              <w:rPr>
                <w:rFonts w:ascii="Times New Roman" w:eastAsia="宋体" w:hAnsi="Times New Roman" w:cs="Times New Roman"/>
                <w:color w:val="393939"/>
                <w:kern w:val="0"/>
                <w:sz w:val="20"/>
                <w:szCs w:val="20"/>
              </w:rPr>
              <w:t>都是使用聚合函数</w:t>
            </w:r>
            <w:proofErr w:type="spellStart"/>
            <w:r w:rsidRPr="00801DF8">
              <w:rPr>
                <w:rFonts w:ascii="Times New Roman" w:eastAsia="宋体" w:hAnsi="Times New Roman" w:cs="Times New Roman"/>
                <w:color w:val="393939"/>
                <w:kern w:val="0"/>
                <w:sz w:val="20"/>
                <w:szCs w:val="20"/>
              </w:rPr>
              <w:t>func</w:t>
            </w:r>
            <w:proofErr w:type="spellEnd"/>
            <w:r w:rsidRPr="00801DF8">
              <w:rPr>
                <w:rFonts w:ascii="Times New Roman" w:eastAsia="宋体" w:hAnsi="Times New Roman" w:cs="Times New Roman"/>
                <w:color w:val="393939"/>
                <w:kern w:val="0"/>
                <w:sz w:val="20"/>
                <w:szCs w:val="20"/>
              </w:rPr>
              <w:t>汇总。注意：默认情况下，使用</w:t>
            </w:r>
            <w:r w:rsidRPr="00801DF8">
              <w:rPr>
                <w:rFonts w:ascii="Times New Roman" w:eastAsia="宋体" w:hAnsi="Times New Roman" w:cs="Times New Roman"/>
                <w:color w:val="393939"/>
                <w:kern w:val="0"/>
                <w:sz w:val="20"/>
                <w:szCs w:val="20"/>
              </w:rPr>
              <w:t> Spark</w:t>
            </w:r>
            <w:r w:rsidRPr="00801DF8">
              <w:rPr>
                <w:rFonts w:ascii="Times New Roman" w:eastAsia="宋体" w:hAnsi="Times New Roman" w:cs="Times New Roman"/>
                <w:color w:val="393939"/>
                <w:kern w:val="0"/>
                <w:sz w:val="20"/>
                <w:szCs w:val="20"/>
              </w:rPr>
              <w:t>的默认并行度提交任务（本地模式下并行度为</w:t>
            </w:r>
            <w:r w:rsidRPr="00801DF8">
              <w:rPr>
                <w:rFonts w:ascii="Times New Roman" w:eastAsia="宋体" w:hAnsi="Times New Roman" w:cs="Times New Roman"/>
                <w:color w:val="393939"/>
                <w:kern w:val="0"/>
                <w:sz w:val="20"/>
                <w:szCs w:val="20"/>
              </w:rPr>
              <w:t>2</w:t>
            </w:r>
            <w:r w:rsidRPr="00801DF8">
              <w:rPr>
                <w:rFonts w:ascii="Times New Roman" w:eastAsia="宋体" w:hAnsi="Times New Roman" w:cs="Times New Roman"/>
                <w:color w:val="393939"/>
                <w:kern w:val="0"/>
                <w:sz w:val="20"/>
                <w:szCs w:val="20"/>
              </w:rPr>
              <w:t>，集群模式下位</w:t>
            </w:r>
            <w:r w:rsidRPr="00801DF8">
              <w:rPr>
                <w:rFonts w:ascii="Times New Roman" w:eastAsia="宋体" w:hAnsi="Times New Roman" w:cs="Times New Roman"/>
                <w:color w:val="393939"/>
                <w:kern w:val="0"/>
                <w:sz w:val="20"/>
                <w:szCs w:val="20"/>
              </w:rPr>
              <w:t>8</w:t>
            </w:r>
            <w:r w:rsidRPr="00801DF8">
              <w:rPr>
                <w:rFonts w:ascii="Times New Roman" w:eastAsia="宋体" w:hAnsi="Times New Roman" w:cs="Times New Roman"/>
                <w:color w:val="393939"/>
                <w:kern w:val="0"/>
                <w:sz w:val="20"/>
                <w:szCs w:val="20"/>
              </w:rPr>
              <w:t>），可以通过配置</w:t>
            </w:r>
            <w:proofErr w:type="spellStart"/>
            <w:r w:rsidRPr="00801DF8">
              <w:rPr>
                <w:rFonts w:ascii="Times New Roman" w:eastAsia="宋体" w:hAnsi="Times New Roman" w:cs="Times New Roman"/>
                <w:color w:val="393939"/>
                <w:kern w:val="0"/>
                <w:sz w:val="20"/>
                <w:szCs w:val="20"/>
              </w:rPr>
              <w:t>numTasks</w:t>
            </w:r>
            <w:proofErr w:type="spellEnd"/>
            <w:r w:rsidRPr="00801DF8">
              <w:rPr>
                <w:rFonts w:ascii="Times New Roman" w:eastAsia="宋体" w:hAnsi="Times New Roman" w:cs="Times New Roman"/>
                <w:color w:val="393939"/>
                <w:kern w:val="0"/>
                <w:sz w:val="20"/>
                <w:szCs w:val="20"/>
              </w:rPr>
              <w:t>设置不同的并行任务数。</w:t>
            </w:r>
          </w:p>
        </w:tc>
      </w:tr>
      <w:tr w:rsidR="00131DA6" w:rsidRPr="00801DF8" w14:paraId="2070F0E2" w14:textId="77777777" w:rsidTr="00A90F67">
        <w:trPr>
          <w:trHeight w:val="15"/>
          <w:trPrChange w:id="186" w:author="liuchao" w:date="2017-05-01T15:53:00Z">
            <w:trPr>
              <w:trHeight w:val="15"/>
            </w:trPr>
          </w:trPrChange>
        </w:trPr>
        <w:tc>
          <w:tcPr>
            <w:tcW w:w="3585" w:type="dxa"/>
            <w:shd w:val="clear" w:color="auto" w:fill="FFFFFF"/>
            <w:tcMar>
              <w:top w:w="96" w:type="dxa"/>
              <w:left w:w="96" w:type="dxa"/>
              <w:bottom w:w="96" w:type="dxa"/>
              <w:right w:w="96" w:type="dxa"/>
            </w:tcMar>
            <w:vAlign w:val="center"/>
            <w:hideMark/>
            <w:tcPrChange w:id="187" w:author="liuchao" w:date="2017-05-01T15:53:00Z">
              <w:tcPr>
                <w:tcW w:w="3498" w:type="dxa"/>
                <w:shd w:val="clear" w:color="auto" w:fill="FFFFFF"/>
                <w:tcMar>
                  <w:top w:w="96" w:type="dxa"/>
                  <w:left w:w="96" w:type="dxa"/>
                  <w:bottom w:w="96" w:type="dxa"/>
                  <w:right w:w="96" w:type="dxa"/>
                </w:tcMar>
                <w:vAlign w:val="center"/>
                <w:hideMark/>
              </w:tcPr>
            </w:tcPrChange>
          </w:tcPr>
          <w:p w14:paraId="2FEE85D7"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b/>
                <w:bCs/>
                <w:color w:val="393939"/>
                <w:kern w:val="0"/>
                <w:sz w:val="20"/>
                <w:szCs w:val="20"/>
              </w:rPr>
              <w:t>join</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i/>
                <w:iCs/>
                <w:color w:val="393939"/>
                <w:kern w:val="0"/>
                <w:sz w:val="20"/>
                <w:szCs w:val="20"/>
              </w:rPr>
              <w:t>another Stream</w:t>
            </w:r>
            <w:r w:rsidRPr="00801DF8">
              <w:rPr>
                <w:rFonts w:ascii="Times New Roman" w:eastAsia="宋体" w:hAnsi="Times New Roman" w:cs="Times New Roman"/>
                <w:color w:val="393939"/>
                <w:kern w:val="0"/>
                <w:sz w:val="20"/>
                <w:szCs w:val="20"/>
              </w:rPr>
              <w:t>, [</w:t>
            </w:r>
            <w:proofErr w:type="spellStart"/>
            <w:r w:rsidRPr="00801DF8">
              <w:rPr>
                <w:rFonts w:ascii="Times New Roman" w:eastAsia="宋体" w:hAnsi="Times New Roman" w:cs="Times New Roman"/>
                <w:i/>
                <w:iCs/>
                <w:color w:val="393939"/>
                <w:kern w:val="0"/>
                <w:sz w:val="20"/>
                <w:szCs w:val="20"/>
              </w:rPr>
              <w:t>numTasks</w:t>
            </w:r>
            <w:proofErr w:type="spellEnd"/>
            <w:r w:rsidRPr="00801DF8">
              <w:rPr>
                <w:rFonts w:ascii="Times New Roman" w:eastAsia="宋体" w:hAnsi="Times New Roman" w:cs="Times New Roman"/>
                <w:color w:val="393939"/>
                <w:kern w:val="0"/>
                <w:sz w:val="20"/>
                <w:szCs w:val="20"/>
              </w:rPr>
              <w:t>])</w:t>
            </w:r>
          </w:p>
        </w:tc>
        <w:tc>
          <w:tcPr>
            <w:tcW w:w="4615" w:type="dxa"/>
            <w:shd w:val="clear" w:color="auto" w:fill="FFFFFF"/>
            <w:tcMar>
              <w:top w:w="96" w:type="dxa"/>
              <w:left w:w="96" w:type="dxa"/>
              <w:bottom w:w="96" w:type="dxa"/>
              <w:right w:w="96" w:type="dxa"/>
            </w:tcMar>
            <w:vAlign w:val="center"/>
            <w:hideMark/>
            <w:tcPrChange w:id="188" w:author="liuchao" w:date="2017-05-01T15:53:00Z">
              <w:tcPr>
                <w:tcW w:w="4702" w:type="dxa"/>
                <w:shd w:val="clear" w:color="auto" w:fill="FFFFFF"/>
                <w:tcMar>
                  <w:top w:w="96" w:type="dxa"/>
                  <w:left w:w="96" w:type="dxa"/>
                  <w:bottom w:w="96" w:type="dxa"/>
                  <w:right w:w="96" w:type="dxa"/>
                </w:tcMar>
                <w:vAlign w:val="center"/>
                <w:hideMark/>
              </w:tcPr>
            </w:tcPrChange>
          </w:tcPr>
          <w:p w14:paraId="6C916231"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当被调用类型分别为（</w:t>
            </w:r>
            <w:r w:rsidRPr="00801DF8">
              <w:rPr>
                <w:rFonts w:ascii="Times New Roman" w:eastAsia="宋体" w:hAnsi="Times New Roman" w:cs="Times New Roman"/>
                <w:color w:val="393939"/>
                <w:kern w:val="0"/>
                <w:sz w:val="20"/>
                <w:szCs w:val="20"/>
              </w:rPr>
              <w:t>K</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V</w:t>
            </w:r>
            <w:r w:rsidRPr="00801DF8">
              <w:rPr>
                <w:rFonts w:ascii="Times New Roman" w:eastAsia="宋体" w:hAnsi="Times New Roman" w:cs="Times New Roman"/>
                <w:color w:val="393939"/>
                <w:kern w:val="0"/>
                <w:sz w:val="20"/>
                <w:szCs w:val="20"/>
              </w:rPr>
              <w:t>）和（</w:t>
            </w:r>
            <w:r w:rsidRPr="00801DF8">
              <w:rPr>
                <w:rFonts w:ascii="Times New Roman" w:eastAsia="宋体" w:hAnsi="Times New Roman" w:cs="Times New Roman"/>
                <w:color w:val="393939"/>
                <w:kern w:val="0"/>
                <w:sz w:val="20"/>
                <w:szCs w:val="20"/>
              </w:rPr>
              <w:t>K</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W</w:t>
            </w:r>
            <w:r w:rsidRPr="00801DF8">
              <w:rPr>
                <w:rFonts w:ascii="Times New Roman" w:eastAsia="宋体" w:hAnsi="Times New Roman" w:cs="Times New Roman"/>
                <w:color w:val="393939"/>
                <w:kern w:val="0"/>
                <w:sz w:val="20"/>
                <w:szCs w:val="20"/>
              </w:rPr>
              <w:t>）键值对的</w:t>
            </w:r>
            <w:r w:rsidRPr="00801DF8">
              <w:rPr>
                <w:rFonts w:ascii="Times New Roman" w:eastAsia="宋体" w:hAnsi="Times New Roman" w:cs="Times New Roman"/>
                <w:color w:val="393939"/>
                <w:kern w:val="0"/>
                <w:sz w:val="20"/>
                <w:szCs w:val="20"/>
              </w:rPr>
              <w:t>2</w:t>
            </w:r>
            <w:r w:rsidRPr="00801DF8">
              <w:rPr>
                <w:rFonts w:ascii="Times New Roman" w:eastAsia="宋体" w:hAnsi="Times New Roman" w:cs="Times New Roman"/>
                <w:color w:val="393939"/>
                <w:kern w:val="0"/>
                <w:sz w:val="20"/>
                <w:szCs w:val="20"/>
              </w:rPr>
              <w:t>个</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时，返回类型为（</w:t>
            </w:r>
            <w:r w:rsidRPr="00801DF8">
              <w:rPr>
                <w:rFonts w:ascii="Times New Roman" w:eastAsia="宋体" w:hAnsi="Times New Roman" w:cs="Times New Roman"/>
                <w:color w:val="393939"/>
                <w:kern w:val="0"/>
                <w:sz w:val="20"/>
                <w:szCs w:val="20"/>
              </w:rPr>
              <w:t>K</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V</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W</w:t>
            </w:r>
            <w:r w:rsidRPr="00801DF8">
              <w:rPr>
                <w:rFonts w:ascii="Times New Roman" w:eastAsia="宋体" w:hAnsi="Times New Roman" w:cs="Times New Roman"/>
                <w:color w:val="393939"/>
                <w:kern w:val="0"/>
                <w:sz w:val="20"/>
                <w:szCs w:val="20"/>
              </w:rPr>
              <w:t>））键值对的一个新</w:t>
            </w:r>
            <w:r w:rsidRPr="00801DF8">
              <w:rPr>
                <w:rFonts w:ascii="Times New Roman" w:eastAsia="宋体" w:hAnsi="Times New Roman" w:cs="Times New Roman"/>
                <w:color w:val="393939"/>
                <w:kern w:val="0"/>
                <w:sz w:val="20"/>
                <w:szCs w:val="20"/>
              </w:rPr>
              <w:t> DSTREAM</w:t>
            </w:r>
            <w:r w:rsidRPr="00801DF8">
              <w:rPr>
                <w:rFonts w:ascii="Times New Roman" w:eastAsia="宋体" w:hAnsi="Times New Roman" w:cs="Times New Roman"/>
                <w:color w:val="393939"/>
                <w:kern w:val="0"/>
                <w:sz w:val="20"/>
                <w:szCs w:val="20"/>
              </w:rPr>
              <w:t>。</w:t>
            </w:r>
          </w:p>
        </w:tc>
      </w:tr>
      <w:tr w:rsidR="00131DA6" w:rsidRPr="00801DF8" w14:paraId="06CD0A95" w14:textId="77777777" w:rsidTr="00A90F67">
        <w:trPr>
          <w:trHeight w:val="15"/>
          <w:trPrChange w:id="189" w:author="liuchao" w:date="2017-05-01T15:53:00Z">
            <w:trPr>
              <w:trHeight w:val="15"/>
            </w:trPr>
          </w:trPrChange>
        </w:trPr>
        <w:tc>
          <w:tcPr>
            <w:tcW w:w="3585" w:type="dxa"/>
            <w:shd w:val="clear" w:color="auto" w:fill="FFFFFF"/>
            <w:tcMar>
              <w:top w:w="96" w:type="dxa"/>
              <w:left w:w="96" w:type="dxa"/>
              <w:bottom w:w="96" w:type="dxa"/>
              <w:right w:w="96" w:type="dxa"/>
            </w:tcMar>
            <w:vAlign w:val="center"/>
            <w:hideMark/>
            <w:tcPrChange w:id="190" w:author="liuchao" w:date="2017-05-01T15:53:00Z">
              <w:tcPr>
                <w:tcW w:w="3498" w:type="dxa"/>
                <w:shd w:val="clear" w:color="auto" w:fill="FFFFFF"/>
                <w:tcMar>
                  <w:top w:w="96" w:type="dxa"/>
                  <w:left w:w="96" w:type="dxa"/>
                  <w:bottom w:w="96" w:type="dxa"/>
                  <w:right w:w="96" w:type="dxa"/>
                </w:tcMar>
                <w:vAlign w:val="center"/>
                <w:hideMark/>
              </w:tcPr>
            </w:tcPrChange>
          </w:tcPr>
          <w:p w14:paraId="27D5C3FA" w14:textId="77777777"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proofErr w:type="spellStart"/>
            <w:r w:rsidRPr="00801DF8">
              <w:rPr>
                <w:rFonts w:ascii="Times New Roman" w:eastAsia="宋体" w:hAnsi="Times New Roman" w:cs="Times New Roman"/>
                <w:b/>
                <w:bCs/>
                <w:color w:val="393939"/>
                <w:kern w:val="0"/>
                <w:sz w:val="20"/>
                <w:szCs w:val="20"/>
              </w:rPr>
              <w:t>cogroup</w:t>
            </w:r>
            <w:proofErr w:type="spellEnd"/>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i/>
                <w:iCs/>
                <w:color w:val="393939"/>
                <w:kern w:val="0"/>
                <w:sz w:val="20"/>
                <w:szCs w:val="20"/>
              </w:rPr>
              <w:t>another Stream</w:t>
            </w:r>
            <w:r w:rsidRPr="00801DF8">
              <w:rPr>
                <w:rFonts w:ascii="Times New Roman" w:eastAsia="宋体" w:hAnsi="Times New Roman" w:cs="Times New Roman"/>
                <w:color w:val="393939"/>
                <w:kern w:val="0"/>
                <w:sz w:val="20"/>
                <w:szCs w:val="20"/>
              </w:rPr>
              <w:t>, [</w:t>
            </w:r>
            <w:proofErr w:type="spellStart"/>
            <w:r w:rsidRPr="00801DF8">
              <w:rPr>
                <w:rFonts w:ascii="Times New Roman" w:eastAsia="宋体" w:hAnsi="Times New Roman" w:cs="Times New Roman"/>
                <w:i/>
                <w:iCs/>
                <w:color w:val="393939"/>
                <w:kern w:val="0"/>
                <w:sz w:val="20"/>
                <w:szCs w:val="20"/>
              </w:rPr>
              <w:t>numTasks</w:t>
            </w:r>
            <w:proofErr w:type="spellEnd"/>
            <w:r w:rsidRPr="00801DF8">
              <w:rPr>
                <w:rFonts w:ascii="Times New Roman" w:eastAsia="宋体" w:hAnsi="Times New Roman" w:cs="Times New Roman"/>
                <w:color w:val="393939"/>
                <w:kern w:val="0"/>
                <w:sz w:val="20"/>
                <w:szCs w:val="20"/>
              </w:rPr>
              <w:t>])</w:t>
            </w:r>
          </w:p>
        </w:tc>
        <w:tc>
          <w:tcPr>
            <w:tcW w:w="4615" w:type="dxa"/>
            <w:shd w:val="clear" w:color="auto" w:fill="FFFFFF"/>
            <w:tcMar>
              <w:top w:w="96" w:type="dxa"/>
              <w:left w:w="96" w:type="dxa"/>
              <w:bottom w:w="96" w:type="dxa"/>
              <w:right w:w="96" w:type="dxa"/>
            </w:tcMar>
            <w:vAlign w:val="center"/>
            <w:hideMark/>
            <w:tcPrChange w:id="191" w:author="liuchao" w:date="2017-05-01T15:53:00Z">
              <w:tcPr>
                <w:tcW w:w="4702" w:type="dxa"/>
                <w:shd w:val="clear" w:color="auto" w:fill="FFFFFF"/>
                <w:tcMar>
                  <w:top w:w="96" w:type="dxa"/>
                  <w:left w:w="96" w:type="dxa"/>
                  <w:bottom w:w="96" w:type="dxa"/>
                  <w:right w:w="96" w:type="dxa"/>
                </w:tcMar>
                <w:vAlign w:val="center"/>
                <w:hideMark/>
              </w:tcPr>
            </w:tcPrChange>
          </w:tcPr>
          <w:p w14:paraId="4ECC184C" w14:textId="77777777"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当被调用的两个</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分别含有</w:t>
            </w:r>
            <w:r w:rsidRPr="00801DF8">
              <w:rPr>
                <w:rFonts w:ascii="Times New Roman" w:eastAsia="宋体" w:hAnsi="Times New Roman" w:cs="Times New Roman"/>
                <w:color w:val="393939"/>
                <w:kern w:val="0"/>
                <w:sz w:val="20"/>
                <w:szCs w:val="20"/>
              </w:rPr>
              <w:t>(K, V) </w:t>
            </w:r>
            <w:r w:rsidRPr="00801DF8">
              <w:rPr>
                <w:rFonts w:ascii="Times New Roman" w:eastAsia="宋体" w:hAnsi="Times New Roman" w:cs="Times New Roman"/>
                <w:color w:val="393939"/>
                <w:kern w:val="0"/>
                <w:sz w:val="20"/>
                <w:szCs w:val="20"/>
              </w:rPr>
              <w:t>和</w:t>
            </w:r>
            <w:r w:rsidRPr="00801DF8">
              <w:rPr>
                <w:rFonts w:ascii="Times New Roman" w:eastAsia="宋体" w:hAnsi="Times New Roman" w:cs="Times New Roman"/>
                <w:color w:val="393939"/>
                <w:kern w:val="0"/>
                <w:sz w:val="20"/>
                <w:szCs w:val="20"/>
              </w:rPr>
              <w:t>(K, W)</w:t>
            </w:r>
            <w:r w:rsidRPr="00801DF8">
              <w:rPr>
                <w:rFonts w:ascii="Times New Roman" w:eastAsia="宋体" w:hAnsi="Times New Roman" w:cs="Times New Roman"/>
                <w:color w:val="393939"/>
                <w:kern w:val="0"/>
                <w:sz w:val="20"/>
                <w:szCs w:val="20"/>
              </w:rPr>
              <w:t>键值对时</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返回一个</w:t>
            </w:r>
            <w:r w:rsidRPr="00801DF8">
              <w:rPr>
                <w:rFonts w:ascii="Times New Roman" w:eastAsia="宋体" w:hAnsi="Times New Roman" w:cs="Times New Roman"/>
                <w:color w:val="393939"/>
                <w:kern w:val="0"/>
                <w:sz w:val="20"/>
                <w:szCs w:val="20"/>
              </w:rPr>
              <w:t xml:space="preserve">(K, </w:t>
            </w:r>
            <w:proofErr w:type="spellStart"/>
            <w:r w:rsidRPr="00801DF8">
              <w:rPr>
                <w:rFonts w:ascii="Times New Roman" w:eastAsia="宋体" w:hAnsi="Times New Roman" w:cs="Times New Roman"/>
                <w:color w:val="393939"/>
                <w:kern w:val="0"/>
                <w:sz w:val="20"/>
                <w:szCs w:val="20"/>
              </w:rPr>
              <w:t>Seq</w:t>
            </w:r>
            <w:proofErr w:type="spellEnd"/>
            <w:r w:rsidRPr="00801DF8">
              <w:rPr>
                <w:rFonts w:ascii="Times New Roman" w:eastAsia="宋体" w:hAnsi="Times New Roman" w:cs="Times New Roman"/>
                <w:color w:val="393939"/>
                <w:kern w:val="0"/>
                <w:sz w:val="20"/>
                <w:szCs w:val="20"/>
              </w:rPr>
              <w:t xml:space="preserve">[V], </w:t>
            </w:r>
            <w:proofErr w:type="spellStart"/>
            <w:r w:rsidRPr="00801DF8">
              <w:rPr>
                <w:rFonts w:ascii="Times New Roman" w:eastAsia="宋体" w:hAnsi="Times New Roman" w:cs="Times New Roman"/>
                <w:color w:val="393939"/>
                <w:kern w:val="0"/>
                <w:sz w:val="20"/>
                <w:szCs w:val="20"/>
              </w:rPr>
              <w:t>Seq</w:t>
            </w:r>
            <w:proofErr w:type="spellEnd"/>
            <w:r w:rsidRPr="00801DF8">
              <w:rPr>
                <w:rFonts w:ascii="Times New Roman" w:eastAsia="宋体" w:hAnsi="Times New Roman" w:cs="Times New Roman"/>
                <w:color w:val="393939"/>
                <w:kern w:val="0"/>
                <w:sz w:val="20"/>
                <w:szCs w:val="20"/>
              </w:rPr>
              <w:t>[W])</w:t>
            </w:r>
            <w:r w:rsidRPr="00801DF8">
              <w:rPr>
                <w:rFonts w:ascii="Times New Roman" w:eastAsia="宋体" w:hAnsi="Times New Roman" w:cs="Times New Roman"/>
                <w:color w:val="393939"/>
                <w:kern w:val="0"/>
                <w:sz w:val="20"/>
                <w:szCs w:val="20"/>
              </w:rPr>
              <w:t>类型的新的</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w:t>
            </w:r>
          </w:p>
        </w:tc>
      </w:tr>
      <w:tr w:rsidR="00131DA6" w:rsidRPr="00801DF8" w14:paraId="6BC93807" w14:textId="77777777" w:rsidTr="00A90F67">
        <w:trPr>
          <w:trHeight w:val="15"/>
          <w:trPrChange w:id="192" w:author="liuchao" w:date="2017-05-01T15:53:00Z">
            <w:trPr>
              <w:trHeight w:val="15"/>
            </w:trPr>
          </w:trPrChange>
        </w:trPr>
        <w:tc>
          <w:tcPr>
            <w:tcW w:w="3585" w:type="dxa"/>
            <w:shd w:val="clear" w:color="auto" w:fill="FFFFFF"/>
            <w:tcMar>
              <w:top w:w="96" w:type="dxa"/>
              <w:left w:w="96" w:type="dxa"/>
              <w:bottom w:w="96" w:type="dxa"/>
              <w:right w:w="96" w:type="dxa"/>
            </w:tcMar>
            <w:vAlign w:val="center"/>
            <w:hideMark/>
            <w:tcPrChange w:id="193" w:author="liuchao" w:date="2017-05-01T15:53:00Z">
              <w:tcPr>
                <w:tcW w:w="3498" w:type="dxa"/>
                <w:shd w:val="clear" w:color="auto" w:fill="FFFFFF"/>
                <w:tcMar>
                  <w:top w:w="96" w:type="dxa"/>
                  <w:left w:w="96" w:type="dxa"/>
                  <w:bottom w:w="96" w:type="dxa"/>
                  <w:right w:w="96" w:type="dxa"/>
                </w:tcMar>
                <w:vAlign w:val="center"/>
                <w:hideMark/>
              </w:tcPr>
            </w:tcPrChange>
          </w:tcPr>
          <w:p w14:paraId="031BA9FC" w14:textId="77777777"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b/>
                <w:bCs/>
                <w:color w:val="393939"/>
                <w:kern w:val="0"/>
                <w:sz w:val="20"/>
                <w:szCs w:val="20"/>
              </w:rPr>
              <w:t>transform</w:t>
            </w:r>
            <w:r w:rsidRPr="00801DF8">
              <w:rPr>
                <w:rFonts w:ascii="Times New Roman" w:eastAsia="宋体" w:hAnsi="Times New Roman" w:cs="Times New Roman"/>
                <w:color w:val="393939"/>
                <w:kern w:val="0"/>
                <w:sz w:val="20"/>
                <w:szCs w:val="20"/>
              </w:rPr>
              <w:t>(</w:t>
            </w:r>
            <w:proofErr w:type="spellStart"/>
            <w:r w:rsidRPr="00801DF8">
              <w:rPr>
                <w:rFonts w:ascii="Times New Roman" w:eastAsia="宋体" w:hAnsi="Times New Roman" w:cs="Times New Roman"/>
                <w:i/>
                <w:iCs/>
                <w:color w:val="393939"/>
                <w:kern w:val="0"/>
                <w:sz w:val="20"/>
                <w:szCs w:val="20"/>
              </w:rPr>
              <w:t>func</w:t>
            </w:r>
            <w:proofErr w:type="spellEnd"/>
            <w:r w:rsidRPr="00801DF8">
              <w:rPr>
                <w:rFonts w:ascii="Times New Roman" w:eastAsia="宋体" w:hAnsi="Times New Roman" w:cs="Times New Roman"/>
                <w:color w:val="393939"/>
                <w:kern w:val="0"/>
                <w:sz w:val="20"/>
                <w:szCs w:val="20"/>
              </w:rPr>
              <w:t>)</w:t>
            </w:r>
          </w:p>
        </w:tc>
        <w:tc>
          <w:tcPr>
            <w:tcW w:w="4615" w:type="dxa"/>
            <w:shd w:val="clear" w:color="auto" w:fill="FFFFFF"/>
            <w:tcMar>
              <w:top w:w="96" w:type="dxa"/>
              <w:left w:w="96" w:type="dxa"/>
              <w:bottom w:w="96" w:type="dxa"/>
              <w:right w:w="96" w:type="dxa"/>
            </w:tcMar>
            <w:vAlign w:val="center"/>
            <w:hideMark/>
            <w:tcPrChange w:id="194" w:author="liuchao" w:date="2017-05-01T15:53:00Z">
              <w:tcPr>
                <w:tcW w:w="4702" w:type="dxa"/>
                <w:shd w:val="clear" w:color="auto" w:fill="FFFFFF"/>
                <w:tcMar>
                  <w:top w:w="96" w:type="dxa"/>
                  <w:left w:w="96" w:type="dxa"/>
                  <w:bottom w:w="96" w:type="dxa"/>
                  <w:right w:w="96" w:type="dxa"/>
                </w:tcMar>
                <w:vAlign w:val="center"/>
                <w:hideMark/>
              </w:tcPr>
            </w:tcPrChange>
          </w:tcPr>
          <w:p w14:paraId="5754D055" w14:textId="77777777"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通过对源</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的每</w:t>
            </w:r>
            <w:r w:rsidRPr="00801DF8">
              <w:rPr>
                <w:rFonts w:ascii="Times New Roman" w:eastAsia="宋体" w:hAnsi="Times New Roman" w:cs="Times New Roman"/>
                <w:color w:val="393939"/>
                <w:kern w:val="0"/>
                <w:sz w:val="20"/>
                <w:szCs w:val="20"/>
              </w:rPr>
              <w:t>RDD</w:t>
            </w:r>
            <w:r w:rsidRPr="00801DF8">
              <w:rPr>
                <w:rFonts w:ascii="Times New Roman" w:eastAsia="宋体" w:hAnsi="Times New Roman" w:cs="Times New Roman"/>
                <w:color w:val="393939"/>
                <w:kern w:val="0"/>
                <w:sz w:val="20"/>
                <w:szCs w:val="20"/>
              </w:rPr>
              <w:t>应用</w:t>
            </w:r>
            <w:r w:rsidRPr="00801DF8">
              <w:rPr>
                <w:rFonts w:ascii="Times New Roman" w:eastAsia="宋体" w:hAnsi="Times New Roman" w:cs="Times New Roman"/>
                <w:color w:val="393939"/>
                <w:kern w:val="0"/>
                <w:sz w:val="20"/>
                <w:szCs w:val="20"/>
              </w:rPr>
              <w:t>RDD-to-RDD</w:t>
            </w:r>
            <w:r w:rsidRPr="00801DF8">
              <w:rPr>
                <w:rFonts w:ascii="Times New Roman" w:eastAsia="宋体" w:hAnsi="Times New Roman" w:cs="Times New Roman"/>
                <w:color w:val="393939"/>
                <w:kern w:val="0"/>
                <w:sz w:val="20"/>
                <w:szCs w:val="20"/>
              </w:rPr>
              <w:t>函数返回一个新的</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，这可以用来在</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做任意</w:t>
            </w:r>
            <w:r w:rsidRPr="00801DF8">
              <w:rPr>
                <w:rFonts w:ascii="Times New Roman" w:eastAsia="宋体" w:hAnsi="Times New Roman" w:cs="Times New Roman"/>
                <w:color w:val="393939"/>
                <w:kern w:val="0"/>
                <w:sz w:val="20"/>
                <w:szCs w:val="20"/>
              </w:rPr>
              <w:t>RDD</w:t>
            </w:r>
            <w:r w:rsidRPr="00801DF8">
              <w:rPr>
                <w:rFonts w:ascii="Times New Roman" w:eastAsia="宋体" w:hAnsi="Times New Roman" w:cs="Times New Roman"/>
                <w:color w:val="393939"/>
                <w:kern w:val="0"/>
                <w:sz w:val="20"/>
                <w:szCs w:val="20"/>
              </w:rPr>
              <w:t>操作。</w:t>
            </w:r>
          </w:p>
        </w:tc>
      </w:tr>
      <w:tr w:rsidR="00131DA6" w:rsidRPr="00801DF8" w14:paraId="59501877" w14:textId="77777777" w:rsidTr="00A90F67">
        <w:trPr>
          <w:trHeight w:val="15"/>
          <w:trPrChange w:id="195" w:author="liuchao" w:date="2017-05-01T15:53:00Z">
            <w:trPr>
              <w:trHeight w:val="15"/>
            </w:trPr>
          </w:trPrChange>
        </w:trPr>
        <w:tc>
          <w:tcPr>
            <w:tcW w:w="3585" w:type="dxa"/>
            <w:shd w:val="clear" w:color="auto" w:fill="FFFFFF"/>
            <w:tcMar>
              <w:top w:w="96" w:type="dxa"/>
              <w:left w:w="96" w:type="dxa"/>
              <w:bottom w:w="96" w:type="dxa"/>
              <w:right w:w="96" w:type="dxa"/>
            </w:tcMar>
            <w:vAlign w:val="center"/>
            <w:hideMark/>
            <w:tcPrChange w:id="196" w:author="liuchao" w:date="2017-05-01T15:53:00Z">
              <w:tcPr>
                <w:tcW w:w="3498" w:type="dxa"/>
                <w:shd w:val="clear" w:color="auto" w:fill="FFFFFF"/>
                <w:tcMar>
                  <w:top w:w="96" w:type="dxa"/>
                  <w:left w:w="96" w:type="dxa"/>
                  <w:bottom w:w="96" w:type="dxa"/>
                  <w:right w:w="96" w:type="dxa"/>
                </w:tcMar>
                <w:vAlign w:val="center"/>
                <w:hideMark/>
              </w:tcPr>
            </w:tcPrChange>
          </w:tcPr>
          <w:p w14:paraId="21774BA6" w14:textId="77777777"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proofErr w:type="spellStart"/>
            <w:r w:rsidRPr="00801DF8">
              <w:rPr>
                <w:rFonts w:ascii="Times New Roman" w:eastAsia="宋体" w:hAnsi="Times New Roman" w:cs="Times New Roman"/>
                <w:b/>
                <w:bCs/>
                <w:color w:val="393939"/>
                <w:kern w:val="0"/>
                <w:sz w:val="20"/>
                <w:szCs w:val="20"/>
              </w:rPr>
              <w:t>updateStateByKey</w:t>
            </w:r>
            <w:proofErr w:type="spellEnd"/>
            <w:r w:rsidRPr="00801DF8">
              <w:rPr>
                <w:rFonts w:ascii="Times New Roman" w:eastAsia="宋体" w:hAnsi="Times New Roman" w:cs="Times New Roman"/>
                <w:color w:val="393939"/>
                <w:kern w:val="0"/>
                <w:sz w:val="20"/>
                <w:szCs w:val="20"/>
              </w:rPr>
              <w:t>(</w:t>
            </w:r>
            <w:proofErr w:type="spellStart"/>
            <w:r w:rsidRPr="00801DF8">
              <w:rPr>
                <w:rFonts w:ascii="Times New Roman" w:eastAsia="宋体" w:hAnsi="Times New Roman" w:cs="Times New Roman"/>
                <w:i/>
                <w:iCs/>
                <w:color w:val="393939"/>
                <w:kern w:val="0"/>
                <w:sz w:val="20"/>
                <w:szCs w:val="20"/>
              </w:rPr>
              <w:t>func</w:t>
            </w:r>
            <w:proofErr w:type="spellEnd"/>
            <w:r w:rsidRPr="00801DF8">
              <w:rPr>
                <w:rFonts w:ascii="Times New Roman" w:eastAsia="宋体" w:hAnsi="Times New Roman" w:cs="Times New Roman"/>
                <w:color w:val="393939"/>
                <w:kern w:val="0"/>
                <w:sz w:val="20"/>
                <w:szCs w:val="20"/>
              </w:rPr>
              <w:t>)</w:t>
            </w:r>
          </w:p>
        </w:tc>
        <w:tc>
          <w:tcPr>
            <w:tcW w:w="4615" w:type="dxa"/>
            <w:shd w:val="clear" w:color="auto" w:fill="FFFFFF"/>
            <w:tcMar>
              <w:top w:w="96" w:type="dxa"/>
              <w:left w:w="96" w:type="dxa"/>
              <w:bottom w:w="96" w:type="dxa"/>
              <w:right w:w="96" w:type="dxa"/>
            </w:tcMar>
            <w:vAlign w:val="center"/>
            <w:hideMark/>
            <w:tcPrChange w:id="197" w:author="liuchao" w:date="2017-05-01T15:53:00Z">
              <w:tcPr>
                <w:tcW w:w="4702" w:type="dxa"/>
                <w:shd w:val="clear" w:color="auto" w:fill="FFFFFF"/>
                <w:tcMar>
                  <w:top w:w="96" w:type="dxa"/>
                  <w:left w:w="96" w:type="dxa"/>
                  <w:bottom w:w="96" w:type="dxa"/>
                  <w:right w:w="96" w:type="dxa"/>
                </w:tcMar>
                <w:vAlign w:val="center"/>
                <w:hideMark/>
              </w:tcPr>
            </w:tcPrChange>
          </w:tcPr>
          <w:p w14:paraId="789DD061" w14:textId="77777777"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返回一个新状态的</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其中每个键的状态是根据键的前一个状态和</w:t>
            </w:r>
            <w:proofErr w:type="gramStart"/>
            <w:r w:rsidRPr="00801DF8">
              <w:rPr>
                <w:rFonts w:ascii="Times New Roman" w:eastAsia="宋体" w:hAnsi="Times New Roman" w:cs="Times New Roman"/>
                <w:color w:val="393939"/>
                <w:kern w:val="0"/>
                <w:sz w:val="20"/>
                <w:szCs w:val="20"/>
              </w:rPr>
              <w:t>键的</w:t>
            </w:r>
            <w:proofErr w:type="gramEnd"/>
            <w:r w:rsidRPr="00801DF8">
              <w:rPr>
                <w:rFonts w:ascii="Times New Roman" w:eastAsia="宋体" w:hAnsi="Times New Roman" w:cs="Times New Roman"/>
                <w:color w:val="393939"/>
                <w:kern w:val="0"/>
                <w:sz w:val="20"/>
                <w:szCs w:val="20"/>
              </w:rPr>
              <w:t>新</w:t>
            </w:r>
            <w:proofErr w:type="gramStart"/>
            <w:r w:rsidRPr="00801DF8">
              <w:rPr>
                <w:rFonts w:ascii="Times New Roman" w:eastAsia="宋体" w:hAnsi="Times New Roman" w:cs="Times New Roman"/>
                <w:color w:val="393939"/>
                <w:kern w:val="0"/>
                <w:sz w:val="20"/>
                <w:szCs w:val="20"/>
              </w:rPr>
              <w:t>值应用</w:t>
            </w:r>
            <w:proofErr w:type="gramEnd"/>
            <w:r w:rsidRPr="00801DF8">
              <w:rPr>
                <w:rFonts w:ascii="Times New Roman" w:eastAsia="宋体" w:hAnsi="Times New Roman" w:cs="Times New Roman"/>
                <w:color w:val="393939"/>
                <w:kern w:val="0"/>
                <w:sz w:val="20"/>
                <w:szCs w:val="20"/>
              </w:rPr>
              <w:t>给定函数</w:t>
            </w:r>
            <w:proofErr w:type="spellStart"/>
            <w:r w:rsidRPr="00801DF8">
              <w:rPr>
                <w:rFonts w:ascii="Times New Roman" w:eastAsia="宋体" w:hAnsi="Times New Roman" w:cs="Times New Roman"/>
                <w:color w:val="393939"/>
                <w:kern w:val="0"/>
                <w:sz w:val="20"/>
                <w:szCs w:val="20"/>
              </w:rPr>
              <w:t>func</w:t>
            </w:r>
            <w:proofErr w:type="spellEnd"/>
            <w:r w:rsidRPr="00801DF8">
              <w:rPr>
                <w:rFonts w:ascii="Times New Roman" w:eastAsia="宋体" w:hAnsi="Times New Roman" w:cs="Times New Roman"/>
                <w:color w:val="393939"/>
                <w:kern w:val="0"/>
                <w:sz w:val="20"/>
                <w:szCs w:val="20"/>
              </w:rPr>
              <w:t>后的更新。这个方法可以被用来维持每个键的任何状态数据。</w:t>
            </w:r>
          </w:p>
        </w:tc>
      </w:tr>
      <w:tr w:rsidR="00131DA6" w:rsidRPr="00801DF8" w14:paraId="1E6DC41B" w14:textId="77777777" w:rsidTr="00A90F67">
        <w:trPr>
          <w:trHeight w:val="15"/>
          <w:trPrChange w:id="198" w:author="liuchao" w:date="2017-05-01T15:53:00Z">
            <w:trPr>
              <w:trHeight w:val="15"/>
            </w:trPr>
          </w:trPrChange>
        </w:trPr>
        <w:tc>
          <w:tcPr>
            <w:tcW w:w="3585" w:type="dxa"/>
            <w:shd w:val="clear" w:color="auto" w:fill="FFFFFF"/>
            <w:tcMar>
              <w:top w:w="96" w:type="dxa"/>
              <w:left w:w="96" w:type="dxa"/>
              <w:bottom w:w="96" w:type="dxa"/>
              <w:right w:w="96" w:type="dxa"/>
            </w:tcMar>
            <w:vAlign w:val="center"/>
            <w:tcPrChange w:id="199" w:author="liuchao" w:date="2017-05-01T15:53:00Z">
              <w:tcPr>
                <w:tcW w:w="3498" w:type="dxa"/>
                <w:shd w:val="clear" w:color="auto" w:fill="FFFFFF"/>
                <w:tcMar>
                  <w:top w:w="96" w:type="dxa"/>
                  <w:left w:w="96" w:type="dxa"/>
                  <w:bottom w:w="96" w:type="dxa"/>
                  <w:right w:w="96" w:type="dxa"/>
                </w:tcMar>
                <w:vAlign w:val="center"/>
              </w:tcPr>
            </w:tcPrChange>
          </w:tcPr>
          <w:p w14:paraId="70C7778D" w14:textId="77777777" w:rsidR="00131DA6" w:rsidRPr="00801DF8" w:rsidRDefault="00131DA6" w:rsidP="00B00ED3">
            <w:pPr>
              <w:widowControl/>
              <w:spacing w:line="240" w:lineRule="atLeast"/>
              <w:ind w:left="96"/>
              <w:jc w:val="left"/>
              <w:textAlignment w:val="top"/>
              <w:rPr>
                <w:rFonts w:ascii="Times New Roman" w:eastAsia="宋体" w:hAnsi="Times New Roman" w:cs="Times New Roman"/>
                <w:b/>
                <w:bCs/>
                <w:color w:val="393939"/>
                <w:kern w:val="0"/>
                <w:sz w:val="20"/>
                <w:szCs w:val="20"/>
              </w:rPr>
            </w:pPr>
            <w:r w:rsidRPr="00801DF8">
              <w:rPr>
                <w:rFonts w:ascii="Times New Roman" w:eastAsia="宋体" w:hAnsi="Times New Roman" w:cs="Times New Roman"/>
                <w:b/>
                <w:bCs/>
                <w:color w:val="393939"/>
                <w:kern w:val="0"/>
                <w:sz w:val="20"/>
                <w:szCs w:val="20"/>
              </w:rPr>
              <w:t>…</w:t>
            </w:r>
          </w:p>
        </w:tc>
        <w:tc>
          <w:tcPr>
            <w:tcW w:w="4615" w:type="dxa"/>
            <w:shd w:val="clear" w:color="auto" w:fill="FFFFFF"/>
            <w:tcMar>
              <w:top w:w="96" w:type="dxa"/>
              <w:left w:w="96" w:type="dxa"/>
              <w:bottom w:w="96" w:type="dxa"/>
              <w:right w:w="96" w:type="dxa"/>
            </w:tcMar>
            <w:vAlign w:val="center"/>
            <w:tcPrChange w:id="200" w:author="liuchao" w:date="2017-05-01T15:53:00Z">
              <w:tcPr>
                <w:tcW w:w="4702" w:type="dxa"/>
                <w:shd w:val="clear" w:color="auto" w:fill="FFFFFF"/>
                <w:tcMar>
                  <w:top w:w="96" w:type="dxa"/>
                  <w:left w:w="96" w:type="dxa"/>
                  <w:bottom w:w="96" w:type="dxa"/>
                  <w:right w:w="96" w:type="dxa"/>
                </w:tcMar>
                <w:vAlign w:val="center"/>
              </w:tcPr>
            </w:tcPrChange>
          </w:tcPr>
          <w:p w14:paraId="2F4252C3" w14:textId="77777777"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w:t>
            </w:r>
          </w:p>
        </w:tc>
      </w:tr>
    </w:tbl>
    <w:p w14:paraId="7408FB4C" w14:textId="77777777" w:rsidR="00A90F67" w:rsidRDefault="00A90F67" w:rsidP="00A90F67">
      <w:pPr>
        <w:ind w:firstLineChars="202" w:firstLine="424"/>
        <w:rPr>
          <w:ins w:id="201" w:author="liuchao" w:date="2017-05-01T15:53:00Z"/>
          <w:rFonts w:ascii="Times New Roman" w:hAnsi="Times New Roman" w:cs="Times New Roman"/>
        </w:rPr>
        <w:pPrChange w:id="202" w:author="liuchao" w:date="2017-05-01T15:53:00Z">
          <w:pPr/>
        </w:pPrChange>
      </w:pPr>
    </w:p>
    <w:p w14:paraId="179D9B5B" w14:textId="77777777" w:rsidR="00112C68" w:rsidRPr="00801DF8" w:rsidRDefault="00131DA6" w:rsidP="00A90F67">
      <w:pPr>
        <w:ind w:firstLineChars="202" w:firstLine="424"/>
        <w:rPr>
          <w:rFonts w:ascii="Times New Roman" w:hAnsi="Times New Roman" w:cs="Times New Roman"/>
        </w:rPr>
        <w:pPrChange w:id="203" w:author="liuchao" w:date="2017-05-01T15:53:00Z">
          <w:pPr/>
        </w:pPrChange>
      </w:pPr>
      <w:r w:rsidRPr="00801DF8">
        <w:rPr>
          <w:rFonts w:ascii="Times New Roman" w:hAnsi="Times New Roman" w:cs="Times New Roman"/>
        </w:rPr>
        <w:t>属于</w:t>
      </w:r>
      <w:r w:rsidRPr="00801DF8">
        <w:rPr>
          <w:rFonts w:ascii="Times New Roman" w:hAnsi="Times New Roman" w:cs="Times New Roman"/>
        </w:rPr>
        <w:t>action</w:t>
      </w:r>
      <w:r w:rsidR="004C424F" w:rsidRPr="00801DF8">
        <w:rPr>
          <w:rFonts w:ascii="Times New Roman" w:hAnsi="Times New Roman" w:cs="Times New Roman"/>
        </w:rPr>
        <w:t>的方法如表</w:t>
      </w:r>
      <w:r w:rsidR="004C424F" w:rsidRPr="00801DF8">
        <w:rPr>
          <w:rFonts w:ascii="Times New Roman" w:hAnsi="Times New Roman" w:cs="Times New Roman"/>
        </w:rPr>
        <w:t>3</w:t>
      </w:r>
      <w:r w:rsidR="004C424F" w:rsidRPr="00801DF8">
        <w:rPr>
          <w:rFonts w:ascii="Times New Roman" w:hAnsi="Times New Roman" w:cs="Times New Roman"/>
        </w:rPr>
        <w:t>所示</w:t>
      </w:r>
      <w:del w:id="204" w:author="liuchao" w:date="2017-05-01T15:53:00Z">
        <w:r w:rsidRPr="00801DF8" w:rsidDel="00A90F67">
          <w:rPr>
            <w:rFonts w:ascii="Times New Roman" w:hAnsi="Times New Roman" w:cs="Times New Roman" w:hint="eastAsia"/>
          </w:rPr>
          <w:delText>：</w:delText>
        </w:r>
      </w:del>
      <w:ins w:id="205" w:author="liuchao" w:date="2017-05-01T15:53:00Z">
        <w:r w:rsidR="00A90F67">
          <w:rPr>
            <w:rFonts w:ascii="Times New Roman" w:hAnsi="Times New Roman" w:cs="Times New Roman" w:hint="eastAsia"/>
          </w:rPr>
          <w:t>。</w:t>
        </w:r>
      </w:ins>
    </w:p>
    <w:p w14:paraId="145DB892" w14:textId="77777777" w:rsidR="004C424F" w:rsidRPr="00801DF8" w:rsidDel="00A90F67" w:rsidRDefault="004C424F" w:rsidP="00112C68">
      <w:pPr>
        <w:rPr>
          <w:del w:id="206" w:author="liuchao" w:date="2017-05-01T15:53:00Z"/>
          <w:rFonts w:ascii="Times New Roman" w:hAnsi="Times New Roman" w:cs="Times New Roman"/>
        </w:rPr>
      </w:pPr>
    </w:p>
    <w:p w14:paraId="6A7E6997" w14:textId="77777777" w:rsidR="004C424F" w:rsidRPr="00801DF8" w:rsidRDefault="004C424F" w:rsidP="004C424F">
      <w:pPr>
        <w:pStyle w:val="a7"/>
        <w:keepNext/>
        <w:jc w:val="center"/>
        <w:rPr>
          <w:rFonts w:ascii="Times New Roman" w:hAnsi="Times New Roman" w:cs="Times New Roman"/>
        </w:rPr>
      </w:pPr>
      <w:bookmarkStart w:id="207" w:name="_Toc480964157"/>
      <w:r w:rsidRPr="00801DF8">
        <w:rPr>
          <w:rFonts w:ascii="Times New Roman" w:hAnsi="Times New Roman" w:cs="Times New Roman"/>
        </w:rPr>
        <w:t>表</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表</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C95F00" w:rsidRPr="00801DF8">
        <w:rPr>
          <w:rFonts w:ascii="Times New Roman" w:hAnsi="Times New Roman" w:cs="Times New Roman"/>
          <w:noProof/>
        </w:rPr>
        <w:t>3</w:t>
      </w:r>
      <w:r w:rsidRPr="00801DF8">
        <w:rPr>
          <w:rFonts w:ascii="Times New Roman" w:hAnsi="Times New Roman" w:cs="Times New Roman"/>
        </w:rPr>
        <w:fldChar w:fldCharType="end"/>
      </w:r>
      <w:r w:rsidRPr="00801DF8">
        <w:rPr>
          <w:rFonts w:ascii="Times New Roman" w:hAnsi="Times New Roman" w:cs="Times New Roman"/>
        </w:rPr>
        <w:t xml:space="preserve"> action</w:t>
      </w:r>
      <w:r w:rsidRPr="00801DF8">
        <w:rPr>
          <w:rFonts w:ascii="Times New Roman" w:hAnsi="Times New Roman" w:cs="Times New Roman"/>
        </w:rPr>
        <w:t>方法表</w:t>
      </w:r>
      <w:bookmarkEnd w:id="207"/>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16"/>
        <w:gridCol w:w="4984"/>
      </w:tblGrid>
      <w:tr w:rsidR="004C424F" w:rsidRPr="00801DF8" w14:paraId="4F984245" w14:textId="77777777" w:rsidTr="004C424F">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0EA5BAAC" w14:textId="77777777" w:rsidR="004C424F" w:rsidRPr="00801DF8" w:rsidRDefault="004C424F" w:rsidP="004C424F">
            <w:pPr>
              <w:widowControl/>
              <w:spacing w:line="240" w:lineRule="atLeast"/>
              <w:ind w:left="96"/>
              <w:jc w:val="left"/>
              <w:textAlignment w:val="top"/>
              <w:rPr>
                <w:rFonts w:ascii="Times New Roman" w:eastAsia="宋体" w:hAnsi="Times New Roman" w:cs="Times New Roman"/>
                <w:b/>
                <w:bCs/>
                <w:color w:val="393939"/>
                <w:kern w:val="0"/>
                <w:sz w:val="20"/>
                <w:szCs w:val="20"/>
              </w:rPr>
            </w:pPr>
            <w:r w:rsidRPr="00801DF8">
              <w:rPr>
                <w:rFonts w:ascii="Times New Roman" w:eastAsia="宋体" w:hAnsi="Times New Roman" w:cs="Times New Roman"/>
                <w:b/>
                <w:bCs/>
                <w:color w:val="393939"/>
                <w:kern w:val="0"/>
                <w:sz w:val="20"/>
                <w:szCs w:val="20"/>
              </w:rPr>
              <w:t>用例</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06F712C8" w14:textId="77777777" w:rsidR="004C424F" w:rsidRPr="00801DF8" w:rsidRDefault="004C424F" w:rsidP="004C424F">
            <w:pPr>
              <w:widowControl/>
              <w:spacing w:line="240" w:lineRule="atLeast"/>
              <w:ind w:left="96"/>
              <w:jc w:val="left"/>
              <w:textAlignment w:val="top"/>
              <w:rPr>
                <w:rFonts w:ascii="Times New Roman" w:eastAsia="宋体" w:hAnsi="Times New Roman" w:cs="Times New Roman"/>
                <w:b/>
                <w:color w:val="393939"/>
                <w:kern w:val="0"/>
                <w:sz w:val="20"/>
                <w:szCs w:val="20"/>
              </w:rPr>
            </w:pPr>
            <w:r w:rsidRPr="00801DF8">
              <w:rPr>
                <w:rFonts w:ascii="Times New Roman" w:eastAsia="宋体" w:hAnsi="Times New Roman" w:cs="Times New Roman"/>
                <w:b/>
                <w:color w:val="393939"/>
                <w:kern w:val="0"/>
                <w:sz w:val="20"/>
                <w:szCs w:val="20"/>
              </w:rPr>
              <w:t>描述</w:t>
            </w:r>
          </w:p>
        </w:tc>
      </w:tr>
      <w:tr w:rsidR="00131DA6" w:rsidRPr="00801DF8" w14:paraId="1AC19B1D" w14:textId="77777777" w:rsidTr="00B00ED3">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1F333313" w14:textId="77777777" w:rsidR="00131DA6" w:rsidRPr="00801DF8" w:rsidRDefault="00131DA6" w:rsidP="00B00ED3">
            <w:pPr>
              <w:widowControl/>
              <w:spacing w:line="240" w:lineRule="atLeast"/>
              <w:ind w:left="96"/>
              <w:jc w:val="left"/>
              <w:textAlignment w:val="top"/>
              <w:rPr>
                <w:rFonts w:ascii="Times New Roman" w:eastAsia="宋体" w:hAnsi="Times New Roman" w:cs="Times New Roman"/>
                <w:b/>
                <w:bCs/>
                <w:color w:val="393939"/>
                <w:kern w:val="0"/>
                <w:sz w:val="20"/>
                <w:szCs w:val="20"/>
              </w:rPr>
            </w:pPr>
            <w:proofErr w:type="spellStart"/>
            <w:r w:rsidRPr="00801DF8">
              <w:rPr>
                <w:rFonts w:ascii="Times New Roman" w:eastAsia="宋体" w:hAnsi="Times New Roman" w:cs="Times New Roman"/>
                <w:b/>
                <w:bCs/>
                <w:color w:val="393939"/>
                <w:kern w:val="0"/>
                <w:sz w:val="20"/>
                <w:szCs w:val="20"/>
              </w:rPr>
              <w:t>saveAsTextFiles</w:t>
            </w:r>
            <w:proofErr w:type="spellEnd"/>
            <w:r w:rsidRPr="00801DF8">
              <w:rPr>
                <w:rFonts w:ascii="Times New Roman" w:eastAsia="宋体" w:hAnsi="Times New Roman" w:cs="Times New Roman"/>
                <w:b/>
                <w:bCs/>
                <w:color w:val="393939"/>
                <w:kern w:val="0"/>
                <w:sz w:val="20"/>
                <w:szCs w:val="20"/>
              </w:rPr>
              <w:t>(prefix, [suffix])</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0A3B29DC" w14:textId="77777777"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将</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中的内容以文本的形式保存为文本文件，其中每次批处理间隔内产生的文件以</w:t>
            </w:r>
            <w:r w:rsidRPr="00801DF8">
              <w:rPr>
                <w:rFonts w:ascii="Times New Roman" w:eastAsia="宋体" w:hAnsi="Times New Roman" w:cs="Times New Roman"/>
                <w:color w:val="393939"/>
                <w:kern w:val="0"/>
                <w:sz w:val="20"/>
                <w:szCs w:val="20"/>
              </w:rPr>
              <w:t>prefix-TIME_IN_MS[.suffix]</w:t>
            </w:r>
            <w:r w:rsidRPr="00801DF8">
              <w:rPr>
                <w:rFonts w:ascii="Times New Roman" w:eastAsia="宋体" w:hAnsi="Times New Roman" w:cs="Times New Roman"/>
                <w:color w:val="393939"/>
                <w:kern w:val="0"/>
                <w:sz w:val="20"/>
                <w:szCs w:val="20"/>
              </w:rPr>
              <w:t>的方式命名。</w:t>
            </w:r>
          </w:p>
        </w:tc>
      </w:tr>
      <w:tr w:rsidR="00131DA6" w:rsidRPr="00801DF8" w14:paraId="38778A97" w14:textId="77777777" w:rsidTr="00B00ED3">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1068783C" w14:textId="77777777" w:rsidR="00131DA6" w:rsidRPr="00801DF8" w:rsidRDefault="00131DA6" w:rsidP="00B00ED3">
            <w:pPr>
              <w:widowControl/>
              <w:spacing w:line="240" w:lineRule="atLeast"/>
              <w:ind w:left="96"/>
              <w:jc w:val="left"/>
              <w:textAlignment w:val="top"/>
              <w:rPr>
                <w:rFonts w:ascii="Times New Roman" w:eastAsia="宋体" w:hAnsi="Times New Roman" w:cs="Times New Roman"/>
                <w:b/>
                <w:bCs/>
                <w:color w:val="393939"/>
                <w:kern w:val="0"/>
                <w:sz w:val="20"/>
                <w:szCs w:val="20"/>
              </w:rPr>
            </w:pPr>
            <w:proofErr w:type="spellStart"/>
            <w:r w:rsidRPr="00801DF8">
              <w:rPr>
                <w:rFonts w:ascii="Times New Roman" w:eastAsia="宋体" w:hAnsi="Times New Roman" w:cs="Times New Roman"/>
                <w:b/>
                <w:bCs/>
                <w:color w:val="393939"/>
                <w:kern w:val="0"/>
                <w:sz w:val="20"/>
                <w:szCs w:val="20"/>
              </w:rPr>
              <w:t>saveAsObjectFiles</w:t>
            </w:r>
            <w:proofErr w:type="spellEnd"/>
            <w:r w:rsidRPr="00801DF8">
              <w:rPr>
                <w:rFonts w:ascii="Times New Roman" w:eastAsia="宋体" w:hAnsi="Times New Roman" w:cs="Times New Roman"/>
                <w:b/>
                <w:bCs/>
                <w:color w:val="393939"/>
                <w:kern w:val="0"/>
                <w:sz w:val="20"/>
                <w:szCs w:val="20"/>
              </w:rPr>
              <w:t>(prefix, [suffix])</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12D96154" w14:textId="77777777"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将</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中的内容</w:t>
            </w:r>
            <w:proofErr w:type="gramStart"/>
            <w:r w:rsidRPr="00801DF8">
              <w:rPr>
                <w:rFonts w:ascii="Times New Roman" w:eastAsia="宋体" w:hAnsi="Times New Roman" w:cs="Times New Roman"/>
                <w:color w:val="393939"/>
                <w:kern w:val="0"/>
                <w:sz w:val="20"/>
                <w:szCs w:val="20"/>
              </w:rPr>
              <w:t>按对象</w:t>
            </w:r>
            <w:proofErr w:type="gramEnd"/>
            <w:r w:rsidRPr="00801DF8">
              <w:rPr>
                <w:rFonts w:ascii="Times New Roman" w:eastAsia="宋体" w:hAnsi="Times New Roman" w:cs="Times New Roman"/>
                <w:color w:val="393939"/>
                <w:kern w:val="0"/>
                <w:sz w:val="20"/>
                <w:szCs w:val="20"/>
              </w:rPr>
              <w:t>序列化并且以</w:t>
            </w:r>
            <w:proofErr w:type="spellStart"/>
            <w:r w:rsidRPr="00801DF8">
              <w:rPr>
                <w:rFonts w:ascii="Times New Roman" w:eastAsia="宋体" w:hAnsi="Times New Roman" w:cs="Times New Roman"/>
                <w:color w:val="393939"/>
                <w:kern w:val="0"/>
                <w:sz w:val="20"/>
                <w:szCs w:val="20"/>
              </w:rPr>
              <w:t>SequenceFile</w:t>
            </w:r>
            <w:proofErr w:type="spellEnd"/>
            <w:r w:rsidRPr="00801DF8">
              <w:rPr>
                <w:rFonts w:ascii="Times New Roman" w:eastAsia="宋体" w:hAnsi="Times New Roman" w:cs="Times New Roman"/>
                <w:color w:val="393939"/>
                <w:kern w:val="0"/>
                <w:sz w:val="20"/>
                <w:szCs w:val="20"/>
              </w:rPr>
              <w:t>的格式保存。其中每次批处理间隔内产生的文件以</w:t>
            </w:r>
            <w:r w:rsidRPr="00801DF8">
              <w:rPr>
                <w:rFonts w:ascii="Times New Roman" w:eastAsia="宋体" w:hAnsi="Times New Roman" w:cs="Times New Roman"/>
                <w:color w:val="393939"/>
                <w:kern w:val="0"/>
                <w:sz w:val="20"/>
                <w:szCs w:val="20"/>
              </w:rPr>
              <w:t>prefix-TIME_IN_MS[.suffix]</w:t>
            </w:r>
            <w:r w:rsidRPr="00801DF8">
              <w:rPr>
                <w:rFonts w:ascii="Times New Roman" w:eastAsia="宋体" w:hAnsi="Times New Roman" w:cs="Times New Roman"/>
                <w:color w:val="393939"/>
                <w:kern w:val="0"/>
                <w:sz w:val="20"/>
                <w:szCs w:val="20"/>
              </w:rPr>
              <w:t>的方式命名。</w:t>
            </w:r>
          </w:p>
        </w:tc>
      </w:tr>
      <w:tr w:rsidR="00131DA6" w:rsidRPr="00801DF8" w14:paraId="1BA2584C" w14:textId="77777777" w:rsidTr="00B00ED3">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5D0C89BC" w14:textId="77777777" w:rsidR="00131DA6" w:rsidRPr="00801DF8" w:rsidRDefault="00131DA6" w:rsidP="00B00ED3">
            <w:pPr>
              <w:widowControl/>
              <w:spacing w:line="240" w:lineRule="atLeast"/>
              <w:ind w:left="96"/>
              <w:jc w:val="left"/>
              <w:textAlignment w:val="top"/>
              <w:rPr>
                <w:rFonts w:ascii="Times New Roman" w:eastAsia="宋体" w:hAnsi="Times New Roman" w:cs="Times New Roman"/>
                <w:b/>
                <w:bCs/>
                <w:color w:val="393939"/>
                <w:kern w:val="0"/>
                <w:sz w:val="20"/>
                <w:szCs w:val="20"/>
              </w:rPr>
            </w:pPr>
            <w:proofErr w:type="spellStart"/>
            <w:r w:rsidRPr="00801DF8">
              <w:rPr>
                <w:rFonts w:ascii="Times New Roman" w:eastAsia="宋体" w:hAnsi="Times New Roman" w:cs="Times New Roman"/>
                <w:b/>
                <w:bCs/>
                <w:color w:val="393939"/>
                <w:kern w:val="0"/>
                <w:sz w:val="20"/>
                <w:szCs w:val="20"/>
              </w:rPr>
              <w:t>saveAsHadoopFiles</w:t>
            </w:r>
            <w:proofErr w:type="spellEnd"/>
            <w:r w:rsidRPr="00801DF8">
              <w:rPr>
                <w:rFonts w:ascii="Times New Roman" w:eastAsia="宋体" w:hAnsi="Times New Roman" w:cs="Times New Roman"/>
                <w:b/>
                <w:bCs/>
                <w:color w:val="393939"/>
                <w:kern w:val="0"/>
                <w:sz w:val="20"/>
                <w:szCs w:val="20"/>
              </w:rPr>
              <w:t>(prefix, [suffix])</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450CEB0E" w14:textId="77777777"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将</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中的内容以文本的形式保存为</w:t>
            </w:r>
            <w:r w:rsidRPr="00801DF8">
              <w:rPr>
                <w:rFonts w:ascii="Times New Roman" w:eastAsia="宋体" w:hAnsi="Times New Roman" w:cs="Times New Roman"/>
                <w:color w:val="393939"/>
                <w:kern w:val="0"/>
                <w:sz w:val="20"/>
                <w:szCs w:val="20"/>
              </w:rPr>
              <w:t>Hadoop</w:t>
            </w:r>
            <w:r w:rsidRPr="00801DF8">
              <w:rPr>
                <w:rFonts w:ascii="Times New Roman" w:eastAsia="宋体" w:hAnsi="Times New Roman" w:cs="Times New Roman"/>
                <w:color w:val="393939"/>
                <w:kern w:val="0"/>
                <w:sz w:val="20"/>
                <w:szCs w:val="20"/>
              </w:rPr>
              <w:t>文件，其中每次批处理间隔内产生的文件以</w:t>
            </w:r>
            <w:r w:rsidRPr="00801DF8">
              <w:rPr>
                <w:rFonts w:ascii="Times New Roman" w:eastAsia="宋体" w:hAnsi="Times New Roman" w:cs="Times New Roman"/>
                <w:color w:val="393939"/>
                <w:kern w:val="0"/>
                <w:sz w:val="20"/>
                <w:szCs w:val="20"/>
              </w:rPr>
              <w:t>prefix-TIME_IN_MS[.suffix]</w:t>
            </w:r>
            <w:r w:rsidRPr="00801DF8">
              <w:rPr>
                <w:rFonts w:ascii="Times New Roman" w:eastAsia="宋体" w:hAnsi="Times New Roman" w:cs="Times New Roman"/>
                <w:color w:val="393939"/>
                <w:kern w:val="0"/>
                <w:sz w:val="20"/>
                <w:szCs w:val="20"/>
              </w:rPr>
              <w:t>的方式命名。</w:t>
            </w:r>
          </w:p>
        </w:tc>
      </w:tr>
      <w:tr w:rsidR="00131DA6" w:rsidRPr="00801DF8" w14:paraId="6B079E76" w14:textId="77777777" w:rsidTr="00B00ED3">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3E2217C7" w14:textId="77777777" w:rsidR="00131DA6" w:rsidRPr="00801DF8" w:rsidRDefault="00131DA6" w:rsidP="00B00ED3">
            <w:pPr>
              <w:widowControl/>
              <w:spacing w:line="240" w:lineRule="atLeast"/>
              <w:ind w:left="96"/>
              <w:jc w:val="left"/>
              <w:textAlignment w:val="top"/>
              <w:rPr>
                <w:rFonts w:ascii="Times New Roman" w:eastAsia="宋体" w:hAnsi="Times New Roman" w:cs="Times New Roman"/>
                <w:b/>
                <w:bCs/>
                <w:color w:val="393939"/>
                <w:kern w:val="0"/>
                <w:sz w:val="20"/>
                <w:szCs w:val="20"/>
              </w:rPr>
            </w:pPr>
            <w:r w:rsidRPr="00801DF8">
              <w:rPr>
                <w:rFonts w:ascii="Times New Roman" w:eastAsia="宋体" w:hAnsi="Times New Roman" w:cs="Times New Roman"/>
                <w:b/>
                <w:bCs/>
                <w:color w:val="393939"/>
                <w:kern w:val="0"/>
                <w:sz w:val="20"/>
                <w:szCs w:val="20"/>
              </w:rPr>
              <w:t>reduce(</w:t>
            </w:r>
            <w:proofErr w:type="spellStart"/>
            <w:r w:rsidRPr="00801DF8">
              <w:rPr>
                <w:rFonts w:ascii="Times New Roman" w:eastAsia="宋体" w:hAnsi="Times New Roman" w:cs="Times New Roman"/>
                <w:b/>
                <w:bCs/>
                <w:color w:val="393939"/>
                <w:kern w:val="0"/>
                <w:sz w:val="20"/>
                <w:szCs w:val="20"/>
              </w:rPr>
              <w:t>func</w:t>
            </w:r>
            <w:proofErr w:type="spellEnd"/>
            <w:r w:rsidRPr="00801DF8">
              <w:rPr>
                <w:rFonts w:ascii="Times New Roman" w:eastAsia="宋体" w:hAnsi="Times New Roman" w:cs="Times New Roman"/>
                <w:b/>
                <w:bCs/>
                <w:color w:val="393939"/>
                <w:kern w:val="0"/>
                <w:sz w:val="20"/>
                <w:szCs w:val="20"/>
              </w:rPr>
              <w:t>)</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3CF701AA" w14:textId="77777777"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使用函数</w:t>
            </w:r>
            <w:proofErr w:type="spellStart"/>
            <w:r w:rsidRPr="00801DF8">
              <w:rPr>
                <w:rFonts w:ascii="Times New Roman" w:eastAsia="宋体" w:hAnsi="Times New Roman" w:cs="Times New Roman"/>
                <w:color w:val="393939"/>
                <w:kern w:val="0"/>
                <w:sz w:val="20"/>
                <w:szCs w:val="20"/>
              </w:rPr>
              <w:t>func</w:t>
            </w:r>
            <w:proofErr w:type="spellEnd"/>
            <w:r w:rsidRPr="00801DF8">
              <w:rPr>
                <w:rFonts w:ascii="Times New Roman" w:eastAsia="宋体" w:hAnsi="Times New Roman" w:cs="Times New Roman"/>
                <w:color w:val="393939"/>
                <w:kern w:val="0"/>
                <w:sz w:val="20"/>
                <w:szCs w:val="20"/>
              </w:rPr>
              <w:t>（有两个参数并返回一个结果）将源</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 </w:t>
            </w:r>
            <w:r w:rsidRPr="00801DF8">
              <w:rPr>
                <w:rFonts w:ascii="Times New Roman" w:eastAsia="宋体" w:hAnsi="Times New Roman" w:cs="Times New Roman"/>
                <w:color w:val="393939"/>
                <w:kern w:val="0"/>
                <w:sz w:val="20"/>
                <w:szCs w:val="20"/>
              </w:rPr>
              <w:t>中每个</w:t>
            </w:r>
            <w:r w:rsidRPr="00801DF8">
              <w:rPr>
                <w:rFonts w:ascii="Times New Roman" w:eastAsia="宋体" w:hAnsi="Times New Roman" w:cs="Times New Roman"/>
                <w:color w:val="393939"/>
                <w:kern w:val="0"/>
                <w:sz w:val="20"/>
                <w:szCs w:val="20"/>
              </w:rPr>
              <w:t>RDD</w:t>
            </w:r>
            <w:r w:rsidRPr="00801DF8">
              <w:rPr>
                <w:rFonts w:ascii="Times New Roman" w:eastAsia="宋体" w:hAnsi="Times New Roman" w:cs="Times New Roman"/>
                <w:color w:val="393939"/>
                <w:kern w:val="0"/>
                <w:sz w:val="20"/>
                <w:szCs w:val="20"/>
              </w:rPr>
              <w:t>的元素进行聚</w:t>
            </w:r>
            <w:r w:rsidRPr="00801DF8">
              <w:rPr>
                <w:rFonts w:ascii="Times New Roman" w:eastAsia="宋体" w:hAnsi="Times New Roman" w:cs="Times New Roman"/>
                <w:color w:val="393939"/>
                <w:kern w:val="0"/>
                <w:sz w:val="20"/>
                <w:szCs w:val="20"/>
              </w:rPr>
              <w:t xml:space="preserve"> </w:t>
            </w:r>
            <w:r w:rsidRPr="00801DF8">
              <w:rPr>
                <w:rFonts w:ascii="Times New Roman" w:eastAsia="宋体" w:hAnsi="Times New Roman" w:cs="Times New Roman"/>
                <w:color w:val="393939"/>
                <w:kern w:val="0"/>
                <w:sz w:val="20"/>
                <w:szCs w:val="20"/>
              </w:rPr>
              <w:t>合操作</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返回一个内部所包含的</w:t>
            </w:r>
            <w:r w:rsidRPr="00801DF8">
              <w:rPr>
                <w:rFonts w:ascii="Times New Roman" w:eastAsia="宋体" w:hAnsi="Times New Roman" w:cs="Times New Roman"/>
                <w:color w:val="393939"/>
                <w:kern w:val="0"/>
                <w:sz w:val="20"/>
                <w:szCs w:val="20"/>
              </w:rPr>
              <w:t>RDD</w:t>
            </w:r>
            <w:r w:rsidRPr="00801DF8">
              <w:rPr>
                <w:rFonts w:ascii="Times New Roman" w:eastAsia="宋体" w:hAnsi="Times New Roman" w:cs="Times New Roman"/>
                <w:color w:val="393939"/>
                <w:kern w:val="0"/>
                <w:sz w:val="20"/>
                <w:szCs w:val="20"/>
              </w:rPr>
              <w:t>只有一个元素的新</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w:t>
            </w:r>
          </w:p>
        </w:tc>
      </w:tr>
      <w:tr w:rsidR="00131DA6" w:rsidRPr="00801DF8" w14:paraId="0B426586" w14:textId="77777777" w:rsidTr="00B00ED3">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1E570E8E"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proofErr w:type="spellStart"/>
            <w:r w:rsidRPr="00801DF8">
              <w:rPr>
                <w:rFonts w:ascii="Times New Roman" w:eastAsia="宋体" w:hAnsi="Times New Roman" w:cs="Times New Roman"/>
                <w:b/>
                <w:bCs/>
                <w:color w:val="393939"/>
                <w:kern w:val="0"/>
                <w:sz w:val="20"/>
                <w:szCs w:val="20"/>
              </w:rPr>
              <w:lastRenderedPageBreak/>
              <w:t>countByValue</w:t>
            </w:r>
            <w:proofErr w:type="spellEnd"/>
            <w:r w:rsidRPr="00801DF8">
              <w:rPr>
                <w:rFonts w:ascii="Times New Roman" w:eastAsia="宋体" w:hAnsi="Times New Roman" w:cs="Times New Roman"/>
                <w:color w:val="393939"/>
                <w:kern w:val="0"/>
                <w:sz w:val="20"/>
                <w:szCs w:val="20"/>
              </w:rPr>
              <w:t>()</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CD61077"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计算</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中每个</w:t>
            </w:r>
            <w:r w:rsidRPr="00801DF8">
              <w:rPr>
                <w:rFonts w:ascii="Times New Roman" w:eastAsia="宋体" w:hAnsi="Times New Roman" w:cs="Times New Roman"/>
                <w:color w:val="393939"/>
                <w:kern w:val="0"/>
                <w:sz w:val="20"/>
                <w:szCs w:val="20"/>
              </w:rPr>
              <w:t>RDD</w:t>
            </w:r>
            <w:r w:rsidRPr="00801DF8">
              <w:rPr>
                <w:rFonts w:ascii="Times New Roman" w:eastAsia="宋体" w:hAnsi="Times New Roman" w:cs="Times New Roman"/>
                <w:color w:val="393939"/>
                <w:kern w:val="0"/>
                <w:sz w:val="20"/>
                <w:szCs w:val="20"/>
              </w:rPr>
              <w:t>内的元素出现的频次并返回新的</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[(K,V)]</w:t>
            </w:r>
            <w:r w:rsidRPr="00801DF8">
              <w:rPr>
                <w:rFonts w:ascii="Times New Roman" w:eastAsia="宋体" w:hAnsi="Times New Roman" w:cs="Times New Roman"/>
                <w:color w:val="393939"/>
                <w:kern w:val="0"/>
                <w:sz w:val="20"/>
                <w:szCs w:val="20"/>
              </w:rPr>
              <w:t>，其中</w:t>
            </w:r>
            <w:r w:rsidRPr="00801DF8">
              <w:rPr>
                <w:rFonts w:ascii="Times New Roman" w:eastAsia="宋体" w:hAnsi="Times New Roman" w:cs="Times New Roman"/>
                <w:color w:val="393939"/>
                <w:kern w:val="0"/>
                <w:sz w:val="20"/>
                <w:szCs w:val="20"/>
              </w:rPr>
              <w:t>K</w:t>
            </w:r>
            <w:r w:rsidRPr="00801DF8">
              <w:rPr>
                <w:rFonts w:ascii="Times New Roman" w:eastAsia="宋体" w:hAnsi="Times New Roman" w:cs="Times New Roman"/>
                <w:color w:val="393939"/>
                <w:kern w:val="0"/>
                <w:sz w:val="20"/>
                <w:szCs w:val="20"/>
              </w:rPr>
              <w:t>是</w:t>
            </w:r>
            <w:r w:rsidRPr="00801DF8">
              <w:rPr>
                <w:rFonts w:ascii="Times New Roman" w:eastAsia="宋体" w:hAnsi="Times New Roman" w:cs="Times New Roman"/>
                <w:color w:val="393939"/>
                <w:kern w:val="0"/>
                <w:sz w:val="20"/>
                <w:szCs w:val="20"/>
              </w:rPr>
              <w:t>RDD</w:t>
            </w:r>
            <w:r w:rsidRPr="00801DF8">
              <w:rPr>
                <w:rFonts w:ascii="Times New Roman" w:eastAsia="宋体" w:hAnsi="Times New Roman" w:cs="Times New Roman"/>
                <w:color w:val="393939"/>
                <w:kern w:val="0"/>
                <w:sz w:val="20"/>
                <w:szCs w:val="20"/>
              </w:rPr>
              <w:t>中元素的类型，</w:t>
            </w:r>
            <w:r w:rsidRPr="00801DF8">
              <w:rPr>
                <w:rFonts w:ascii="Times New Roman" w:eastAsia="宋体" w:hAnsi="Times New Roman" w:cs="Times New Roman"/>
                <w:color w:val="393939"/>
                <w:kern w:val="0"/>
                <w:sz w:val="20"/>
                <w:szCs w:val="20"/>
              </w:rPr>
              <w:t>V</w:t>
            </w:r>
            <w:r w:rsidRPr="00801DF8">
              <w:rPr>
                <w:rFonts w:ascii="Times New Roman" w:eastAsia="宋体" w:hAnsi="Times New Roman" w:cs="Times New Roman"/>
                <w:color w:val="393939"/>
                <w:kern w:val="0"/>
                <w:sz w:val="20"/>
                <w:szCs w:val="20"/>
              </w:rPr>
              <w:t>是元素出现的频次。</w:t>
            </w:r>
          </w:p>
        </w:tc>
      </w:tr>
      <w:tr w:rsidR="00131DA6" w:rsidRPr="00801DF8" w14:paraId="30EEF1CF" w14:textId="77777777" w:rsidTr="00B00ED3">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D3D7350"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b/>
                <w:bCs/>
                <w:color w:val="393939"/>
                <w:kern w:val="0"/>
                <w:sz w:val="20"/>
                <w:szCs w:val="20"/>
              </w:rPr>
              <w:t>count</w:t>
            </w:r>
            <w:r w:rsidRPr="00801DF8">
              <w:rPr>
                <w:rFonts w:ascii="Times New Roman" w:eastAsia="宋体" w:hAnsi="Times New Roman" w:cs="Times New Roman"/>
                <w:color w:val="393939"/>
                <w:kern w:val="0"/>
                <w:sz w:val="20"/>
                <w:szCs w:val="20"/>
              </w:rPr>
              <w:t>()</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97D8F4B"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对源</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内部的所含有的</w:t>
            </w:r>
            <w:r w:rsidRPr="00801DF8">
              <w:rPr>
                <w:rFonts w:ascii="Times New Roman" w:eastAsia="宋体" w:hAnsi="Times New Roman" w:cs="Times New Roman"/>
                <w:color w:val="393939"/>
                <w:kern w:val="0"/>
                <w:sz w:val="20"/>
                <w:szCs w:val="20"/>
              </w:rPr>
              <w:t>RDD</w:t>
            </w:r>
            <w:r w:rsidRPr="00801DF8">
              <w:rPr>
                <w:rFonts w:ascii="Times New Roman" w:eastAsia="宋体" w:hAnsi="Times New Roman" w:cs="Times New Roman"/>
                <w:color w:val="393939"/>
                <w:kern w:val="0"/>
                <w:sz w:val="20"/>
                <w:szCs w:val="20"/>
              </w:rPr>
              <w:t>的元素数量进行计数，返回一个内部的</w:t>
            </w:r>
            <w:r w:rsidRPr="00801DF8">
              <w:rPr>
                <w:rFonts w:ascii="Times New Roman" w:eastAsia="宋体" w:hAnsi="Times New Roman" w:cs="Times New Roman"/>
                <w:color w:val="393939"/>
                <w:kern w:val="0"/>
                <w:sz w:val="20"/>
                <w:szCs w:val="20"/>
              </w:rPr>
              <w:t>RDD</w:t>
            </w:r>
            <w:r w:rsidRPr="00801DF8">
              <w:rPr>
                <w:rFonts w:ascii="Times New Roman" w:eastAsia="宋体" w:hAnsi="Times New Roman" w:cs="Times New Roman"/>
                <w:color w:val="393939"/>
                <w:kern w:val="0"/>
                <w:sz w:val="20"/>
                <w:szCs w:val="20"/>
              </w:rPr>
              <w:t>只包含一个元素的</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w:t>
            </w:r>
          </w:p>
        </w:tc>
      </w:tr>
      <w:tr w:rsidR="00131DA6" w:rsidRPr="00801DF8" w14:paraId="36461C56" w14:textId="77777777" w:rsidTr="00B00ED3">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59BF6990" w14:textId="77777777" w:rsidR="00131DA6" w:rsidRPr="00801DF8" w:rsidRDefault="00131DA6" w:rsidP="00B00ED3">
            <w:pPr>
              <w:widowControl/>
              <w:ind w:left="96"/>
              <w:jc w:val="left"/>
              <w:textAlignment w:val="top"/>
              <w:rPr>
                <w:rFonts w:ascii="Times New Roman" w:eastAsia="宋体" w:hAnsi="Times New Roman" w:cs="Times New Roman"/>
                <w:b/>
                <w:bCs/>
                <w:color w:val="393939"/>
                <w:kern w:val="0"/>
                <w:sz w:val="20"/>
                <w:szCs w:val="20"/>
              </w:rPr>
            </w:pPr>
            <w:r w:rsidRPr="00801DF8">
              <w:rPr>
                <w:rFonts w:ascii="Times New Roman" w:eastAsia="宋体" w:hAnsi="Times New Roman" w:cs="Times New Roman"/>
                <w:b/>
                <w:bCs/>
                <w:color w:val="393939"/>
                <w:kern w:val="0"/>
                <w:sz w:val="20"/>
                <w:szCs w:val="20"/>
              </w:rPr>
              <w:t>…</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1F41B193"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w:t>
            </w:r>
          </w:p>
        </w:tc>
      </w:tr>
    </w:tbl>
    <w:p w14:paraId="3AB9D11B" w14:textId="77777777" w:rsidR="00131DA6" w:rsidRPr="00801DF8" w:rsidRDefault="00131DA6" w:rsidP="00112C68">
      <w:pPr>
        <w:rPr>
          <w:rFonts w:ascii="Times New Roman" w:hAnsi="Times New Roman" w:cs="Times New Roman"/>
        </w:rPr>
      </w:pPr>
    </w:p>
    <w:p w14:paraId="0597C5B0" w14:textId="77777777" w:rsidR="003C6608" w:rsidRPr="00801DF8" w:rsidRDefault="00982638" w:rsidP="00195344">
      <w:pPr>
        <w:pStyle w:val="2"/>
        <w:rPr>
          <w:rFonts w:ascii="Times New Roman" w:hAnsi="Times New Roman" w:cs="Times New Roman"/>
        </w:rPr>
      </w:pPr>
      <w:bookmarkStart w:id="208" w:name="_Toc480964596"/>
      <w:r>
        <w:rPr>
          <w:rFonts w:ascii="Times New Roman" w:hAnsi="Times New Roman" w:cs="Times New Roman"/>
        </w:rPr>
        <w:t>4</w:t>
      </w:r>
      <w:r w:rsidR="003C6608" w:rsidRPr="00801DF8">
        <w:rPr>
          <w:rFonts w:ascii="Times New Roman" w:hAnsi="Times New Roman" w:cs="Times New Roman"/>
        </w:rPr>
        <w:t xml:space="preserve">.3 </w:t>
      </w:r>
      <w:r w:rsidR="00D34CC9" w:rsidRPr="00801DF8">
        <w:rPr>
          <w:rFonts w:ascii="Times New Roman" w:hAnsi="Times New Roman" w:cs="Times New Roman"/>
        </w:rPr>
        <w:t>作业调度</w:t>
      </w:r>
      <w:bookmarkEnd w:id="208"/>
      <w:r w:rsidR="00D34CC9" w:rsidRPr="00801DF8">
        <w:rPr>
          <w:rFonts w:ascii="Times New Roman" w:hAnsi="Times New Roman" w:cs="Times New Roman"/>
        </w:rPr>
        <w:t xml:space="preserve"> </w:t>
      </w:r>
    </w:p>
    <w:p w14:paraId="2A87B25A" w14:textId="77777777" w:rsidR="00D34CC9" w:rsidRPr="00801DF8" w:rsidRDefault="00D34CC9" w:rsidP="00E042EA">
      <w:pPr>
        <w:spacing w:line="360" w:lineRule="auto"/>
        <w:ind w:firstLine="420"/>
        <w:rPr>
          <w:rFonts w:ascii="Times New Roman" w:hAnsi="Times New Roman" w:cs="Times New Roman"/>
        </w:rPr>
      </w:pPr>
      <w:r w:rsidRPr="00801DF8">
        <w:rPr>
          <w:rFonts w:ascii="Times New Roman" w:hAnsi="Times New Roman" w:cs="Times New Roman"/>
        </w:rPr>
        <w:t>在每个</w:t>
      </w:r>
      <w:r w:rsidRPr="00801DF8">
        <w:rPr>
          <w:rFonts w:ascii="Times New Roman" w:hAnsi="Times New Roman" w:cs="Times New Roman"/>
        </w:rPr>
        <w:t>Spark</w:t>
      </w:r>
      <w:r w:rsidRPr="00801DF8">
        <w:rPr>
          <w:rFonts w:ascii="Times New Roman" w:hAnsi="Times New Roman" w:cs="Times New Roman"/>
        </w:rPr>
        <w:t>应用（包含一个</w:t>
      </w:r>
      <w:proofErr w:type="spellStart"/>
      <w:r w:rsidRPr="00801DF8">
        <w:rPr>
          <w:rFonts w:ascii="Times New Roman" w:hAnsi="Times New Roman" w:cs="Times New Roman"/>
        </w:rPr>
        <w:t>SparkContext</w:t>
      </w:r>
      <w:proofErr w:type="spellEnd"/>
      <w:r w:rsidRPr="00801DF8">
        <w:rPr>
          <w:rFonts w:ascii="Times New Roman" w:hAnsi="Times New Roman" w:cs="Times New Roman"/>
        </w:rPr>
        <w:t>实例）中运行了一些其独占的执行器（</w:t>
      </w:r>
      <w:r w:rsidRPr="00801DF8">
        <w:rPr>
          <w:rFonts w:ascii="Times New Roman" w:hAnsi="Times New Roman" w:cs="Times New Roman"/>
        </w:rPr>
        <w:t>executor</w:t>
      </w:r>
      <w:r w:rsidRPr="00801DF8">
        <w:rPr>
          <w:rFonts w:ascii="Times New Roman" w:hAnsi="Times New Roman" w:cs="Times New Roman"/>
        </w:rPr>
        <w:t>）进程。集群管理器提供了</w:t>
      </w:r>
      <w:r w:rsidRPr="00801DF8">
        <w:rPr>
          <w:rFonts w:ascii="Times New Roman" w:hAnsi="Times New Roman" w:cs="Times New Roman"/>
        </w:rPr>
        <w:t>Spark</w:t>
      </w:r>
      <w:r w:rsidRPr="00801DF8">
        <w:rPr>
          <w:rFonts w:ascii="Times New Roman" w:hAnsi="Times New Roman" w:cs="Times New Roman"/>
        </w:rPr>
        <w:t>应用之间的资源调度。在各个</w:t>
      </w:r>
      <w:r w:rsidRPr="00801DF8">
        <w:rPr>
          <w:rFonts w:ascii="Times New Roman" w:hAnsi="Times New Roman" w:cs="Times New Roman"/>
        </w:rPr>
        <w:t>Spark</w:t>
      </w:r>
      <w:r w:rsidRPr="00801DF8">
        <w:rPr>
          <w:rFonts w:ascii="Times New Roman" w:hAnsi="Times New Roman" w:cs="Times New Roman"/>
        </w:rPr>
        <w:t>应用内部，各个线程可能并发地通过</w:t>
      </w:r>
      <w:r w:rsidRPr="00801DF8">
        <w:rPr>
          <w:rFonts w:ascii="Times New Roman" w:hAnsi="Times New Roman" w:cs="Times New Roman"/>
        </w:rPr>
        <w:t>action</w:t>
      </w:r>
      <w:r w:rsidRPr="00801DF8">
        <w:rPr>
          <w:rFonts w:ascii="Times New Roman" w:hAnsi="Times New Roman" w:cs="Times New Roman"/>
        </w:rPr>
        <w:t>操作提交多个</w:t>
      </w:r>
      <w:r w:rsidRPr="00801DF8">
        <w:rPr>
          <w:rFonts w:ascii="Times New Roman" w:hAnsi="Times New Roman" w:cs="Times New Roman"/>
        </w:rPr>
        <w:t>Spark</w:t>
      </w:r>
      <w:r w:rsidRPr="00801DF8">
        <w:rPr>
          <w:rFonts w:ascii="Times New Roman" w:hAnsi="Times New Roman" w:cs="Times New Roman"/>
        </w:rPr>
        <w:t>作业。在</w:t>
      </w:r>
      <w:r w:rsidRPr="00801DF8">
        <w:rPr>
          <w:rFonts w:ascii="Times New Roman" w:hAnsi="Times New Roman" w:cs="Times New Roman"/>
        </w:rPr>
        <w:t>Spark</w:t>
      </w:r>
      <w:r w:rsidRPr="00801DF8">
        <w:rPr>
          <w:rFonts w:ascii="Times New Roman" w:hAnsi="Times New Roman" w:cs="Times New Roman"/>
        </w:rPr>
        <w:t>应用内部（对应同一个</w:t>
      </w:r>
      <w:proofErr w:type="spellStart"/>
      <w:r w:rsidRPr="00801DF8">
        <w:rPr>
          <w:rFonts w:ascii="Times New Roman" w:hAnsi="Times New Roman" w:cs="Times New Roman"/>
        </w:rPr>
        <w:t>SparkContext</w:t>
      </w:r>
      <w:proofErr w:type="spellEnd"/>
      <w:r w:rsidRPr="00801DF8">
        <w:rPr>
          <w:rFonts w:ascii="Times New Roman" w:hAnsi="Times New Roman" w:cs="Times New Roman"/>
        </w:rPr>
        <w:t>）各个作业之间，</w:t>
      </w:r>
      <w:r w:rsidRPr="00801DF8">
        <w:rPr>
          <w:rFonts w:ascii="Times New Roman" w:hAnsi="Times New Roman" w:cs="Times New Roman"/>
        </w:rPr>
        <w:t>Spark</w:t>
      </w:r>
      <w:r w:rsidRPr="00801DF8">
        <w:rPr>
          <w:rFonts w:ascii="Times New Roman" w:hAnsi="Times New Roman" w:cs="Times New Roman"/>
        </w:rPr>
        <w:t>默认</w:t>
      </w:r>
      <w:r w:rsidRPr="00801DF8">
        <w:rPr>
          <w:rFonts w:ascii="Times New Roman" w:hAnsi="Times New Roman" w:cs="Times New Roman"/>
        </w:rPr>
        <w:t>FIFO</w:t>
      </w:r>
      <w:r w:rsidRPr="00801DF8">
        <w:rPr>
          <w:rFonts w:ascii="Times New Roman" w:hAnsi="Times New Roman" w:cs="Times New Roman"/>
        </w:rPr>
        <w:t>调度，同时也可以支持公平调度。下面将分别介绍</w:t>
      </w:r>
      <w:r w:rsidRPr="00801DF8">
        <w:rPr>
          <w:rFonts w:ascii="Times New Roman" w:hAnsi="Times New Roman" w:cs="Times New Roman"/>
        </w:rPr>
        <w:t>Spark</w:t>
      </w:r>
      <w:r w:rsidRPr="00801DF8">
        <w:rPr>
          <w:rFonts w:ascii="Times New Roman" w:hAnsi="Times New Roman" w:cs="Times New Roman"/>
        </w:rPr>
        <w:t>应用之间的资源调度以及</w:t>
      </w:r>
      <w:r w:rsidRPr="00801DF8">
        <w:rPr>
          <w:rFonts w:ascii="Times New Roman" w:hAnsi="Times New Roman" w:cs="Times New Roman"/>
        </w:rPr>
        <w:t>Spark</w:t>
      </w:r>
      <w:r w:rsidRPr="00801DF8">
        <w:rPr>
          <w:rFonts w:ascii="Times New Roman" w:hAnsi="Times New Roman" w:cs="Times New Roman"/>
        </w:rPr>
        <w:t>应用内部的资源调度。</w:t>
      </w:r>
    </w:p>
    <w:p w14:paraId="32D1F020" w14:textId="77777777" w:rsidR="00D34CC9" w:rsidRPr="00801DF8" w:rsidRDefault="00A238D5" w:rsidP="00D34CC9">
      <w:pPr>
        <w:pStyle w:val="3"/>
        <w:rPr>
          <w:rFonts w:ascii="Times New Roman" w:hAnsi="Times New Roman" w:cs="Times New Roman"/>
        </w:rPr>
      </w:pPr>
      <w:bookmarkStart w:id="209" w:name="_Toc480964597"/>
      <w:r>
        <w:rPr>
          <w:rFonts w:ascii="Times New Roman" w:hAnsi="Times New Roman" w:cs="Times New Roman"/>
        </w:rPr>
        <w:t>4</w:t>
      </w:r>
      <w:r w:rsidR="00D34CC9" w:rsidRPr="00801DF8">
        <w:rPr>
          <w:rFonts w:ascii="Times New Roman" w:hAnsi="Times New Roman" w:cs="Times New Roman"/>
        </w:rPr>
        <w:t>.3.1 Spark</w:t>
      </w:r>
      <w:r w:rsidR="00D34CC9" w:rsidRPr="00801DF8">
        <w:rPr>
          <w:rFonts w:ascii="Times New Roman" w:hAnsi="Times New Roman" w:cs="Times New Roman"/>
        </w:rPr>
        <w:t>应用之间的资源调度</w:t>
      </w:r>
      <w:bookmarkEnd w:id="209"/>
    </w:p>
    <w:p w14:paraId="3AF5D5C4" w14:textId="77777777" w:rsidR="00D34CC9" w:rsidRPr="00801DF8" w:rsidRDefault="00D34CC9" w:rsidP="00E042EA">
      <w:pPr>
        <w:spacing w:line="360" w:lineRule="auto"/>
        <w:ind w:firstLine="360"/>
        <w:rPr>
          <w:rFonts w:ascii="Times New Roman" w:hAnsi="Times New Roman" w:cs="Times New Roman"/>
          <w:szCs w:val="21"/>
        </w:rPr>
      </w:pPr>
      <w:r w:rsidRPr="00801DF8">
        <w:rPr>
          <w:rFonts w:ascii="Times New Roman" w:hAnsi="Times New Roman" w:cs="Times New Roman"/>
          <w:szCs w:val="21"/>
        </w:rPr>
        <w:t>如果在集群上运行，每个</w:t>
      </w:r>
      <w:r w:rsidRPr="00801DF8">
        <w:rPr>
          <w:rFonts w:ascii="Times New Roman" w:hAnsi="Times New Roman" w:cs="Times New Roman"/>
          <w:szCs w:val="21"/>
        </w:rPr>
        <w:t>Spark</w:t>
      </w:r>
      <w:r w:rsidRPr="00801DF8">
        <w:rPr>
          <w:rFonts w:ascii="Times New Roman" w:hAnsi="Times New Roman" w:cs="Times New Roman"/>
          <w:szCs w:val="21"/>
        </w:rPr>
        <w:t>应用都会获得一批独占的执行器</w:t>
      </w:r>
      <w:r w:rsidRPr="00801DF8">
        <w:rPr>
          <w:rFonts w:ascii="Times New Roman" w:hAnsi="Times New Roman" w:cs="Times New Roman"/>
          <w:szCs w:val="21"/>
        </w:rPr>
        <w:t>JVM</w:t>
      </w:r>
      <w:r w:rsidRPr="00801DF8">
        <w:rPr>
          <w:rFonts w:ascii="Times New Roman" w:hAnsi="Times New Roman" w:cs="Times New Roman"/>
          <w:szCs w:val="21"/>
        </w:rPr>
        <w:t>，来运行其任务并存储数据。如果有多个用户共享集群，那么会有很多资源分配相关的选项，如何设置还取决于具体的集群管理器。</w:t>
      </w:r>
    </w:p>
    <w:p w14:paraId="04168764" w14:textId="77777777" w:rsidR="00D34CC9" w:rsidRPr="00801DF8" w:rsidRDefault="00D34CC9" w:rsidP="00E042EA">
      <w:pPr>
        <w:spacing w:line="360" w:lineRule="auto"/>
        <w:ind w:firstLine="360"/>
        <w:rPr>
          <w:rFonts w:ascii="Times New Roman" w:hAnsi="Times New Roman" w:cs="Times New Roman"/>
          <w:szCs w:val="21"/>
        </w:rPr>
      </w:pPr>
      <w:bookmarkStart w:id="210" w:name="OLE_LINK7"/>
      <w:bookmarkStart w:id="211" w:name="OLE_LINK8"/>
      <w:r w:rsidRPr="00801DF8">
        <w:rPr>
          <w:rFonts w:ascii="Times New Roman" w:hAnsi="Times New Roman" w:cs="Times New Roman"/>
          <w:szCs w:val="21"/>
        </w:rPr>
        <w:t>对</w:t>
      </w:r>
      <w:r w:rsidRPr="00801DF8">
        <w:rPr>
          <w:rFonts w:ascii="Times New Roman" w:hAnsi="Times New Roman" w:cs="Times New Roman"/>
          <w:szCs w:val="21"/>
        </w:rPr>
        <w:t>Spark</w:t>
      </w:r>
      <w:r w:rsidRPr="00801DF8">
        <w:rPr>
          <w:rFonts w:ascii="Times New Roman" w:hAnsi="Times New Roman" w:cs="Times New Roman"/>
          <w:szCs w:val="21"/>
        </w:rPr>
        <w:t>所支持的各个集群管理器而言，最简单的资源分配，就是对资源静态划分。这种方式就意味着，每个</w:t>
      </w:r>
      <w:r w:rsidRPr="00801DF8">
        <w:rPr>
          <w:rFonts w:ascii="Times New Roman" w:hAnsi="Times New Roman" w:cs="Times New Roman"/>
          <w:szCs w:val="21"/>
        </w:rPr>
        <w:t>Spark</w:t>
      </w:r>
      <w:r w:rsidRPr="00801DF8">
        <w:rPr>
          <w:rFonts w:ascii="Times New Roman" w:hAnsi="Times New Roman" w:cs="Times New Roman"/>
          <w:szCs w:val="21"/>
        </w:rPr>
        <w:t>应用都是设定一个最大可用资源总量，并且该应用在整个生命周期内都会占住这些资源。这种方式在</w:t>
      </w:r>
      <w:r w:rsidRPr="00801DF8">
        <w:rPr>
          <w:rFonts w:ascii="Times New Roman" w:hAnsi="Times New Roman" w:cs="Times New Roman"/>
          <w:szCs w:val="21"/>
        </w:rPr>
        <w:t>Spark</w:t>
      </w:r>
      <w:r w:rsidRPr="00801DF8">
        <w:rPr>
          <w:rFonts w:ascii="Times New Roman" w:hAnsi="Times New Roman" w:cs="Times New Roman"/>
          <w:szCs w:val="21"/>
        </w:rPr>
        <w:t>独立部署（</w:t>
      </w:r>
      <w:r w:rsidRPr="00801DF8">
        <w:rPr>
          <w:rFonts w:ascii="Times New Roman" w:hAnsi="Times New Roman" w:cs="Times New Roman"/>
          <w:szCs w:val="21"/>
        </w:rPr>
        <w:t>standalone</w:t>
      </w:r>
      <w:r w:rsidRPr="00801DF8">
        <w:rPr>
          <w:rFonts w:ascii="Times New Roman" w:hAnsi="Times New Roman" w:cs="Times New Roman"/>
          <w:szCs w:val="21"/>
        </w:rPr>
        <w:t>）和</w:t>
      </w:r>
      <w:r w:rsidRPr="00801DF8">
        <w:rPr>
          <w:rFonts w:ascii="Times New Roman" w:hAnsi="Times New Roman" w:cs="Times New Roman"/>
          <w:szCs w:val="21"/>
        </w:rPr>
        <w:t>YARN</w:t>
      </w:r>
      <w:r w:rsidRPr="00801DF8">
        <w:rPr>
          <w:rFonts w:ascii="Times New Roman" w:hAnsi="Times New Roman" w:cs="Times New Roman"/>
          <w:szCs w:val="21"/>
        </w:rPr>
        <w:t>调度，以及</w:t>
      </w:r>
      <w:proofErr w:type="spellStart"/>
      <w:r w:rsidRPr="00801DF8">
        <w:rPr>
          <w:rFonts w:ascii="Times New Roman" w:hAnsi="Times New Roman" w:cs="Times New Roman"/>
          <w:szCs w:val="21"/>
        </w:rPr>
        <w:t>Mesos</w:t>
      </w:r>
      <w:proofErr w:type="spellEnd"/>
      <w:r w:rsidRPr="00801DF8">
        <w:rPr>
          <w:rFonts w:ascii="Times New Roman" w:hAnsi="Times New Roman" w:cs="Times New Roman"/>
          <w:szCs w:val="21"/>
        </w:rPr>
        <w:t>粗粒度模式（</w:t>
      </w:r>
      <w:r w:rsidRPr="00801DF8">
        <w:rPr>
          <w:rFonts w:ascii="Times New Roman" w:hAnsi="Times New Roman" w:cs="Times New Roman"/>
          <w:szCs w:val="21"/>
        </w:rPr>
        <w:t xml:space="preserve">coarse-grained </w:t>
      </w:r>
      <w:proofErr w:type="spellStart"/>
      <w:r w:rsidRPr="00801DF8">
        <w:rPr>
          <w:rFonts w:ascii="Times New Roman" w:hAnsi="Times New Roman" w:cs="Times New Roman"/>
          <w:szCs w:val="21"/>
        </w:rPr>
        <w:t>Mesos</w:t>
      </w:r>
      <w:proofErr w:type="spellEnd"/>
      <w:r w:rsidRPr="00801DF8">
        <w:rPr>
          <w:rFonts w:ascii="Times New Roman" w:hAnsi="Times New Roman" w:cs="Times New Roman"/>
          <w:szCs w:val="21"/>
        </w:rPr>
        <w:t xml:space="preserve"> mode</w:t>
      </w:r>
      <w:r w:rsidRPr="00801DF8">
        <w:rPr>
          <w:rFonts w:ascii="Times New Roman" w:hAnsi="Times New Roman" w:cs="Times New Roman"/>
          <w:szCs w:val="21"/>
        </w:rPr>
        <w:t>）下都可用。</w:t>
      </w:r>
    </w:p>
    <w:p w14:paraId="6F54A9DE" w14:textId="77777777" w:rsidR="00D34CC9" w:rsidRPr="00801DF8" w:rsidRDefault="00D34CC9" w:rsidP="00E042EA">
      <w:pPr>
        <w:pStyle w:val="a6"/>
        <w:numPr>
          <w:ilvl w:val="0"/>
          <w:numId w:val="10"/>
        </w:numPr>
        <w:ind w:firstLineChars="0"/>
        <w:rPr>
          <w:rFonts w:ascii="Times New Roman" w:hAnsi="Times New Roman" w:cs="Times New Roman"/>
          <w:sz w:val="21"/>
          <w:szCs w:val="21"/>
        </w:rPr>
      </w:pPr>
      <w:r w:rsidRPr="00801DF8">
        <w:rPr>
          <w:rFonts w:ascii="Times New Roman" w:hAnsi="Times New Roman" w:cs="Times New Roman"/>
          <w:sz w:val="21"/>
          <w:szCs w:val="21"/>
        </w:rPr>
        <w:t xml:space="preserve">Standalone mode: </w:t>
      </w:r>
      <w:r w:rsidRPr="00801DF8">
        <w:rPr>
          <w:rFonts w:ascii="Times New Roman" w:hAnsi="Times New Roman" w:cs="Times New Roman"/>
          <w:sz w:val="21"/>
          <w:szCs w:val="21"/>
        </w:rPr>
        <w:t>默认情况下，</w:t>
      </w:r>
      <w:r w:rsidRPr="00801DF8">
        <w:rPr>
          <w:rFonts w:ascii="Times New Roman" w:hAnsi="Times New Roman" w:cs="Times New Roman"/>
          <w:sz w:val="21"/>
          <w:szCs w:val="21"/>
        </w:rPr>
        <w:t>Spark</w:t>
      </w:r>
      <w:r w:rsidRPr="00801DF8">
        <w:rPr>
          <w:rFonts w:ascii="Times New Roman" w:hAnsi="Times New Roman" w:cs="Times New Roman"/>
          <w:sz w:val="21"/>
          <w:szCs w:val="21"/>
        </w:rPr>
        <w:t>应用在</w:t>
      </w:r>
      <w:proofErr w:type="gramStart"/>
      <w:r w:rsidRPr="00801DF8">
        <w:rPr>
          <w:rFonts w:ascii="Times New Roman" w:hAnsi="Times New Roman" w:cs="Times New Roman"/>
          <w:sz w:val="21"/>
          <w:szCs w:val="21"/>
        </w:rPr>
        <w:t>独立部署</w:t>
      </w:r>
      <w:proofErr w:type="gramEnd"/>
      <w:r w:rsidRPr="00801DF8">
        <w:rPr>
          <w:rFonts w:ascii="Times New Roman" w:hAnsi="Times New Roman" w:cs="Times New Roman"/>
          <w:sz w:val="21"/>
          <w:szCs w:val="21"/>
        </w:rPr>
        <w:t>的集群中都会以</w:t>
      </w:r>
      <w:r w:rsidRPr="00801DF8">
        <w:rPr>
          <w:rFonts w:ascii="Times New Roman" w:hAnsi="Times New Roman" w:cs="Times New Roman"/>
          <w:sz w:val="21"/>
          <w:szCs w:val="21"/>
        </w:rPr>
        <w:t>FIFO</w:t>
      </w:r>
      <w:r w:rsidRPr="00801DF8">
        <w:rPr>
          <w:rFonts w:ascii="Times New Roman" w:hAnsi="Times New Roman" w:cs="Times New Roman"/>
          <w:sz w:val="21"/>
          <w:szCs w:val="21"/>
        </w:rPr>
        <w:t>（</w:t>
      </w:r>
      <w:r w:rsidRPr="00801DF8">
        <w:rPr>
          <w:rFonts w:ascii="Times New Roman" w:hAnsi="Times New Roman" w:cs="Times New Roman"/>
          <w:sz w:val="21"/>
          <w:szCs w:val="21"/>
        </w:rPr>
        <w:t>first-in-first-out</w:t>
      </w:r>
      <w:r w:rsidRPr="00801DF8">
        <w:rPr>
          <w:rFonts w:ascii="Times New Roman" w:hAnsi="Times New Roman" w:cs="Times New Roman"/>
          <w:sz w:val="21"/>
          <w:szCs w:val="21"/>
        </w:rPr>
        <w:t>）模式顺序提交运行，并且每个</w:t>
      </w:r>
      <w:r w:rsidRPr="00801DF8">
        <w:rPr>
          <w:rFonts w:ascii="Times New Roman" w:hAnsi="Times New Roman" w:cs="Times New Roman"/>
          <w:sz w:val="21"/>
          <w:szCs w:val="21"/>
        </w:rPr>
        <w:t>Spark</w:t>
      </w:r>
      <w:r w:rsidRPr="00801DF8">
        <w:rPr>
          <w:rFonts w:ascii="Times New Roman" w:hAnsi="Times New Roman" w:cs="Times New Roman"/>
          <w:sz w:val="21"/>
          <w:szCs w:val="21"/>
        </w:rPr>
        <w:t>应用都会占用集群中所有可用节点。不过可以通过设置</w:t>
      </w:r>
      <w:proofErr w:type="spellStart"/>
      <w:r w:rsidRPr="00801DF8">
        <w:rPr>
          <w:rFonts w:ascii="Times New Roman" w:hAnsi="Times New Roman" w:cs="Times New Roman"/>
          <w:sz w:val="21"/>
          <w:szCs w:val="21"/>
        </w:rPr>
        <w:t>spark.cores.max</w:t>
      </w:r>
      <w:proofErr w:type="spellEnd"/>
      <w:r w:rsidRPr="00801DF8">
        <w:rPr>
          <w:rFonts w:ascii="Times New Roman" w:hAnsi="Times New Roman" w:cs="Times New Roman"/>
          <w:sz w:val="21"/>
          <w:szCs w:val="21"/>
        </w:rPr>
        <w:t>或者</w:t>
      </w:r>
      <w:proofErr w:type="spellStart"/>
      <w:r w:rsidRPr="00801DF8">
        <w:rPr>
          <w:rFonts w:ascii="Times New Roman" w:hAnsi="Times New Roman" w:cs="Times New Roman"/>
          <w:sz w:val="21"/>
          <w:szCs w:val="21"/>
        </w:rPr>
        <w:t>spark.deploy.defaultCores</w:t>
      </w:r>
      <w:proofErr w:type="spellEnd"/>
      <w:r w:rsidRPr="00801DF8">
        <w:rPr>
          <w:rFonts w:ascii="Times New Roman" w:hAnsi="Times New Roman" w:cs="Times New Roman"/>
          <w:sz w:val="21"/>
          <w:szCs w:val="21"/>
        </w:rPr>
        <w:t xml:space="preserve"> </w:t>
      </w:r>
      <w:r w:rsidRPr="00801DF8">
        <w:rPr>
          <w:rFonts w:ascii="Times New Roman" w:hAnsi="Times New Roman" w:cs="Times New Roman"/>
          <w:sz w:val="21"/>
          <w:szCs w:val="21"/>
        </w:rPr>
        <w:t>来限制单个应用所占用的节点个数。最后，除了可以控制对</w:t>
      </w:r>
      <w:r w:rsidRPr="00801DF8">
        <w:rPr>
          <w:rFonts w:ascii="Times New Roman" w:hAnsi="Times New Roman" w:cs="Times New Roman"/>
          <w:sz w:val="21"/>
          <w:szCs w:val="21"/>
        </w:rPr>
        <w:t>CPU</w:t>
      </w:r>
      <w:r w:rsidRPr="00801DF8">
        <w:rPr>
          <w:rFonts w:ascii="Times New Roman" w:hAnsi="Times New Roman" w:cs="Times New Roman"/>
          <w:sz w:val="21"/>
          <w:szCs w:val="21"/>
        </w:rPr>
        <w:t>的使用数量之外，还可以通过</w:t>
      </w:r>
      <w:r w:rsidRPr="00801DF8">
        <w:rPr>
          <w:rFonts w:ascii="Times New Roman" w:hAnsi="Times New Roman" w:cs="Times New Roman"/>
          <w:sz w:val="21"/>
          <w:szCs w:val="21"/>
        </w:rPr>
        <w:t xml:space="preserve"> </w:t>
      </w:r>
      <w:proofErr w:type="spellStart"/>
      <w:r w:rsidRPr="00801DF8">
        <w:rPr>
          <w:rFonts w:ascii="Times New Roman" w:hAnsi="Times New Roman" w:cs="Times New Roman"/>
          <w:sz w:val="21"/>
          <w:szCs w:val="21"/>
        </w:rPr>
        <w:t>spark.executor.memory</w:t>
      </w:r>
      <w:proofErr w:type="spellEnd"/>
      <w:r w:rsidRPr="00801DF8">
        <w:rPr>
          <w:rFonts w:ascii="Times New Roman" w:hAnsi="Times New Roman" w:cs="Times New Roman"/>
          <w:sz w:val="21"/>
          <w:szCs w:val="21"/>
        </w:rPr>
        <w:t xml:space="preserve"> </w:t>
      </w:r>
      <w:r w:rsidRPr="00801DF8">
        <w:rPr>
          <w:rFonts w:ascii="Times New Roman" w:hAnsi="Times New Roman" w:cs="Times New Roman"/>
          <w:sz w:val="21"/>
          <w:szCs w:val="21"/>
        </w:rPr>
        <w:t>来控制各个应用的内存占用量。</w:t>
      </w:r>
    </w:p>
    <w:p w14:paraId="1E059FBD" w14:textId="77777777" w:rsidR="00D34CC9" w:rsidRPr="00801DF8" w:rsidRDefault="00D34CC9" w:rsidP="00E042EA">
      <w:pPr>
        <w:pStyle w:val="a6"/>
        <w:numPr>
          <w:ilvl w:val="0"/>
          <w:numId w:val="10"/>
        </w:numPr>
        <w:ind w:firstLineChars="0"/>
        <w:rPr>
          <w:rFonts w:ascii="Times New Roman" w:hAnsi="Times New Roman" w:cs="Times New Roman"/>
          <w:sz w:val="21"/>
          <w:szCs w:val="21"/>
        </w:rPr>
      </w:pPr>
      <w:proofErr w:type="spellStart"/>
      <w:r w:rsidRPr="00801DF8">
        <w:rPr>
          <w:rFonts w:ascii="Times New Roman" w:hAnsi="Times New Roman" w:cs="Times New Roman"/>
          <w:sz w:val="21"/>
          <w:szCs w:val="21"/>
        </w:rPr>
        <w:t>Mesos</w:t>
      </w:r>
      <w:proofErr w:type="spellEnd"/>
      <w:r w:rsidRPr="00801DF8">
        <w:rPr>
          <w:rFonts w:ascii="Times New Roman" w:hAnsi="Times New Roman" w:cs="Times New Roman"/>
          <w:sz w:val="21"/>
          <w:szCs w:val="21"/>
        </w:rPr>
        <w:t xml:space="preserve">: </w:t>
      </w:r>
      <w:r w:rsidRPr="00801DF8">
        <w:rPr>
          <w:rFonts w:ascii="Times New Roman" w:hAnsi="Times New Roman" w:cs="Times New Roman"/>
          <w:sz w:val="21"/>
          <w:szCs w:val="21"/>
        </w:rPr>
        <w:t>在</w:t>
      </w:r>
      <w:proofErr w:type="spellStart"/>
      <w:r w:rsidRPr="00801DF8">
        <w:rPr>
          <w:rFonts w:ascii="Times New Roman" w:hAnsi="Times New Roman" w:cs="Times New Roman"/>
          <w:sz w:val="21"/>
          <w:szCs w:val="21"/>
        </w:rPr>
        <w:t>Mes</w:t>
      </w:r>
      <w:bookmarkEnd w:id="210"/>
      <w:bookmarkEnd w:id="211"/>
      <w:r w:rsidRPr="00801DF8">
        <w:rPr>
          <w:rFonts w:ascii="Times New Roman" w:hAnsi="Times New Roman" w:cs="Times New Roman"/>
          <w:sz w:val="21"/>
          <w:szCs w:val="21"/>
        </w:rPr>
        <w:t>os</w:t>
      </w:r>
      <w:proofErr w:type="spellEnd"/>
      <w:r w:rsidRPr="00801DF8">
        <w:rPr>
          <w:rFonts w:ascii="Times New Roman" w:hAnsi="Times New Roman" w:cs="Times New Roman"/>
          <w:sz w:val="21"/>
          <w:szCs w:val="21"/>
        </w:rPr>
        <w:t>中要使用静态划分的话，需要将</w:t>
      </w:r>
      <w:r w:rsidRPr="00801DF8">
        <w:rPr>
          <w:rFonts w:ascii="Times New Roman" w:hAnsi="Times New Roman" w:cs="Times New Roman"/>
          <w:sz w:val="21"/>
          <w:szCs w:val="21"/>
        </w:rPr>
        <w:t xml:space="preserve"> </w:t>
      </w:r>
      <w:proofErr w:type="spellStart"/>
      <w:r w:rsidRPr="00801DF8">
        <w:rPr>
          <w:rFonts w:ascii="Times New Roman" w:hAnsi="Times New Roman" w:cs="Times New Roman"/>
          <w:sz w:val="21"/>
          <w:szCs w:val="21"/>
        </w:rPr>
        <w:t>spark.mesos.coarse</w:t>
      </w:r>
      <w:proofErr w:type="spellEnd"/>
      <w:r w:rsidRPr="00801DF8">
        <w:rPr>
          <w:rFonts w:ascii="Times New Roman" w:hAnsi="Times New Roman" w:cs="Times New Roman"/>
          <w:sz w:val="21"/>
          <w:szCs w:val="21"/>
        </w:rPr>
        <w:t xml:space="preserve"> </w:t>
      </w:r>
      <w:r w:rsidRPr="00801DF8">
        <w:rPr>
          <w:rFonts w:ascii="Times New Roman" w:hAnsi="Times New Roman" w:cs="Times New Roman"/>
          <w:sz w:val="21"/>
          <w:szCs w:val="21"/>
        </w:rPr>
        <w:t>设为</w:t>
      </w:r>
      <w:r w:rsidRPr="00801DF8">
        <w:rPr>
          <w:rFonts w:ascii="Times New Roman" w:hAnsi="Times New Roman" w:cs="Times New Roman"/>
          <w:sz w:val="21"/>
          <w:szCs w:val="21"/>
        </w:rPr>
        <w:t>true</w:t>
      </w:r>
      <w:r w:rsidRPr="00801DF8">
        <w:rPr>
          <w:rFonts w:ascii="Times New Roman" w:hAnsi="Times New Roman" w:cs="Times New Roman"/>
          <w:sz w:val="21"/>
          <w:szCs w:val="21"/>
        </w:rPr>
        <w:t>，同样，</w:t>
      </w:r>
      <w:r w:rsidRPr="00801DF8">
        <w:rPr>
          <w:rFonts w:ascii="Times New Roman" w:hAnsi="Times New Roman" w:cs="Times New Roman"/>
          <w:sz w:val="21"/>
          <w:szCs w:val="21"/>
        </w:rPr>
        <w:lastRenderedPageBreak/>
        <w:t>也需要设置</w:t>
      </w:r>
      <w:r w:rsidRPr="00801DF8">
        <w:rPr>
          <w:rFonts w:ascii="Times New Roman" w:hAnsi="Times New Roman" w:cs="Times New Roman"/>
          <w:sz w:val="21"/>
          <w:szCs w:val="21"/>
        </w:rPr>
        <w:t xml:space="preserve"> </w:t>
      </w:r>
      <w:proofErr w:type="spellStart"/>
      <w:r w:rsidRPr="00801DF8">
        <w:rPr>
          <w:rFonts w:ascii="Times New Roman" w:hAnsi="Times New Roman" w:cs="Times New Roman"/>
          <w:sz w:val="21"/>
          <w:szCs w:val="21"/>
        </w:rPr>
        <w:t>spark.cores.max</w:t>
      </w:r>
      <w:proofErr w:type="spellEnd"/>
      <w:r w:rsidRPr="00801DF8">
        <w:rPr>
          <w:rFonts w:ascii="Times New Roman" w:hAnsi="Times New Roman" w:cs="Times New Roman"/>
          <w:sz w:val="21"/>
          <w:szCs w:val="21"/>
        </w:rPr>
        <w:t xml:space="preserve"> </w:t>
      </w:r>
      <w:r w:rsidRPr="00801DF8">
        <w:rPr>
          <w:rFonts w:ascii="Times New Roman" w:hAnsi="Times New Roman" w:cs="Times New Roman"/>
          <w:sz w:val="21"/>
          <w:szCs w:val="21"/>
        </w:rPr>
        <w:t>来控制各个应用的</w:t>
      </w:r>
      <w:r w:rsidRPr="00801DF8">
        <w:rPr>
          <w:rFonts w:ascii="Times New Roman" w:hAnsi="Times New Roman" w:cs="Times New Roman"/>
          <w:sz w:val="21"/>
          <w:szCs w:val="21"/>
        </w:rPr>
        <w:t>CPU</w:t>
      </w:r>
      <w:r w:rsidRPr="00801DF8">
        <w:rPr>
          <w:rFonts w:ascii="Times New Roman" w:hAnsi="Times New Roman" w:cs="Times New Roman"/>
          <w:sz w:val="21"/>
          <w:szCs w:val="21"/>
        </w:rPr>
        <w:t>总数，以及</w:t>
      </w:r>
      <w:r w:rsidRPr="00801DF8">
        <w:rPr>
          <w:rFonts w:ascii="Times New Roman" w:hAnsi="Times New Roman" w:cs="Times New Roman"/>
          <w:sz w:val="21"/>
          <w:szCs w:val="21"/>
        </w:rPr>
        <w:t xml:space="preserve"> </w:t>
      </w:r>
      <w:proofErr w:type="spellStart"/>
      <w:r w:rsidRPr="00801DF8">
        <w:rPr>
          <w:rFonts w:ascii="Times New Roman" w:hAnsi="Times New Roman" w:cs="Times New Roman"/>
          <w:sz w:val="21"/>
          <w:szCs w:val="21"/>
        </w:rPr>
        <w:t>spark.executor.memory</w:t>
      </w:r>
      <w:proofErr w:type="spellEnd"/>
      <w:r w:rsidRPr="00801DF8">
        <w:rPr>
          <w:rFonts w:ascii="Times New Roman" w:hAnsi="Times New Roman" w:cs="Times New Roman"/>
          <w:sz w:val="21"/>
          <w:szCs w:val="21"/>
        </w:rPr>
        <w:t xml:space="preserve"> </w:t>
      </w:r>
      <w:r w:rsidRPr="00801DF8">
        <w:rPr>
          <w:rFonts w:ascii="Times New Roman" w:hAnsi="Times New Roman" w:cs="Times New Roman"/>
          <w:sz w:val="21"/>
          <w:szCs w:val="21"/>
        </w:rPr>
        <w:t>来控制各个应用的内存占用。</w:t>
      </w:r>
    </w:p>
    <w:p w14:paraId="58CDD353" w14:textId="77777777" w:rsidR="00D34CC9" w:rsidRPr="00801DF8" w:rsidRDefault="00D34CC9" w:rsidP="00E042EA">
      <w:pPr>
        <w:pStyle w:val="a6"/>
        <w:numPr>
          <w:ilvl w:val="0"/>
          <w:numId w:val="10"/>
        </w:numPr>
        <w:ind w:firstLineChars="0"/>
        <w:rPr>
          <w:rFonts w:ascii="Times New Roman" w:hAnsi="Times New Roman" w:cs="Times New Roman"/>
          <w:sz w:val="21"/>
          <w:szCs w:val="21"/>
        </w:rPr>
      </w:pPr>
      <w:r w:rsidRPr="00801DF8">
        <w:rPr>
          <w:rFonts w:ascii="Times New Roman" w:hAnsi="Times New Roman" w:cs="Times New Roman"/>
          <w:sz w:val="21"/>
          <w:szCs w:val="21"/>
        </w:rPr>
        <w:t xml:space="preserve">YARN: </w:t>
      </w:r>
      <w:r w:rsidRPr="00801DF8">
        <w:rPr>
          <w:rFonts w:ascii="Times New Roman" w:hAnsi="Times New Roman" w:cs="Times New Roman"/>
          <w:sz w:val="21"/>
          <w:szCs w:val="21"/>
        </w:rPr>
        <w:t>在</w:t>
      </w:r>
      <w:r w:rsidRPr="00801DF8">
        <w:rPr>
          <w:rFonts w:ascii="Times New Roman" w:hAnsi="Times New Roman" w:cs="Times New Roman"/>
          <w:sz w:val="21"/>
          <w:szCs w:val="21"/>
        </w:rPr>
        <w:t>YARN</w:t>
      </w:r>
      <w:r w:rsidRPr="00801DF8">
        <w:rPr>
          <w:rFonts w:ascii="Times New Roman" w:hAnsi="Times New Roman" w:cs="Times New Roman"/>
          <w:sz w:val="21"/>
          <w:szCs w:val="21"/>
        </w:rPr>
        <w:t>中需要使用</w:t>
      </w:r>
      <w:r w:rsidRPr="00801DF8">
        <w:rPr>
          <w:rFonts w:ascii="Times New Roman" w:hAnsi="Times New Roman" w:cs="Times New Roman"/>
          <w:sz w:val="21"/>
          <w:szCs w:val="21"/>
        </w:rPr>
        <w:t xml:space="preserve"> –</w:t>
      </w:r>
      <w:proofErr w:type="spellStart"/>
      <w:r w:rsidRPr="00801DF8">
        <w:rPr>
          <w:rFonts w:ascii="Times New Roman" w:hAnsi="Times New Roman" w:cs="Times New Roman"/>
          <w:sz w:val="21"/>
          <w:szCs w:val="21"/>
        </w:rPr>
        <w:t>num</w:t>
      </w:r>
      <w:proofErr w:type="spellEnd"/>
      <w:r w:rsidRPr="00801DF8">
        <w:rPr>
          <w:rFonts w:ascii="Times New Roman" w:hAnsi="Times New Roman" w:cs="Times New Roman"/>
          <w:sz w:val="21"/>
          <w:szCs w:val="21"/>
        </w:rPr>
        <w:t xml:space="preserve">-executors </w:t>
      </w:r>
      <w:r w:rsidRPr="00801DF8">
        <w:rPr>
          <w:rFonts w:ascii="Times New Roman" w:hAnsi="Times New Roman" w:cs="Times New Roman"/>
          <w:sz w:val="21"/>
          <w:szCs w:val="21"/>
        </w:rPr>
        <w:t>选项来控制</w:t>
      </w:r>
      <w:r w:rsidRPr="00801DF8">
        <w:rPr>
          <w:rFonts w:ascii="Times New Roman" w:hAnsi="Times New Roman" w:cs="Times New Roman"/>
          <w:sz w:val="21"/>
          <w:szCs w:val="21"/>
        </w:rPr>
        <w:t>Spark</w:t>
      </w:r>
      <w:r w:rsidRPr="00801DF8">
        <w:rPr>
          <w:rFonts w:ascii="Times New Roman" w:hAnsi="Times New Roman" w:cs="Times New Roman"/>
          <w:sz w:val="21"/>
          <w:szCs w:val="21"/>
        </w:rPr>
        <w:t>应用在集群中分配的执行器的个数，对于单个执行器（</w:t>
      </w:r>
      <w:r w:rsidRPr="00801DF8">
        <w:rPr>
          <w:rFonts w:ascii="Times New Roman" w:hAnsi="Times New Roman" w:cs="Times New Roman"/>
          <w:sz w:val="21"/>
          <w:szCs w:val="21"/>
        </w:rPr>
        <w:t>executor</w:t>
      </w:r>
      <w:r w:rsidRPr="00801DF8">
        <w:rPr>
          <w:rFonts w:ascii="Times New Roman" w:hAnsi="Times New Roman" w:cs="Times New Roman"/>
          <w:sz w:val="21"/>
          <w:szCs w:val="21"/>
        </w:rPr>
        <w:t>）所占用的资源，可以使用</w:t>
      </w:r>
      <w:r w:rsidRPr="00801DF8">
        <w:rPr>
          <w:rFonts w:ascii="Times New Roman" w:hAnsi="Times New Roman" w:cs="Times New Roman"/>
          <w:sz w:val="21"/>
          <w:szCs w:val="21"/>
        </w:rPr>
        <w:t xml:space="preserve"> –executor-memory </w:t>
      </w:r>
      <w:r w:rsidRPr="00801DF8">
        <w:rPr>
          <w:rFonts w:ascii="Times New Roman" w:hAnsi="Times New Roman" w:cs="Times New Roman"/>
          <w:sz w:val="21"/>
          <w:szCs w:val="21"/>
        </w:rPr>
        <w:t>和</w:t>
      </w:r>
      <w:r w:rsidRPr="00801DF8">
        <w:rPr>
          <w:rFonts w:ascii="Times New Roman" w:hAnsi="Times New Roman" w:cs="Times New Roman"/>
          <w:sz w:val="21"/>
          <w:szCs w:val="21"/>
        </w:rPr>
        <w:t xml:space="preserve"> –executor-cores </w:t>
      </w:r>
      <w:r w:rsidRPr="00801DF8">
        <w:rPr>
          <w:rFonts w:ascii="Times New Roman" w:hAnsi="Times New Roman" w:cs="Times New Roman"/>
          <w:sz w:val="21"/>
          <w:szCs w:val="21"/>
        </w:rPr>
        <w:t>来控制。</w:t>
      </w:r>
    </w:p>
    <w:p w14:paraId="6B3103CC" w14:textId="77777777" w:rsidR="00D57A33" w:rsidRPr="00801DF8" w:rsidRDefault="00A238D5" w:rsidP="00D57A33">
      <w:pPr>
        <w:pStyle w:val="3"/>
        <w:rPr>
          <w:rFonts w:ascii="Times New Roman" w:hAnsi="Times New Roman" w:cs="Times New Roman"/>
        </w:rPr>
      </w:pPr>
      <w:bookmarkStart w:id="212" w:name="_Toc480964598"/>
      <w:r>
        <w:rPr>
          <w:rFonts w:ascii="Times New Roman" w:hAnsi="Times New Roman" w:cs="Times New Roman"/>
        </w:rPr>
        <w:t>4</w:t>
      </w:r>
      <w:r w:rsidR="00D57A33" w:rsidRPr="00801DF8">
        <w:rPr>
          <w:rFonts w:ascii="Times New Roman" w:hAnsi="Times New Roman" w:cs="Times New Roman"/>
        </w:rPr>
        <w:t xml:space="preserve">.3.2 </w:t>
      </w:r>
      <w:r w:rsidR="00D57A33" w:rsidRPr="00801DF8">
        <w:rPr>
          <w:rFonts w:ascii="Times New Roman" w:hAnsi="Times New Roman" w:cs="Times New Roman"/>
        </w:rPr>
        <w:t>同一应用程序内的资源调度</w:t>
      </w:r>
      <w:bookmarkEnd w:id="212"/>
    </w:p>
    <w:p w14:paraId="526B917C" w14:textId="77777777" w:rsidR="00D57A33" w:rsidRPr="00801DF8" w:rsidRDefault="00D57A33" w:rsidP="008033F4">
      <w:pPr>
        <w:spacing w:line="360" w:lineRule="auto"/>
        <w:ind w:firstLine="420"/>
        <w:rPr>
          <w:rFonts w:ascii="Times New Roman" w:hAnsi="Times New Roman" w:cs="Times New Roman"/>
          <w:szCs w:val="21"/>
        </w:rPr>
      </w:pPr>
      <w:r w:rsidRPr="00801DF8">
        <w:rPr>
          <w:rFonts w:ascii="Times New Roman" w:hAnsi="Times New Roman" w:cs="Times New Roman"/>
          <w:szCs w:val="21"/>
        </w:rPr>
        <w:t>在</w:t>
      </w:r>
      <w:r w:rsidRPr="00801DF8">
        <w:rPr>
          <w:rFonts w:ascii="Times New Roman" w:hAnsi="Times New Roman" w:cs="Times New Roman"/>
          <w:szCs w:val="21"/>
        </w:rPr>
        <w:t>Spark</w:t>
      </w:r>
      <w:r w:rsidRPr="00801DF8">
        <w:rPr>
          <w:rFonts w:ascii="Times New Roman" w:hAnsi="Times New Roman" w:cs="Times New Roman"/>
          <w:szCs w:val="21"/>
        </w:rPr>
        <w:t>应用程序（即</w:t>
      </w:r>
      <w:proofErr w:type="spellStart"/>
      <w:r w:rsidRPr="00801DF8">
        <w:rPr>
          <w:rFonts w:ascii="Times New Roman" w:hAnsi="Times New Roman" w:cs="Times New Roman"/>
          <w:szCs w:val="21"/>
        </w:rPr>
        <w:t>SparkContext</w:t>
      </w:r>
      <w:proofErr w:type="spellEnd"/>
      <w:r w:rsidRPr="00801DF8">
        <w:rPr>
          <w:rFonts w:ascii="Times New Roman" w:hAnsi="Times New Roman" w:cs="Times New Roman"/>
          <w:szCs w:val="21"/>
        </w:rPr>
        <w:t>实例）内部，如果多个作业分别由单独的线程提交，那么它们就可以同时并行执行。</w:t>
      </w:r>
      <w:r w:rsidR="008033F4" w:rsidRPr="00801DF8">
        <w:rPr>
          <w:rFonts w:ascii="Times New Roman" w:hAnsi="Times New Roman" w:cs="Times New Roman"/>
          <w:szCs w:val="21"/>
        </w:rPr>
        <w:t>所谓的作业</w:t>
      </w:r>
      <w:r w:rsidRPr="00801DF8">
        <w:rPr>
          <w:rFonts w:ascii="Times New Roman" w:hAnsi="Times New Roman" w:cs="Times New Roman"/>
          <w:szCs w:val="21"/>
        </w:rPr>
        <w:t>指的是</w:t>
      </w:r>
      <w:r w:rsidRPr="00801DF8">
        <w:rPr>
          <w:rFonts w:ascii="Times New Roman" w:hAnsi="Times New Roman" w:cs="Times New Roman"/>
          <w:szCs w:val="21"/>
        </w:rPr>
        <w:t>Spark action</w:t>
      </w:r>
      <w:r w:rsidRPr="00801DF8">
        <w:rPr>
          <w:rFonts w:ascii="Times New Roman" w:hAnsi="Times New Roman" w:cs="Times New Roman"/>
          <w:szCs w:val="21"/>
        </w:rPr>
        <w:t>（如</w:t>
      </w:r>
      <w:r w:rsidRPr="00801DF8">
        <w:rPr>
          <w:rFonts w:ascii="Times New Roman" w:hAnsi="Times New Roman" w:cs="Times New Roman"/>
          <w:szCs w:val="21"/>
        </w:rPr>
        <w:t>save</w:t>
      </w:r>
      <w:r w:rsidRPr="00801DF8">
        <w:rPr>
          <w:rFonts w:ascii="Times New Roman" w:hAnsi="Times New Roman" w:cs="Times New Roman"/>
          <w:szCs w:val="21"/>
        </w:rPr>
        <w:t>、</w:t>
      </w:r>
      <w:r w:rsidRPr="00801DF8">
        <w:rPr>
          <w:rFonts w:ascii="Times New Roman" w:hAnsi="Times New Roman" w:cs="Times New Roman"/>
          <w:szCs w:val="21"/>
        </w:rPr>
        <w:t>collect</w:t>
      </w:r>
      <w:r w:rsidRPr="00801DF8">
        <w:rPr>
          <w:rFonts w:ascii="Times New Roman" w:hAnsi="Times New Roman" w:cs="Times New Roman"/>
          <w:szCs w:val="21"/>
        </w:rPr>
        <w:t>等）以及需要执行该</w:t>
      </w:r>
      <w:r w:rsidRPr="00801DF8">
        <w:rPr>
          <w:rFonts w:ascii="Times New Roman" w:hAnsi="Times New Roman" w:cs="Times New Roman"/>
          <w:szCs w:val="21"/>
        </w:rPr>
        <w:t>action</w:t>
      </w:r>
      <w:r w:rsidRPr="00801DF8">
        <w:rPr>
          <w:rFonts w:ascii="Times New Roman" w:hAnsi="Times New Roman" w:cs="Times New Roman"/>
          <w:szCs w:val="21"/>
        </w:rPr>
        <w:t>的任何任务。</w:t>
      </w:r>
      <w:r w:rsidRPr="00801DF8">
        <w:rPr>
          <w:rFonts w:ascii="Times New Roman" w:hAnsi="Times New Roman" w:cs="Times New Roman"/>
          <w:szCs w:val="21"/>
        </w:rPr>
        <w:t>Spark</w:t>
      </w:r>
      <w:proofErr w:type="gramStart"/>
      <w:r w:rsidRPr="00801DF8">
        <w:rPr>
          <w:rFonts w:ascii="Times New Roman" w:hAnsi="Times New Roman" w:cs="Times New Roman"/>
          <w:szCs w:val="21"/>
        </w:rPr>
        <w:t>调度器</w:t>
      </w:r>
      <w:proofErr w:type="gramEnd"/>
      <w:r w:rsidRPr="00801DF8">
        <w:rPr>
          <w:rFonts w:ascii="Times New Roman" w:hAnsi="Times New Roman" w:cs="Times New Roman"/>
          <w:szCs w:val="21"/>
        </w:rPr>
        <w:t>是完全线程安全的，而且支持这种特性能让应用程序响应多个服务请求（比如为多个用户提供查询服务）。</w:t>
      </w:r>
    </w:p>
    <w:p w14:paraId="03B91CF0" w14:textId="77777777" w:rsidR="00D57A33" w:rsidRPr="00801DF8" w:rsidRDefault="00D57A33" w:rsidP="008033F4">
      <w:pPr>
        <w:spacing w:line="360" w:lineRule="auto"/>
        <w:ind w:firstLine="420"/>
        <w:rPr>
          <w:rFonts w:ascii="Times New Roman" w:hAnsi="Times New Roman" w:cs="Times New Roman"/>
          <w:szCs w:val="21"/>
        </w:rPr>
      </w:pPr>
      <w:r w:rsidRPr="00801DF8">
        <w:rPr>
          <w:rFonts w:ascii="Times New Roman" w:hAnsi="Times New Roman" w:cs="Times New Roman"/>
          <w:szCs w:val="21"/>
        </w:rPr>
        <w:t>默认情况下，</w:t>
      </w:r>
      <w:r w:rsidRPr="00801DF8">
        <w:rPr>
          <w:rFonts w:ascii="Times New Roman" w:hAnsi="Times New Roman" w:cs="Times New Roman"/>
          <w:szCs w:val="21"/>
        </w:rPr>
        <w:t>spark</w:t>
      </w:r>
      <w:proofErr w:type="gramStart"/>
      <w:r w:rsidRPr="00801DF8">
        <w:rPr>
          <w:rFonts w:ascii="Times New Roman" w:hAnsi="Times New Roman" w:cs="Times New Roman"/>
          <w:szCs w:val="21"/>
        </w:rPr>
        <w:t>调度器</w:t>
      </w:r>
      <w:proofErr w:type="gramEnd"/>
      <w:r w:rsidRPr="00801DF8">
        <w:rPr>
          <w:rFonts w:ascii="Times New Roman" w:hAnsi="Times New Roman" w:cs="Times New Roman"/>
          <w:szCs w:val="21"/>
        </w:rPr>
        <w:t>以</w:t>
      </w:r>
      <w:r w:rsidRPr="00801DF8">
        <w:rPr>
          <w:rFonts w:ascii="Times New Roman" w:hAnsi="Times New Roman" w:cs="Times New Roman"/>
          <w:szCs w:val="21"/>
        </w:rPr>
        <w:t>FIFO</w:t>
      </w:r>
      <w:r w:rsidRPr="00801DF8">
        <w:rPr>
          <w:rFonts w:ascii="Times New Roman" w:hAnsi="Times New Roman" w:cs="Times New Roman"/>
          <w:szCs w:val="21"/>
        </w:rPr>
        <w:t>方式运行作业。每个作业被分成若干个</w:t>
      </w:r>
      <w:r w:rsidRPr="00801DF8">
        <w:rPr>
          <w:rFonts w:ascii="Times New Roman" w:hAnsi="Times New Roman" w:cs="Times New Roman"/>
          <w:szCs w:val="21"/>
        </w:rPr>
        <w:t>“stage”</w:t>
      </w:r>
      <w:r w:rsidRPr="00801DF8">
        <w:rPr>
          <w:rFonts w:ascii="Times New Roman" w:hAnsi="Times New Roman" w:cs="Times New Roman"/>
          <w:szCs w:val="21"/>
        </w:rPr>
        <w:t>（比如</w:t>
      </w:r>
      <w:r w:rsidRPr="00801DF8">
        <w:rPr>
          <w:rFonts w:ascii="Times New Roman" w:hAnsi="Times New Roman" w:cs="Times New Roman"/>
          <w:szCs w:val="21"/>
        </w:rPr>
        <w:t>map</w:t>
      </w:r>
      <w:r w:rsidRPr="00801DF8">
        <w:rPr>
          <w:rFonts w:ascii="Times New Roman" w:hAnsi="Times New Roman" w:cs="Times New Roman"/>
          <w:szCs w:val="21"/>
        </w:rPr>
        <w:t>和</w:t>
      </w:r>
      <w:r w:rsidRPr="00801DF8">
        <w:rPr>
          <w:rFonts w:ascii="Times New Roman" w:hAnsi="Times New Roman" w:cs="Times New Roman"/>
          <w:szCs w:val="21"/>
        </w:rPr>
        <w:t>reduce</w:t>
      </w:r>
      <w:r w:rsidRPr="00801DF8">
        <w:rPr>
          <w:rFonts w:ascii="Times New Roman" w:hAnsi="Times New Roman" w:cs="Times New Roman"/>
          <w:szCs w:val="21"/>
        </w:rPr>
        <w:t>阶段），同时，当第一个作业中的</w:t>
      </w:r>
      <w:r w:rsidRPr="00801DF8">
        <w:rPr>
          <w:rFonts w:ascii="Times New Roman" w:hAnsi="Times New Roman" w:cs="Times New Roman"/>
          <w:szCs w:val="21"/>
        </w:rPr>
        <w:t>stage</w:t>
      </w:r>
      <w:r w:rsidRPr="00801DF8">
        <w:rPr>
          <w:rFonts w:ascii="Times New Roman" w:hAnsi="Times New Roman" w:cs="Times New Roman"/>
          <w:szCs w:val="21"/>
        </w:rPr>
        <w:t>有任务要启动时，那么该作业优先获得所有可用资源，接着是第二个作业获得优先权，依次类推。如果队列首位的作业不需要占用集群上的所有资源，那么后续的作业就可以立即启动，但是如果队列首位的作业规模很大，那么后续作业的执行会显著地延迟。</w:t>
      </w:r>
    </w:p>
    <w:p w14:paraId="6F97E353" w14:textId="77777777" w:rsidR="00D34CC9" w:rsidRPr="00801DF8" w:rsidRDefault="00D57A33" w:rsidP="008033F4">
      <w:pPr>
        <w:spacing w:line="360" w:lineRule="auto"/>
        <w:ind w:firstLine="420"/>
        <w:rPr>
          <w:rFonts w:ascii="Times New Roman" w:hAnsi="Times New Roman" w:cs="Times New Roman"/>
          <w:szCs w:val="21"/>
        </w:rPr>
      </w:pPr>
      <w:r w:rsidRPr="00801DF8">
        <w:rPr>
          <w:rFonts w:ascii="Times New Roman" w:hAnsi="Times New Roman" w:cs="Times New Roman"/>
          <w:szCs w:val="21"/>
        </w:rPr>
        <w:t>从</w:t>
      </w:r>
      <w:r w:rsidRPr="00801DF8">
        <w:rPr>
          <w:rFonts w:ascii="Times New Roman" w:hAnsi="Times New Roman" w:cs="Times New Roman"/>
          <w:szCs w:val="21"/>
        </w:rPr>
        <w:t>Spark 0.8</w:t>
      </w:r>
      <w:r w:rsidRPr="00801DF8">
        <w:rPr>
          <w:rFonts w:ascii="Times New Roman" w:hAnsi="Times New Roman" w:cs="Times New Roman"/>
          <w:szCs w:val="21"/>
        </w:rPr>
        <w:t>版开始，通过配置可以让各个作业公平地共享资源。在公平资源共享模式下，</w:t>
      </w:r>
      <w:r w:rsidRPr="00801DF8">
        <w:rPr>
          <w:rFonts w:ascii="Times New Roman" w:hAnsi="Times New Roman" w:cs="Times New Roman"/>
          <w:szCs w:val="21"/>
        </w:rPr>
        <w:t>spark</w:t>
      </w:r>
      <w:r w:rsidRPr="00801DF8">
        <w:rPr>
          <w:rFonts w:ascii="Times New Roman" w:hAnsi="Times New Roman" w:cs="Times New Roman"/>
          <w:szCs w:val="21"/>
        </w:rPr>
        <w:t>以轮转方式在各个作业之间分配任务，以便所有作业都能大致平等地共享集群资源。这就意味着，在长期作业正在运行时提交的短期作业可以立即获得资源并得到良好的响应时间，而无需等待长期作业执行完毕。该模式对于多用户环境是最佳的。</w:t>
      </w:r>
    </w:p>
    <w:p w14:paraId="30F8D393" w14:textId="77777777" w:rsidR="00947572" w:rsidRPr="00801DF8" w:rsidRDefault="00A238D5" w:rsidP="00947572">
      <w:pPr>
        <w:pStyle w:val="2"/>
        <w:rPr>
          <w:rFonts w:ascii="Times New Roman" w:hAnsi="Times New Roman" w:cs="Times New Roman"/>
        </w:rPr>
      </w:pPr>
      <w:bookmarkStart w:id="213" w:name="_Toc480964599"/>
      <w:r>
        <w:rPr>
          <w:rFonts w:ascii="Times New Roman" w:hAnsi="Times New Roman" w:cs="Times New Roman"/>
        </w:rPr>
        <w:t>4</w:t>
      </w:r>
      <w:r w:rsidR="00947572" w:rsidRPr="00801DF8">
        <w:rPr>
          <w:rFonts w:ascii="Times New Roman" w:hAnsi="Times New Roman" w:cs="Times New Roman"/>
        </w:rPr>
        <w:t xml:space="preserve">.4 </w:t>
      </w:r>
      <w:r w:rsidR="00947572" w:rsidRPr="00801DF8">
        <w:rPr>
          <w:rFonts w:ascii="Times New Roman" w:hAnsi="Times New Roman" w:cs="Times New Roman"/>
        </w:rPr>
        <w:t>长时间容错</w:t>
      </w:r>
      <w:bookmarkEnd w:id="213"/>
    </w:p>
    <w:p w14:paraId="54D981F2" w14:textId="77777777" w:rsidR="00947572" w:rsidRPr="00801DF8" w:rsidRDefault="00947572" w:rsidP="00947572">
      <w:pPr>
        <w:spacing w:line="360" w:lineRule="auto"/>
        <w:ind w:firstLine="420"/>
        <w:rPr>
          <w:rFonts w:ascii="Times New Roman" w:hAnsi="Times New Roman" w:cs="Times New Roman"/>
          <w:szCs w:val="21"/>
        </w:rPr>
      </w:pPr>
      <w:r w:rsidRPr="00801DF8">
        <w:rPr>
          <w:rFonts w:ascii="Times New Roman" w:hAnsi="Times New Roman" w:cs="Times New Roman"/>
          <w:szCs w:val="21"/>
        </w:rPr>
        <w:t>由于</w:t>
      </w:r>
      <w:r w:rsidRPr="00801DF8">
        <w:rPr>
          <w:rFonts w:ascii="Times New Roman" w:hAnsi="Times New Roman" w:cs="Times New Roman"/>
          <w:szCs w:val="21"/>
        </w:rPr>
        <w:t>Spark</w:t>
      </w:r>
      <w:r w:rsidRPr="00801DF8">
        <w:rPr>
          <w:rFonts w:ascii="Times New Roman" w:hAnsi="Times New Roman" w:cs="Times New Roman"/>
          <w:szCs w:val="21"/>
        </w:rPr>
        <w:t>的数据导入导出、数据抽象、作业调度</w:t>
      </w:r>
      <w:r w:rsidRPr="00801DF8">
        <w:rPr>
          <w:rFonts w:ascii="Times New Roman" w:hAnsi="Times New Roman" w:cs="Times New Roman"/>
          <w:szCs w:val="21"/>
        </w:rPr>
        <w:t>3</w:t>
      </w:r>
      <w:r w:rsidRPr="00801DF8">
        <w:rPr>
          <w:rFonts w:ascii="Times New Roman" w:hAnsi="Times New Roman" w:cs="Times New Roman"/>
          <w:szCs w:val="21"/>
        </w:rPr>
        <w:t>个模块都是分布式的并且长时间运行的，所以需要一个错误响应与处理模块来应对前</w:t>
      </w:r>
      <w:r w:rsidRPr="00801DF8">
        <w:rPr>
          <w:rFonts w:ascii="Times New Roman" w:hAnsi="Times New Roman" w:cs="Times New Roman"/>
          <w:szCs w:val="21"/>
        </w:rPr>
        <w:t>3</w:t>
      </w:r>
      <w:r w:rsidRPr="00801DF8">
        <w:rPr>
          <w:rFonts w:ascii="Times New Roman" w:hAnsi="Times New Roman" w:cs="Times New Roman"/>
          <w:szCs w:val="21"/>
        </w:rPr>
        <w:t>个模块运行过程中出现的错误。其中保障数据的产生与输入模块需要进行数据的备份。保障数据流抽象和作业调度这两个模块需要对这两个模块的过程数据设置检查点，在出错时读取检查点信息然后恢复即可。</w:t>
      </w:r>
    </w:p>
    <w:p w14:paraId="375B0F0F" w14:textId="77777777" w:rsidR="00947572" w:rsidRPr="00801DF8" w:rsidRDefault="00A238D5" w:rsidP="00947572">
      <w:pPr>
        <w:pStyle w:val="3"/>
        <w:rPr>
          <w:rFonts w:ascii="Times New Roman" w:hAnsi="Times New Roman" w:cs="Times New Roman"/>
        </w:rPr>
      </w:pPr>
      <w:bookmarkStart w:id="214" w:name="_Toc480964600"/>
      <w:r>
        <w:rPr>
          <w:rFonts w:ascii="Times New Roman" w:hAnsi="Times New Roman" w:cs="Times New Roman"/>
        </w:rPr>
        <w:lastRenderedPageBreak/>
        <w:t>4</w:t>
      </w:r>
      <w:r w:rsidR="00947572" w:rsidRPr="00801DF8">
        <w:rPr>
          <w:rFonts w:ascii="Times New Roman" w:hAnsi="Times New Roman" w:cs="Times New Roman"/>
        </w:rPr>
        <w:t xml:space="preserve">.4.1 </w:t>
      </w:r>
      <w:r w:rsidR="00947572" w:rsidRPr="00801DF8">
        <w:rPr>
          <w:rFonts w:ascii="Times New Roman" w:hAnsi="Times New Roman" w:cs="Times New Roman"/>
        </w:rPr>
        <w:t>数据导入导出模块长时间容错</w:t>
      </w:r>
      <w:bookmarkEnd w:id="214"/>
    </w:p>
    <w:p w14:paraId="3B5D8CBD" w14:textId="77777777" w:rsidR="00947572" w:rsidRPr="00801DF8" w:rsidRDefault="00947572" w:rsidP="00947572">
      <w:pPr>
        <w:spacing w:line="360" w:lineRule="auto"/>
        <w:ind w:firstLine="420"/>
        <w:rPr>
          <w:rFonts w:ascii="Times New Roman" w:hAnsi="Times New Roman" w:cs="Times New Roman"/>
        </w:rPr>
      </w:pPr>
      <w:r w:rsidRPr="00801DF8">
        <w:rPr>
          <w:rFonts w:ascii="Times New Roman" w:hAnsi="Times New Roman" w:cs="Times New Roman"/>
        </w:rPr>
        <w:t>在数据导入导出模块，数据接收器如果出错只需要直接</w:t>
      </w:r>
      <w:proofErr w:type="gramStart"/>
      <w:r w:rsidRPr="00801DF8">
        <w:rPr>
          <w:rFonts w:ascii="Times New Roman" w:hAnsi="Times New Roman" w:cs="Times New Roman"/>
        </w:rPr>
        <w:t>重启就可以</w:t>
      </w:r>
      <w:proofErr w:type="gramEnd"/>
      <w:r w:rsidRPr="00801DF8">
        <w:rPr>
          <w:rFonts w:ascii="Times New Roman" w:hAnsi="Times New Roman" w:cs="Times New Roman"/>
        </w:rPr>
        <w:t>了。核心是需要保障接收到的数据的安全，保障了源数据，就可以保障后续工作的重现。在这里我们可以按照需求场景的不同来灵活设定对</w:t>
      </w:r>
      <w:proofErr w:type="gramStart"/>
      <w:r w:rsidRPr="00801DF8">
        <w:rPr>
          <w:rFonts w:ascii="Times New Roman" w:hAnsi="Times New Roman" w:cs="Times New Roman"/>
        </w:rPr>
        <w:t>源数据</w:t>
      </w:r>
      <w:proofErr w:type="gramEnd"/>
      <w:r w:rsidRPr="00801DF8">
        <w:rPr>
          <w:rFonts w:ascii="Times New Roman" w:hAnsi="Times New Roman" w:cs="Times New Roman"/>
        </w:rPr>
        <w:t>的保障。</w:t>
      </w:r>
    </w:p>
    <w:p w14:paraId="0EED03C8" w14:textId="77777777" w:rsidR="00947572" w:rsidRPr="00801DF8" w:rsidRDefault="00947572" w:rsidP="00947572">
      <w:pPr>
        <w:pStyle w:val="a6"/>
        <w:numPr>
          <w:ilvl w:val="0"/>
          <w:numId w:val="11"/>
        </w:numPr>
        <w:ind w:firstLineChars="0"/>
        <w:rPr>
          <w:rFonts w:ascii="Times New Roman" w:hAnsi="Times New Roman" w:cs="Times New Roman"/>
        </w:rPr>
      </w:pPr>
      <w:r w:rsidRPr="00801DF8">
        <w:rPr>
          <w:rFonts w:ascii="Times New Roman" w:hAnsi="Times New Roman" w:cs="Times New Roman"/>
          <w:sz w:val="21"/>
          <w:szCs w:val="21"/>
        </w:rPr>
        <w:t>热备份</w:t>
      </w:r>
      <w:r w:rsidRPr="00801DF8">
        <w:rPr>
          <w:rFonts w:ascii="Times New Roman" w:hAnsi="Times New Roman" w:cs="Times New Roman"/>
          <w:b/>
          <w:bCs/>
          <w:color w:val="333333"/>
          <w:shd w:val="clear" w:color="auto" w:fill="FFFFFF"/>
        </w:rPr>
        <w:t>：</w:t>
      </w:r>
      <w:r w:rsidRPr="00801DF8">
        <w:rPr>
          <w:rFonts w:ascii="Times New Roman" w:hAnsi="Times New Roman" w:cs="Times New Roman"/>
          <w:sz w:val="21"/>
          <w:szCs w:val="21"/>
        </w:rPr>
        <w:t>热备份是指在存储</w:t>
      </w:r>
      <w:proofErr w:type="gramStart"/>
      <w:r w:rsidRPr="00801DF8">
        <w:rPr>
          <w:rFonts w:ascii="Times New Roman" w:hAnsi="Times New Roman" w:cs="Times New Roman"/>
          <w:sz w:val="21"/>
          <w:szCs w:val="21"/>
        </w:rPr>
        <w:t>块数据</w:t>
      </w:r>
      <w:proofErr w:type="gramEnd"/>
      <w:r w:rsidRPr="00801DF8">
        <w:rPr>
          <w:rFonts w:ascii="Times New Roman" w:hAnsi="Times New Roman" w:cs="Times New Roman"/>
          <w:sz w:val="21"/>
          <w:szCs w:val="21"/>
        </w:rPr>
        <w:t>时，将其存储到本执行器、并同时复制到另外一个执行器上去。这样在一个执行器失效后，可以</w:t>
      </w:r>
      <w:proofErr w:type="gramStart"/>
      <w:r w:rsidRPr="00801DF8">
        <w:rPr>
          <w:rFonts w:ascii="Times New Roman" w:hAnsi="Times New Roman" w:cs="Times New Roman"/>
          <w:sz w:val="21"/>
          <w:szCs w:val="21"/>
        </w:rPr>
        <w:t>立刻无</w:t>
      </w:r>
      <w:proofErr w:type="gramEnd"/>
      <w:r w:rsidRPr="00801DF8">
        <w:rPr>
          <w:rFonts w:ascii="Times New Roman" w:hAnsi="Times New Roman" w:cs="Times New Roman"/>
          <w:sz w:val="21"/>
          <w:szCs w:val="21"/>
        </w:rPr>
        <w:t>感知切换到另一份</w:t>
      </w:r>
      <w:r w:rsidRPr="00801DF8">
        <w:rPr>
          <w:rFonts w:ascii="Times New Roman" w:hAnsi="Times New Roman" w:cs="Times New Roman"/>
          <w:sz w:val="21"/>
          <w:szCs w:val="21"/>
        </w:rPr>
        <w:t xml:space="preserve"> </w:t>
      </w:r>
      <w:r w:rsidRPr="00801DF8">
        <w:rPr>
          <w:rFonts w:ascii="Times New Roman" w:hAnsi="Times New Roman" w:cs="Times New Roman"/>
          <w:sz w:val="21"/>
          <w:szCs w:val="21"/>
        </w:rPr>
        <w:t>执行器进行计算。实现方式是，在实现自己的接收器时，设置存储级别。将</w:t>
      </w:r>
      <w:proofErr w:type="gramStart"/>
      <w:r w:rsidRPr="00801DF8">
        <w:rPr>
          <w:rFonts w:ascii="Times New Roman" w:hAnsi="Times New Roman" w:cs="Times New Roman"/>
          <w:sz w:val="21"/>
          <w:szCs w:val="21"/>
        </w:rPr>
        <w:t>块数据</w:t>
      </w:r>
      <w:proofErr w:type="gramEnd"/>
      <w:r w:rsidRPr="00801DF8">
        <w:rPr>
          <w:rFonts w:ascii="Times New Roman" w:hAnsi="Times New Roman" w:cs="Times New Roman"/>
          <w:sz w:val="21"/>
          <w:szCs w:val="21"/>
        </w:rPr>
        <w:t>存储在多个执行器上。</w:t>
      </w:r>
    </w:p>
    <w:p w14:paraId="35B6D052" w14:textId="77777777" w:rsidR="00947572" w:rsidRPr="00801DF8" w:rsidRDefault="00947572" w:rsidP="00947572">
      <w:pPr>
        <w:pStyle w:val="a6"/>
        <w:numPr>
          <w:ilvl w:val="0"/>
          <w:numId w:val="11"/>
        </w:numPr>
        <w:ind w:firstLineChars="0"/>
        <w:rPr>
          <w:rFonts w:ascii="Times New Roman" w:hAnsi="Times New Roman" w:cs="Times New Roman"/>
        </w:rPr>
      </w:pPr>
      <w:r w:rsidRPr="00801DF8">
        <w:rPr>
          <w:rFonts w:ascii="Times New Roman" w:hAnsi="Times New Roman" w:cs="Times New Roman"/>
          <w:sz w:val="21"/>
          <w:szCs w:val="21"/>
        </w:rPr>
        <w:t>冷备份：冷备份是每次存储</w:t>
      </w:r>
      <w:proofErr w:type="gramStart"/>
      <w:r w:rsidRPr="00801DF8">
        <w:rPr>
          <w:rFonts w:ascii="Times New Roman" w:hAnsi="Times New Roman" w:cs="Times New Roman"/>
          <w:sz w:val="21"/>
          <w:szCs w:val="21"/>
        </w:rPr>
        <w:t>块数据前</w:t>
      </w:r>
      <w:proofErr w:type="gramEnd"/>
      <w:r w:rsidRPr="00801DF8">
        <w:rPr>
          <w:rFonts w:ascii="Times New Roman" w:hAnsi="Times New Roman" w:cs="Times New Roman"/>
          <w:sz w:val="21"/>
          <w:szCs w:val="21"/>
        </w:rPr>
        <w:t>，可以先把</w:t>
      </w:r>
      <w:proofErr w:type="gramStart"/>
      <w:r w:rsidRPr="00801DF8">
        <w:rPr>
          <w:rFonts w:ascii="Times New Roman" w:hAnsi="Times New Roman" w:cs="Times New Roman"/>
          <w:sz w:val="21"/>
          <w:szCs w:val="21"/>
        </w:rPr>
        <w:t>块数据</w:t>
      </w:r>
      <w:proofErr w:type="gramEnd"/>
      <w:r w:rsidRPr="00801DF8">
        <w:rPr>
          <w:rFonts w:ascii="Times New Roman" w:hAnsi="Times New Roman" w:cs="Times New Roman"/>
          <w:sz w:val="21"/>
          <w:szCs w:val="21"/>
        </w:rPr>
        <w:t>作为</w:t>
      </w:r>
      <w:r w:rsidRPr="00801DF8">
        <w:rPr>
          <w:rFonts w:ascii="Times New Roman" w:hAnsi="Times New Roman" w:cs="Times New Roman"/>
          <w:sz w:val="21"/>
          <w:szCs w:val="21"/>
        </w:rPr>
        <w:t xml:space="preserve"> log </w:t>
      </w:r>
      <w:r w:rsidRPr="00801DF8">
        <w:rPr>
          <w:rFonts w:ascii="Times New Roman" w:hAnsi="Times New Roman" w:cs="Times New Roman"/>
          <w:sz w:val="21"/>
          <w:szCs w:val="21"/>
        </w:rPr>
        <w:t>写出到</w:t>
      </w:r>
      <w:r w:rsidRPr="00801DF8">
        <w:rPr>
          <w:rFonts w:ascii="Times New Roman" w:hAnsi="Times New Roman" w:cs="Times New Roman"/>
          <w:sz w:val="21"/>
          <w:szCs w:val="21"/>
        </w:rPr>
        <w:t>log</w:t>
      </w:r>
      <w:r w:rsidRPr="00801DF8">
        <w:rPr>
          <w:rFonts w:ascii="Times New Roman" w:hAnsi="Times New Roman" w:cs="Times New Roman"/>
          <w:sz w:val="21"/>
          <w:szCs w:val="21"/>
        </w:rPr>
        <w:t>日志里，再存储到所在的执行器。执行器失效时，就由另外的执行器去读日志信息，再重做</w:t>
      </w:r>
      <w:r w:rsidRPr="00801DF8">
        <w:rPr>
          <w:rFonts w:ascii="Times New Roman" w:hAnsi="Times New Roman" w:cs="Times New Roman"/>
          <w:sz w:val="21"/>
          <w:szCs w:val="21"/>
        </w:rPr>
        <w:t xml:space="preserve"> log </w:t>
      </w:r>
      <w:r w:rsidRPr="00801DF8">
        <w:rPr>
          <w:rFonts w:ascii="Times New Roman" w:hAnsi="Times New Roman" w:cs="Times New Roman"/>
          <w:sz w:val="21"/>
          <w:szCs w:val="21"/>
        </w:rPr>
        <w:t>来恢复块数据。日志信息通常写到可靠存储如</w:t>
      </w:r>
      <w:r w:rsidRPr="00801DF8">
        <w:rPr>
          <w:rFonts w:ascii="Times New Roman" w:hAnsi="Times New Roman" w:cs="Times New Roman"/>
          <w:sz w:val="21"/>
          <w:szCs w:val="21"/>
        </w:rPr>
        <w:t xml:space="preserve"> HDFS</w:t>
      </w:r>
      <w:r w:rsidRPr="00801DF8">
        <w:rPr>
          <w:rFonts w:ascii="Times New Roman" w:hAnsi="Times New Roman" w:cs="Times New Roman"/>
          <w:sz w:val="21"/>
          <w:szCs w:val="21"/>
        </w:rPr>
        <w:t>上，所以恢复时可能需要花费一段重现时间。</w:t>
      </w:r>
    </w:p>
    <w:p w14:paraId="4162AA43" w14:textId="77777777" w:rsidR="00947572" w:rsidRPr="00801DF8" w:rsidRDefault="00947572" w:rsidP="00947572">
      <w:pPr>
        <w:pStyle w:val="a6"/>
        <w:numPr>
          <w:ilvl w:val="0"/>
          <w:numId w:val="11"/>
        </w:numPr>
        <w:ind w:firstLineChars="0"/>
        <w:rPr>
          <w:rFonts w:ascii="Times New Roman" w:hAnsi="Times New Roman" w:cs="Times New Roman"/>
          <w:sz w:val="21"/>
          <w:szCs w:val="21"/>
        </w:rPr>
      </w:pPr>
      <w:r w:rsidRPr="00801DF8">
        <w:rPr>
          <w:rFonts w:ascii="Times New Roman" w:hAnsi="Times New Roman" w:cs="Times New Roman"/>
          <w:sz w:val="21"/>
          <w:szCs w:val="21"/>
        </w:rPr>
        <w:t>数据重放：</w:t>
      </w:r>
      <w:proofErr w:type="gramStart"/>
      <w:r w:rsidRPr="00801DF8">
        <w:rPr>
          <w:rFonts w:ascii="Times New Roman" w:hAnsi="Times New Roman" w:cs="Times New Roman"/>
          <w:sz w:val="21"/>
          <w:szCs w:val="21"/>
        </w:rPr>
        <w:t>如果源数据</w:t>
      </w:r>
      <w:proofErr w:type="gramEnd"/>
      <w:r w:rsidRPr="00801DF8">
        <w:rPr>
          <w:rFonts w:ascii="Times New Roman" w:hAnsi="Times New Roman" w:cs="Times New Roman"/>
          <w:sz w:val="21"/>
          <w:szCs w:val="21"/>
        </w:rPr>
        <w:t>的发出者支持数据重放，例如</w:t>
      </w:r>
      <w:r w:rsidRPr="00801DF8">
        <w:rPr>
          <w:rFonts w:ascii="Times New Roman" w:hAnsi="Times New Roman" w:cs="Times New Roman"/>
          <w:sz w:val="21"/>
          <w:szCs w:val="21"/>
        </w:rPr>
        <w:t>Apache Kafka</w:t>
      </w:r>
      <w:r w:rsidRPr="00801DF8">
        <w:rPr>
          <w:rFonts w:ascii="Times New Roman" w:hAnsi="Times New Roman" w:cs="Times New Roman"/>
          <w:sz w:val="21"/>
          <w:szCs w:val="21"/>
        </w:rPr>
        <w:t>，那就可以选择不在数据接收端来备份数据而是出现问题时</w:t>
      </w:r>
      <w:proofErr w:type="gramStart"/>
      <w:r w:rsidRPr="00801DF8">
        <w:rPr>
          <w:rFonts w:ascii="Times New Roman" w:hAnsi="Times New Roman" w:cs="Times New Roman"/>
          <w:sz w:val="21"/>
          <w:szCs w:val="21"/>
        </w:rPr>
        <w:t>让源数据</w:t>
      </w:r>
      <w:proofErr w:type="gramEnd"/>
      <w:r w:rsidRPr="00801DF8">
        <w:rPr>
          <w:rFonts w:ascii="Times New Roman" w:hAnsi="Times New Roman" w:cs="Times New Roman"/>
          <w:sz w:val="21"/>
          <w:szCs w:val="21"/>
        </w:rPr>
        <w:t>的发出者进行数据重发即可。</w:t>
      </w:r>
    </w:p>
    <w:p w14:paraId="012AA954" w14:textId="77777777" w:rsidR="00947572" w:rsidRPr="00801DF8" w:rsidRDefault="00A238D5" w:rsidP="00947572">
      <w:pPr>
        <w:pStyle w:val="3"/>
        <w:rPr>
          <w:rFonts w:ascii="Times New Roman" w:hAnsi="Times New Roman" w:cs="Times New Roman"/>
        </w:rPr>
      </w:pPr>
      <w:bookmarkStart w:id="215" w:name="_Toc480964601"/>
      <w:r>
        <w:rPr>
          <w:rFonts w:ascii="Times New Roman" w:hAnsi="Times New Roman" w:cs="Times New Roman"/>
        </w:rPr>
        <w:t>4</w:t>
      </w:r>
      <w:r w:rsidR="00947572" w:rsidRPr="00801DF8">
        <w:rPr>
          <w:rFonts w:ascii="Times New Roman" w:hAnsi="Times New Roman" w:cs="Times New Roman"/>
        </w:rPr>
        <w:t xml:space="preserve">.4.2 </w:t>
      </w:r>
      <w:r w:rsidR="00947572" w:rsidRPr="00801DF8">
        <w:rPr>
          <w:rFonts w:ascii="Times New Roman" w:hAnsi="Times New Roman" w:cs="Times New Roman"/>
        </w:rPr>
        <w:t>数据抽象模块及作业调度模块的长时间容错</w:t>
      </w:r>
      <w:bookmarkEnd w:id="215"/>
    </w:p>
    <w:p w14:paraId="5CAEBEF3" w14:textId="77777777" w:rsidR="00947572" w:rsidRPr="00801DF8" w:rsidRDefault="00947572" w:rsidP="00947572">
      <w:pPr>
        <w:spacing w:line="360" w:lineRule="auto"/>
        <w:ind w:firstLine="420"/>
        <w:rPr>
          <w:rFonts w:ascii="Times New Roman" w:hAnsi="Times New Roman" w:cs="Times New Roman"/>
        </w:rPr>
      </w:pPr>
      <w:r w:rsidRPr="00801DF8">
        <w:rPr>
          <w:rFonts w:ascii="Times New Roman" w:hAnsi="Times New Roman" w:cs="Times New Roman"/>
        </w:rPr>
        <w:t>由于数据抽象模块及作业调度模块都是对输入信息进行处理，产生</w:t>
      </w:r>
      <w:proofErr w:type="gramStart"/>
      <w:r w:rsidRPr="00801DF8">
        <w:rPr>
          <w:rFonts w:ascii="Times New Roman" w:hAnsi="Times New Roman" w:cs="Times New Roman"/>
        </w:rPr>
        <w:t>块数据</w:t>
      </w:r>
      <w:proofErr w:type="gramEnd"/>
      <w:r w:rsidRPr="00801DF8">
        <w:rPr>
          <w:rFonts w:ascii="Times New Roman" w:hAnsi="Times New Roman" w:cs="Times New Roman"/>
        </w:rPr>
        <w:t>进行执行，所以可以采用上一节提到的冷备份的方式进行备份。当出现问题时，读取到</w:t>
      </w:r>
      <w:r w:rsidRPr="00801DF8">
        <w:rPr>
          <w:rFonts w:ascii="Times New Roman" w:hAnsi="Times New Roman" w:cs="Times New Roman"/>
        </w:rPr>
        <w:t>log</w:t>
      </w:r>
      <w:r w:rsidRPr="00801DF8">
        <w:rPr>
          <w:rFonts w:ascii="Times New Roman" w:hAnsi="Times New Roman" w:cs="Times New Roman"/>
        </w:rPr>
        <w:t>日志然后重现操作即可。此外，由于这两个模块会产生大量的过程数据。所以可以对整个流程处理设置检查点。来记录两个模块的完成情况。这样可以在出现问题后选择最近一次的检查点进行恢复，最大化的减少损失时间。</w:t>
      </w:r>
    </w:p>
    <w:p w14:paraId="36E05C67" w14:textId="77777777" w:rsidR="00D40630" w:rsidRPr="00801DF8" w:rsidRDefault="00D40630">
      <w:pPr>
        <w:rPr>
          <w:rFonts w:ascii="Times New Roman" w:hAnsi="Times New Roman" w:cs="Times New Roman"/>
        </w:rPr>
      </w:pPr>
    </w:p>
    <w:p w14:paraId="58459E7A" w14:textId="77777777" w:rsidR="00D40630" w:rsidRPr="00801DF8" w:rsidRDefault="00A238D5" w:rsidP="007A1F3A">
      <w:pPr>
        <w:pStyle w:val="2"/>
        <w:rPr>
          <w:rFonts w:ascii="Times New Roman" w:hAnsi="Times New Roman" w:cs="Times New Roman"/>
        </w:rPr>
      </w:pPr>
      <w:bookmarkStart w:id="216" w:name="_Toc480964602"/>
      <w:r>
        <w:rPr>
          <w:rFonts w:ascii="Times New Roman" w:hAnsi="Times New Roman" w:cs="Times New Roman"/>
        </w:rPr>
        <w:t>4</w:t>
      </w:r>
      <w:r w:rsidR="00D40630" w:rsidRPr="00801DF8">
        <w:rPr>
          <w:rFonts w:ascii="Times New Roman" w:hAnsi="Times New Roman" w:cs="Times New Roman"/>
        </w:rPr>
        <w:t xml:space="preserve">.5 </w:t>
      </w:r>
      <w:r w:rsidR="00D40630" w:rsidRPr="00801DF8">
        <w:rPr>
          <w:rFonts w:ascii="Times New Roman" w:hAnsi="Times New Roman" w:cs="Times New Roman"/>
        </w:rPr>
        <w:t>窗口支持</w:t>
      </w:r>
      <w:bookmarkEnd w:id="216"/>
    </w:p>
    <w:p w14:paraId="01DD9DF8" w14:textId="77777777" w:rsidR="00C70E4C" w:rsidRPr="00801DF8" w:rsidRDefault="005D248D" w:rsidP="00C70E4C">
      <w:pPr>
        <w:spacing w:line="360" w:lineRule="auto"/>
        <w:ind w:firstLine="420"/>
        <w:rPr>
          <w:rFonts w:ascii="Times New Roman" w:hAnsi="Times New Roman" w:cs="Times New Roman"/>
        </w:rPr>
      </w:pPr>
      <w:r w:rsidRPr="00801DF8">
        <w:rPr>
          <w:rFonts w:ascii="Times New Roman" w:hAnsi="Times New Roman" w:cs="Times New Roman"/>
        </w:rPr>
        <w:t>为了更有效率的再一组</w:t>
      </w:r>
      <w:r w:rsidRPr="00801DF8">
        <w:rPr>
          <w:rFonts w:ascii="Times New Roman" w:hAnsi="Times New Roman" w:cs="Times New Roman"/>
        </w:rPr>
        <w:t>RDD</w:t>
      </w:r>
      <w:r w:rsidRPr="00801DF8">
        <w:rPr>
          <w:rFonts w:ascii="Times New Roman" w:hAnsi="Times New Roman" w:cs="Times New Roman"/>
        </w:rPr>
        <w:t>进行计算，</w:t>
      </w:r>
      <w:r w:rsidRPr="00801DF8">
        <w:rPr>
          <w:rFonts w:ascii="Times New Roman" w:hAnsi="Times New Roman" w:cs="Times New Roman"/>
        </w:rPr>
        <w:t>spark streaming</w:t>
      </w:r>
      <w:r w:rsidRPr="00801DF8">
        <w:rPr>
          <w:rFonts w:ascii="Times New Roman" w:hAnsi="Times New Roman" w:cs="Times New Roman"/>
        </w:rPr>
        <w:t>提供了窗口计算，</w:t>
      </w:r>
      <w:r w:rsidR="00CD4DA6" w:rsidRPr="00801DF8">
        <w:rPr>
          <w:rFonts w:ascii="Times New Roman" w:hAnsi="Times New Roman" w:cs="Times New Roman"/>
        </w:rPr>
        <w:t>可以转换滑动窗口内的数据，即</w:t>
      </w:r>
      <w:r w:rsidRPr="00801DF8">
        <w:rPr>
          <w:rFonts w:ascii="Times New Roman" w:hAnsi="Times New Roman" w:cs="Times New Roman"/>
        </w:rPr>
        <w:t>可以更灵活的控制</w:t>
      </w:r>
      <w:proofErr w:type="spellStart"/>
      <w:r w:rsidRPr="00801DF8">
        <w:rPr>
          <w:rFonts w:ascii="Times New Roman" w:hAnsi="Times New Roman" w:cs="Times New Roman"/>
        </w:rPr>
        <w:t>DStream</w:t>
      </w:r>
      <w:proofErr w:type="spellEnd"/>
      <w:r w:rsidRPr="00801DF8">
        <w:rPr>
          <w:rFonts w:ascii="Times New Roman" w:hAnsi="Times New Roman" w:cs="Times New Roman"/>
        </w:rPr>
        <w:t>的大小（时间间隔大小、数据元素个数）。</w:t>
      </w:r>
      <w:r w:rsidR="000872DA" w:rsidRPr="00801DF8">
        <w:rPr>
          <w:rFonts w:ascii="Times New Roman" w:hAnsi="Times New Roman" w:cs="Times New Roman"/>
        </w:rPr>
        <w:t>在设置好窗口的长度，滑动的间隔长度后，窗口在源</w:t>
      </w:r>
      <w:proofErr w:type="spellStart"/>
      <w:r w:rsidR="000872DA" w:rsidRPr="00801DF8">
        <w:rPr>
          <w:rFonts w:ascii="Times New Roman" w:hAnsi="Times New Roman" w:cs="Times New Roman"/>
        </w:rPr>
        <w:t>DStream</w:t>
      </w:r>
      <w:proofErr w:type="spellEnd"/>
      <w:r w:rsidR="000872DA" w:rsidRPr="00801DF8">
        <w:rPr>
          <w:rFonts w:ascii="Times New Roman" w:hAnsi="Times New Roman" w:cs="Times New Roman"/>
        </w:rPr>
        <w:t>上滑动。每次滑动，窗口内的</w:t>
      </w:r>
      <w:r w:rsidR="000872DA" w:rsidRPr="00801DF8">
        <w:rPr>
          <w:rFonts w:ascii="Times New Roman" w:hAnsi="Times New Roman" w:cs="Times New Roman"/>
        </w:rPr>
        <w:t>RDD</w:t>
      </w:r>
      <w:r w:rsidR="000872DA" w:rsidRPr="00801DF8">
        <w:rPr>
          <w:rFonts w:ascii="Times New Roman" w:hAnsi="Times New Roman" w:cs="Times New Roman"/>
        </w:rPr>
        <w:t>将被合并生成窗口</w:t>
      </w:r>
      <w:proofErr w:type="spellStart"/>
      <w:r w:rsidR="000872DA" w:rsidRPr="00801DF8">
        <w:rPr>
          <w:rFonts w:ascii="Times New Roman" w:hAnsi="Times New Roman" w:cs="Times New Roman"/>
        </w:rPr>
        <w:t>DStream</w:t>
      </w:r>
      <w:proofErr w:type="spellEnd"/>
      <w:r w:rsidR="000872DA" w:rsidRPr="00801DF8">
        <w:rPr>
          <w:rFonts w:ascii="Times New Roman" w:hAnsi="Times New Roman" w:cs="Times New Roman"/>
        </w:rPr>
        <w:t>内的</w:t>
      </w:r>
      <w:r w:rsidR="000872DA" w:rsidRPr="00801DF8">
        <w:rPr>
          <w:rFonts w:ascii="Times New Roman" w:hAnsi="Times New Roman" w:cs="Times New Roman"/>
        </w:rPr>
        <w:t>RDD</w:t>
      </w:r>
      <w:r w:rsidR="000872DA" w:rsidRPr="00801DF8">
        <w:rPr>
          <w:rFonts w:ascii="Times New Roman" w:hAnsi="Times New Roman" w:cs="Times New Roman"/>
        </w:rPr>
        <w:t>。</w:t>
      </w:r>
    </w:p>
    <w:p w14:paraId="2E01D8EF" w14:textId="77777777" w:rsidR="00A87A6C" w:rsidRPr="00801DF8" w:rsidRDefault="00A238D5" w:rsidP="00A87A6C">
      <w:pPr>
        <w:pStyle w:val="2"/>
        <w:rPr>
          <w:rFonts w:ascii="Times New Roman" w:hAnsi="Times New Roman" w:cs="Times New Roman"/>
        </w:rPr>
      </w:pPr>
      <w:bookmarkStart w:id="217" w:name="_Toc480964603"/>
      <w:r>
        <w:rPr>
          <w:rFonts w:ascii="Times New Roman" w:hAnsi="Times New Roman" w:cs="Times New Roman"/>
        </w:rPr>
        <w:lastRenderedPageBreak/>
        <w:t>4</w:t>
      </w:r>
      <w:r w:rsidR="00A87A6C" w:rsidRPr="00801DF8">
        <w:rPr>
          <w:rFonts w:ascii="Times New Roman" w:hAnsi="Times New Roman" w:cs="Times New Roman"/>
        </w:rPr>
        <w:t xml:space="preserve">.6 </w:t>
      </w:r>
      <w:r w:rsidR="00CD4481" w:rsidRPr="00801DF8">
        <w:rPr>
          <w:rFonts w:ascii="Times New Roman" w:hAnsi="Times New Roman" w:cs="Times New Roman"/>
        </w:rPr>
        <w:t>用例图</w:t>
      </w:r>
      <w:bookmarkEnd w:id="217"/>
    </w:p>
    <w:p w14:paraId="17EC1841" w14:textId="77777777" w:rsidR="00CD4481" w:rsidRPr="00801DF8" w:rsidRDefault="00CD4481" w:rsidP="00CD4481">
      <w:pPr>
        <w:rPr>
          <w:rFonts w:ascii="Times New Roman" w:hAnsi="Times New Roman" w:cs="Times New Roman"/>
        </w:rPr>
      </w:pPr>
    </w:p>
    <w:p w14:paraId="576B2E68" w14:textId="77777777" w:rsidR="00CD4481" w:rsidRPr="00801DF8" w:rsidRDefault="007E7246" w:rsidP="00CD4481">
      <w:pPr>
        <w:keepNext/>
        <w:rPr>
          <w:rFonts w:ascii="Times New Roman" w:hAnsi="Times New Roman" w:cs="Times New Roman"/>
        </w:rPr>
      </w:pPr>
      <w:r w:rsidRPr="00801DF8">
        <w:rPr>
          <w:rFonts w:ascii="Times New Roman" w:hAnsi="Times New Roman" w:cs="Times New Roman"/>
          <w:noProof/>
        </w:rPr>
        <w:drawing>
          <wp:inline distT="0" distB="0" distL="0" distR="0" wp14:anchorId="51E90B47" wp14:editId="74628313">
            <wp:extent cx="5274310" cy="4285673"/>
            <wp:effectExtent l="0" t="0" r="2540" b="635"/>
            <wp:docPr id="13" name="图片 13" descr="C:\Users\Alvin\AppData\Local\Temp\WeChat Files\e23d34ce728fb19e62ce02987d75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vin\AppData\Local\Temp\WeChat Files\e23d34ce728fb19e62ce02987d7594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285673"/>
                    </a:xfrm>
                    <a:prstGeom prst="rect">
                      <a:avLst/>
                    </a:prstGeom>
                    <a:noFill/>
                    <a:ln>
                      <a:noFill/>
                    </a:ln>
                  </pic:spPr>
                </pic:pic>
              </a:graphicData>
            </a:graphic>
          </wp:inline>
        </w:drawing>
      </w:r>
    </w:p>
    <w:p w14:paraId="45E03FD8" w14:textId="77777777" w:rsidR="00A87A6C" w:rsidRPr="00801DF8" w:rsidRDefault="00CD4481" w:rsidP="00CD4481">
      <w:pPr>
        <w:pStyle w:val="a7"/>
        <w:jc w:val="center"/>
        <w:rPr>
          <w:rFonts w:ascii="Times New Roman" w:hAnsi="Times New Roman" w:cs="Times New Roman"/>
          <w:sz w:val="21"/>
          <w:szCs w:val="21"/>
        </w:rPr>
      </w:pPr>
      <w:bookmarkStart w:id="218" w:name="_Toc480964134"/>
      <w:commentRangeStart w:id="219"/>
      <w:r w:rsidRPr="00801DF8">
        <w:rPr>
          <w:rFonts w:ascii="Times New Roman" w:hAnsi="Times New Roman" w:cs="Times New Roman"/>
          <w:sz w:val="21"/>
          <w:szCs w:val="21"/>
        </w:rPr>
        <w:t>图</w:t>
      </w:r>
      <w:r w:rsidRPr="00801DF8">
        <w:rPr>
          <w:rFonts w:ascii="Times New Roman" w:hAnsi="Times New Roman" w:cs="Times New Roman"/>
          <w:sz w:val="21"/>
          <w:szCs w:val="21"/>
        </w:rPr>
        <w:t xml:space="preserve"> </w:t>
      </w:r>
      <w:r w:rsidRPr="00801DF8">
        <w:rPr>
          <w:rFonts w:ascii="Times New Roman" w:hAnsi="Times New Roman" w:cs="Times New Roman"/>
          <w:sz w:val="21"/>
          <w:szCs w:val="21"/>
        </w:rPr>
        <w:fldChar w:fldCharType="begin"/>
      </w:r>
      <w:r w:rsidRPr="00801DF8">
        <w:rPr>
          <w:rFonts w:ascii="Times New Roman" w:hAnsi="Times New Roman" w:cs="Times New Roman"/>
          <w:sz w:val="21"/>
          <w:szCs w:val="21"/>
        </w:rPr>
        <w:instrText xml:space="preserve"> SEQ </w:instrText>
      </w:r>
      <w:r w:rsidRPr="00801DF8">
        <w:rPr>
          <w:rFonts w:ascii="Times New Roman" w:hAnsi="Times New Roman" w:cs="Times New Roman"/>
          <w:sz w:val="21"/>
          <w:szCs w:val="21"/>
        </w:rPr>
        <w:instrText>图</w:instrText>
      </w:r>
      <w:r w:rsidRPr="00801DF8">
        <w:rPr>
          <w:rFonts w:ascii="Times New Roman" w:hAnsi="Times New Roman" w:cs="Times New Roman"/>
          <w:sz w:val="21"/>
          <w:szCs w:val="21"/>
        </w:rPr>
        <w:instrText xml:space="preserve"> \* ARABIC </w:instrText>
      </w:r>
      <w:r w:rsidRPr="00801DF8">
        <w:rPr>
          <w:rFonts w:ascii="Times New Roman" w:hAnsi="Times New Roman" w:cs="Times New Roman"/>
          <w:sz w:val="21"/>
          <w:szCs w:val="21"/>
        </w:rPr>
        <w:fldChar w:fldCharType="separate"/>
      </w:r>
      <w:r w:rsidR="00114F00">
        <w:rPr>
          <w:rFonts w:ascii="Times New Roman" w:hAnsi="Times New Roman" w:cs="Times New Roman"/>
          <w:noProof/>
          <w:sz w:val="21"/>
          <w:szCs w:val="21"/>
        </w:rPr>
        <w:t>6</w:t>
      </w:r>
      <w:r w:rsidRPr="00801DF8">
        <w:rPr>
          <w:rFonts w:ascii="Times New Roman" w:hAnsi="Times New Roman" w:cs="Times New Roman"/>
          <w:sz w:val="21"/>
          <w:szCs w:val="21"/>
        </w:rPr>
        <w:fldChar w:fldCharType="end"/>
      </w:r>
      <w:r w:rsidRPr="00801DF8">
        <w:rPr>
          <w:rFonts w:ascii="Times New Roman" w:hAnsi="Times New Roman" w:cs="Times New Roman"/>
          <w:sz w:val="21"/>
          <w:szCs w:val="21"/>
        </w:rPr>
        <w:t xml:space="preserve"> </w:t>
      </w:r>
      <w:r w:rsidRPr="00801DF8">
        <w:rPr>
          <w:rFonts w:ascii="Times New Roman" w:hAnsi="Times New Roman" w:cs="Times New Roman"/>
          <w:sz w:val="21"/>
          <w:szCs w:val="21"/>
        </w:rPr>
        <w:t>用例图</w:t>
      </w:r>
      <w:bookmarkEnd w:id="218"/>
      <w:commentRangeEnd w:id="219"/>
      <w:r w:rsidR="00AB36BD">
        <w:rPr>
          <w:rStyle w:val="ae"/>
          <w:rFonts w:asciiTheme="minorHAnsi" w:eastAsiaTheme="minorEastAsia" w:hAnsiTheme="minorHAnsi" w:cstheme="minorBidi"/>
        </w:rPr>
        <w:commentReference w:id="219"/>
      </w:r>
    </w:p>
    <w:p w14:paraId="46FE292B" w14:textId="77777777" w:rsidR="00A87A6C" w:rsidRPr="00801DF8" w:rsidRDefault="00A238D5" w:rsidP="00CD4481">
      <w:pPr>
        <w:pStyle w:val="2"/>
        <w:spacing w:line="360" w:lineRule="auto"/>
        <w:rPr>
          <w:rFonts w:ascii="Times New Roman" w:hAnsi="Times New Roman" w:cs="Times New Roman"/>
        </w:rPr>
      </w:pPr>
      <w:bookmarkStart w:id="220" w:name="_Toc480964604"/>
      <w:r>
        <w:rPr>
          <w:rFonts w:ascii="Times New Roman" w:hAnsi="Times New Roman" w:cs="Times New Roman"/>
        </w:rPr>
        <w:t>4</w:t>
      </w:r>
      <w:r w:rsidR="00CD4481" w:rsidRPr="00801DF8">
        <w:rPr>
          <w:rFonts w:ascii="Times New Roman" w:hAnsi="Times New Roman" w:cs="Times New Roman"/>
        </w:rPr>
        <w:t xml:space="preserve">.7 </w:t>
      </w:r>
      <w:r w:rsidR="00CD4481" w:rsidRPr="00801DF8">
        <w:rPr>
          <w:rFonts w:ascii="Times New Roman" w:hAnsi="Times New Roman" w:cs="Times New Roman"/>
        </w:rPr>
        <w:t>用例说明</w:t>
      </w:r>
      <w:bookmarkEnd w:id="220"/>
    </w:p>
    <w:p w14:paraId="1F7E3F73" w14:textId="77777777" w:rsidR="00CD4481" w:rsidRPr="00801DF8" w:rsidRDefault="00CD4481" w:rsidP="00CD4481">
      <w:pPr>
        <w:spacing w:line="360" w:lineRule="auto"/>
        <w:ind w:firstLineChars="202" w:firstLine="424"/>
        <w:rPr>
          <w:rFonts w:ascii="Times New Roman" w:hAnsi="Times New Roman" w:cs="Times New Roman"/>
        </w:rPr>
      </w:pPr>
      <w:r w:rsidRPr="00801DF8">
        <w:rPr>
          <w:rFonts w:ascii="Times New Roman" w:hAnsi="Times New Roman" w:cs="Times New Roman"/>
        </w:rPr>
        <w:t>下面使用</w:t>
      </w:r>
      <w:r w:rsidRPr="00801DF8">
        <w:rPr>
          <w:rFonts w:ascii="Times New Roman" w:hAnsi="Times New Roman" w:cs="Times New Roman"/>
        </w:rPr>
        <w:t>RUCM</w:t>
      </w:r>
      <w:r w:rsidRPr="00801DF8">
        <w:rPr>
          <w:rFonts w:ascii="Times New Roman" w:hAnsi="Times New Roman" w:cs="Times New Roman"/>
        </w:rPr>
        <w:t>模型描述用例。</w:t>
      </w:r>
    </w:p>
    <w:p w14:paraId="4954D6AC" w14:textId="77777777" w:rsidR="00CD4481" w:rsidRPr="00801DF8" w:rsidRDefault="00A238D5" w:rsidP="00CD4481">
      <w:pPr>
        <w:pStyle w:val="3"/>
        <w:rPr>
          <w:rFonts w:ascii="Times New Roman" w:hAnsi="Times New Roman" w:cs="Times New Roman"/>
        </w:rPr>
      </w:pPr>
      <w:bookmarkStart w:id="221" w:name="_Toc480964605"/>
      <w:r>
        <w:rPr>
          <w:rFonts w:ascii="Times New Roman" w:hAnsi="Times New Roman" w:cs="Times New Roman"/>
        </w:rPr>
        <w:lastRenderedPageBreak/>
        <w:t>4</w:t>
      </w:r>
      <w:r w:rsidR="00CD4481" w:rsidRPr="00801DF8">
        <w:rPr>
          <w:rFonts w:ascii="Times New Roman" w:hAnsi="Times New Roman" w:cs="Times New Roman"/>
        </w:rPr>
        <w:t xml:space="preserve">.7.1 </w:t>
      </w:r>
      <w:r w:rsidR="00CD4481" w:rsidRPr="00801DF8">
        <w:rPr>
          <w:rFonts w:ascii="Times New Roman" w:hAnsi="Times New Roman" w:cs="Times New Roman"/>
        </w:rPr>
        <w:t>产生与输入数据</w:t>
      </w:r>
      <w:bookmarkEnd w:id="221"/>
    </w:p>
    <w:p w14:paraId="56BC71A7" w14:textId="77777777" w:rsidR="009D6D56" w:rsidRPr="00801DF8" w:rsidRDefault="00A444F8" w:rsidP="00A444F8">
      <w:pPr>
        <w:keepNext/>
        <w:jc w:val="center"/>
        <w:rPr>
          <w:rFonts w:ascii="Times New Roman" w:hAnsi="Times New Roman" w:cs="Times New Roman"/>
        </w:rPr>
      </w:pPr>
      <w:r>
        <w:rPr>
          <w:noProof/>
        </w:rPr>
        <w:drawing>
          <wp:inline distT="0" distB="0" distL="0" distR="0" wp14:anchorId="024B5968" wp14:editId="1FB194AB">
            <wp:extent cx="3909399" cy="417612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09399" cy="4176122"/>
                    </a:xfrm>
                    <a:prstGeom prst="rect">
                      <a:avLst/>
                    </a:prstGeom>
                  </pic:spPr>
                </pic:pic>
              </a:graphicData>
            </a:graphic>
          </wp:inline>
        </w:drawing>
      </w:r>
    </w:p>
    <w:p w14:paraId="16610676" w14:textId="77777777" w:rsidR="00CD4481" w:rsidRDefault="009D6D56" w:rsidP="009D6D56">
      <w:pPr>
        <w:pStyle w:val="a7"/>
        <w:jc w:val="center"/>
        <w:rPr>
          <w:rFonts w:ascii="Times New Roman" w:hAnsi="Times New Roman" w:cs="Times New Roman"/>
        </w:rPr>
      </w:pPr>
      <w:bookmarkStart w:id="222" w:name="_Toc480964135"/>
      <w:r w:rsidRPr="00801DF8">
        <w:rPr>
          <w:rFonts w:ascii="Times New Roman" w:hAnsi="Times New Roman" w:cs="Times New Roman"/>
        </w:rPr>
        <w:t>图</w:t>
      </w:r>
      <w:r w:rsidRPr="00801DF8">
        <w:rPr>
          <w:rFonts w:ascii="Times New Roman" w:hAnsi="Times New Roman" w:cs="Times New Roman"/>
        </w:rPr>
        <w:t xml:space="preserve"> </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图</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114F00">
        <w:rPr>
          <w:rFonts w:ascii="Times New Roman" w:hAnsi="Times New Roman" w:cs="Times New Roman"/>
          <w:noProof/>
        </w:rPr>
        <w:t>7</w:t>
      </w:r>
      <w:r w:rsidRPr="00801DF8">
        <w:rPr>
          <w:rFonts w:ascii="Times New Roman" w:hAnsi="Times New Roman" w:cs="Times New Roman"/>
        </w:rPr>
        <w:fldChar w:fldCharType="end"/>
      </w:r>
      <w:r w:rsidRPr="00801DF8">
        <w:rPr>
          <w:rFonts w:ascii="Times New Roman" w:hAnsi="Times New Roman" w:cs="Times New Roman"/>
        </w:rPr>
        <w:t>产生与输入数据</w:t>
      </w:r>
      <w:r w:rsidRPr="00801DF8">
        <w:rPr>
          <w:rFonts w:ascii="Times New Roman" w:hAnsi="Times New Roman" w:cs="Times New Roman"/>
        </w:rPr>
        <w:t>RUCM</w:t>
      </w:r>
      <w:r w:rsidRPr="00801DF8">
        <w:rPr>
          <w:rFonts w:ascii="Times New Roman" w:hAnsi="Times New Roman" w:cs="Times New Roman"/>
        </w:rPr>
        <w:t>模型</w:t>
      </w:r>
      <w:bookmarkEnd w:id="222"/>
    </w:p>
    <w:p w14:paraId="23419AD6" w14:textId="35031711" w:rsidR="00EC47D2" w:rsidRPr="00310BBC" w:rsidRDefault="006B43E7" w:rsidP="00EC47D2">
      <w:pPr>
        <w:spacing w:line="360" w:lineRule="auto"/>
        <w:ind w:firstLineChars="202" w:firstLine="424"/>
      </w:pPr>
      <w:r>
        <w:rPr>
          <w:rFonts w:hint="eastAsia"/>
        </w:rPr>
        <w:t>产生与输入数据是整个系统数据流的开始</w:t>
      </w:r>
      <w:del w:id="223" w:author="liuchao" w:date="2017-05-01T16:05:00Z">
        <w:r w:rsidDel="00AB36BD">
          <w:rPr>
            <w:rFonts w:hint="eastAsia"/>
          </w:rPr>
          <w:delText>，</w:delText>
        </w:r>
      </w:del>
      <w:ins w:id="224" w:author="liuchao" w:date="2017-05-01T16:05:00Z">
        <w:r w:rsidR="00AB36BD">
          <w:rPr>
            <w:rFonts w:hint="eastAsia"/>
          </w:rPr>
          <w:t>。</w:t>
        </w:r>
      </w:ins>
      <w:r>
        <w:rPr>
          <w:rFonts w:hint="eastAsia"/>
        </w:rPr>
        <w:t>前置条件是允许接受外部的数据</w:t>
      </w:r>
      <w:del w:id="225" w:author="liuchao" w:date="2017-05-01T16:05:00Z">
        <w:r w:rsidDel="00AB36BD">
          <w:rPr>
            <w:rFonts w:hint="eastAsia"/>
          </w:rPr>
          <w:delText>，</w:delText>
        </w:r>
      </w:del>
      <w:ins w:id="226" w:author="liuchao" w:date="2017-05-01T16:05:00Z">
        <w:r w:rsidR="00AB36BD">
          <w:rPr>
            <w:rFonts w:hint="eastAsia"/>
          </w:rPr>
          <w:t>。</w:t>
        </w:r>
      </w:ins>
      <w:r>
        <w:rPr>
          <w:rFonts w:hint="eastAsia"/>
        </w:rPr>
        <w:t>首先用户发出输入数据的请求，之后系统会检测外部是否有数据流入，如果没有，则重新回到等待数据流入的状态，否则系统接受数据并根据数据源的类型生成接收实例。之后接收实例将数据成块存储，</w:t>
      </w:r>
      <w:r w:rsidR="00310BBC">
        <w:rPr>
          <w:rFonts w:hint="eastAsia"/>
        </w:rPr>
        <w:t>并上报数据的</w:t>
      </w:r>
      <w:proofErr w:type="spellStart"/>
      <w:r w:rsidR="00310BBC">
        <w:rPr>
          <w:rFonts w:hint="eastAsia"/>
        </w:rPr>
        <w:t>mata</w:t>
      </w:r>
      <w:proofErr w:type="spellEnd"/>
      <w:r w:rsidR="00310BBC">
        <w:rPr>
          <w:rFonts w:hint="eastAsia"/>
        </w:rPr>
        <w:t>信息给</w:t>
      </w:r>
      <w:r w:rsidR="00310BBC">
        <w:rPr>
          <w:rFonts w:hint="eastAsia"/>
        </w:rPr>
        <w:t>driver</w:t>
      </w:r>
      <w:r w:rsidR="00310BBC">
        <w:rPr>
          <w:rFonts w:hint="eastAsia"/>
        </w:rPr>
        <w:t>端，这样便完成了数据的产生与输入。</w:t>
      </w:r>
    </w:p>
    <w:p w14:paraId="26DDBF89" w14:textId="77777777" w:rsidR="0081308F" w:rsidRPr="00801DF8" w:rsidRDefault="00A238D5" w:rsidP="0081308F">
      <w:pPr>
        <w:pStyle w:val="3"/>
        <w:rPr>
          <w:rFonts w:ascii="Times New Roman" w:hAnsi="Times New Roman" w:cs="Times New Roman"/>
        </w:rPr>
      </w:pPr>
      <w:bookmarkStart w:id="227" w:name="_Toc480964606"/>
      <w:r>
        <w:rPr>
          <w:rFonts w:ascii="Times New Roman" w:hAnsi="Times New Roman" w:cs="Times New Roman"/>
        </w:rPr>
        <w:lastRenderedPageBreak/>
        <w:t>4</w:t>
      </w:r>
      <w:r w:rsidR="0081308F" w:rsidRPr="00801DF8">
        <w:rPr>
          <w:rFonts w:ascii="Times New Roman" w:hAnsi="Times New Roman" w:cs="Times New Roman"/>
        </w:rPr>
        <w:t xml:space="preserve">.7.2 </w:t>
      </w:r>
      <w:r w:rsidR="0081308F" w:rsidRPr="00801DF8">
        <w:rPr>
          <w:rFonts w:ascii="Times New Roman" w:hAnsi="Times New Roman" w:cs="Times New Roman"/>
        </w:rPr>
        <w:t>数据流抽象</w:t>
      </w:r>
      <w:bookmarkEnd w:id="227"/>
    </w:p>
    <w:p w14:paraId="2409C2AA" w14:textId="77777777" w:rsidR="00B00ED3" w:rsidRPr="00801DF8" w:rsidRDefault="00A444F8" w:rsidP="00A444F8">
      <w:pPr>
        <w:keepNext/>
        <w:jc w:val="center"/>
        <w:rPr>
          <w:rFonts w:ascii="Times New Roman" w:hAnsi="Times New Roman" w:cs="Times New Roman"/>
        </w:rPr>
      </w:pPr>
      <w:r>
        <w:rPr>
          <w:noProof/>
        </w:rPr>
        <w:drawing>
          <wp:inline distT="0" distB="0" distL="0" distR="0" wp14:anchorId="7AA12C34" wp14:editId="1429ADB2">
            <wp:extent cx="3977985" cy="3955123"/>
            <wp:effectExtent l="0" t="0" r="381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7985" cy="3955123"/>
                    </a:xfrm>
                    <a:prstGeom prst="rect">
                      <a:avLst/>
                    </a:prstGeom>
                  </pic:spPr>
                </pic:pic>
              </a:graphicData>
            </a:graphic>
          </wp:inline>
        </w:drawing>
      </w:r>
    </w:p>
    <w:p w14:paraId="257DA9B5" w14:textId="77777777" w:rsidR="0081308F" w:rsidRDefault="00B00ED3" w:rsidP="00B00ED3">
      <w:pPr>
        <w:pStyle w:val="a7"/>
        <w:jc w:val="center"/>
        <w:rPr>
          <w:rFonts w:ascii="Times New Roman" w:hAnsi="Times New Roman" w:cs="Times New Roman"/>
        </w:rPr>
      </w:pPr>
      <w:bookmarkStart w:id="228" w:name="_Toc480964136"/>
      <w:r w:rsidRPr="00801DF8">
        <w:rPr>
          <w:rFonts w:ascii="Times New Roman" w:hAnsi="Times New Roman" w:cs="Times New Roman"/>
        </w:rPr>
        <w:t>图</w:t>
      </w:r>
      <w:r w:rsidRPr="00801DF8">
        <w:rPr>
          <w:rFonts w:ascii="Times New Roman" w:hAnsi="Times New Roman" w:cs="Times New Roman"/>
        </w:rPr>
        <w:t xml:space="preserve"> </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图</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114F00">
        <w:rPr>
          <w:rFonts w:ascii="Times New Roman" w:hAnsi="Times New Roman" w:cs="Times New Roman"/>
          <w:noProof/>
        </w:rPr>
        <w:t>8</w:t>
      </w:r>
      <w:r w:rsidRPr="00801DF8">
        <w:rPr>
          <w:rFonts w:ascii="Times New Roman" w:hAnsi="Times New Roman" w:cs="Times New Roman"/>
        </w:rPr>
        <w:fldChar w:fldCharType="end"/>
      </w:r>
      <w:r w:rsidR="004D707D" w:rsidRPr="00801DF8">
        <w:rPr>
          <w:rFonts w:ascii="Times New Roman" w:hAnsi="Times New Roman" w:cs="Times New Roman"/>
        </w:rPr>
        <w:t>数据流抽象</w:t>
      </w:r>
      <w:r w:rsidRPr="00801DF8">
        <w:rPr>
          <w:rFonts w:ascii="Times New Roman" w:hAnsi="Times New Roman" w:cs="Times New Roman"/>
        </w:rPr>
        <w:t>RUCM</w:t>
      </w:r>
      <w:r w:rsidRPr="00801DF8">
        <w:rPr>
          <w:rFonts w:ascii="Times New Roman" w:hAnsi="Times New Roman" w:cs="Times New Roman"/>
        </w:rPr>
        <w:t>模型</w:t>
      </w:r>
      <w:bookmarkEnd w:id="228"/>
    </w:p>
    <w:p w14:paraId="60E45633" w14:textId="21B10481" w:rsidR="0069761F" w:rsidRPr="0069761F" w:rsidRDefault="0069761F" w:rsidP="0069761F">
      <w:pPr>
        <w:spacing w:line="360" w:lineRule="auto"/>
        <w:ind w:firstLineChars="202" w:firstLine="424"/>
      </w:pPr>
      <w:r>
        <w:rPr>
          <w:rFonts w:hint="eastAsia"/>
        </w:rPr>
        <w:t>数据流抽象的前置条件是完成了数据的输入</w:t>
      </w:r>
      <w:del w:id="229" w:author="liuchao" w:date="2017-05-01T16:06:00Z">
        <w:r w:rsidDel="00AB36BD">
          <w:rPr>
            <w:rFonts w:hint="eastAsia"/>
          </w:rPr>
          <w:delText>，</w:delText>
        </w:r>
      </w:del>
      <w:ins w:id="230" w:author="liuchao" w:date="2017-05-01T16:06:00Z">
        <w:r w:rsidR="00AB36BD">
          <w:rPr>
            <w:rFonts w:hint="eastAsia"/>
          </w:rPr>
          <w:t>。</w:t>
        </w:r>
      </w:ins>
      <w:r>
        <w:rPr>
          <w:rFonts w:hint="eastAsia"/>
        </w:rPr>
        <w:t>此时系统首先验证数据的完整性</w:t>
      </w:r>
      <w:del w:id="231" w:author="liuchao" w:date="2017-05-01T16:06:00Z">
        <w:r w:rsidDel="00AB36BD">
          <w:rPr>
            <w:rFonts w:hint="eastAsia"/>
          </w:rPr>
          <w:delText>，</w:delText>
        </w:r>
      </w:del>
      <w:ins w:id="232" w:author="liuchao" w:date="2017-05-01T16:06:00Z">
        <w:r w:rsidR="00AB36BD">
          <w:rPr>
            <w:rFonts w:hint="eastAsia"/>
          </w:rPr>
          <w:t>。</w:t>
        </w:r>
      </w:ins>
      <w:r>
        <w:rPr>
          <w:rFonts w:hint="eastAsia"/>
        </w:rPr>
        <w:t>如果数据不完整的话，会终止程序并且向数据源要求重新发送数据</w:t>
      </w:r>
      <w:del w:id="233" w:author="liuchao" w:date="2017-05-01T16:07:00Z">
        <w:r w:rsidDel="00AB36BD">
          <w:rPr>
            <w:rFonts w:hint="eastAsia"/>
          </w:rPr>
          <w:delText>，</w:delText>
        </w:r>
      </w:del>
      <w:ins w:id="234" w:author="liuchao" w:date="2017-05-01T16:07:00Z">
        <w:r w:rsidR="00AB36BD">
          <w:rPr>
            <w:rFonts w:hint="eastAsia"/>
          </w:rPr>
          <w:t>。</w:t>
        </w:r>
      </w:ins>
      <w:r>
        <w:rPr>
          <w:rFonts w:hint="eastAsia"/>
        </w:rPr>
        <w:t>如果数据完整的话，系统将输入的数据进行离散化，之后再将数据的时间序列</w:t>
      </w:r>
      <w:proofErr w:type="gramStart"/>
      <w:r>
        <w:rPr>
          <w:rFonts w:hint="eastAsia"/>
        </w:rPr>
        <w:t>且分为</w:t>
      </w:r>
      <w:proofErr w:type="gramEnd"/>
      <w:r>
        <w:rPr>
          <w:rFonts w:hint="eastAsia"/>
        </w:rPr>
        <w:t>RDD</w:t>
      </w:r>
      <w:r>
        <w:rPr>
          <w:rFonts w:hint="eastAsia"/>
        </w:rPr>
        <w:t>。这样便完成了数据的抽象。</w:t>
      </w:r>
    </w:p>
    <w:p w14:paraId="32CBCD60" w14:textId="77777777" w:rsidR="0081308F" w:rsidRPr="00801DF8" w:rsidRDefault="00A238D5" w:rsidP="0081308F">
      <w:pPr>
        <w:pStyle w:val="3"/>
        <w:rPr>
          <w:rFonts w:ascii="Times New Roman" w:hAnsi="Times New Roman" w:cs="Times New Roman"/>
        </w:rPr>
      </w:pPr>
      <w:bookmarkStart w:id="235" w:name="_Toc480964607"/>
      <w:r>
        <w:rPr>
          <w:rFonts w:ascii="Times New Roman" w:hAnsi="Times New Roman" w:cs="Times New Roman"/>
        </w:rPr>
        <w:lastRenderedPageBreak/>
        <w:t>4</w:t>
      </w:r>
      <w:r w:rsidR="0081308F" w:rsidRPr="00801DF8">
        <w:rPr>
          <w:rFonts w:ascii="Times New Roman" w:hAnsi="Times New Roman" w:cs="Times New Roman"/>
        </w:rPr>
        <w:t xml:space="preserve">.7.3 </w:t>
      </w:r>
      <w:commentRangeStart w:id="236"/>
      <w:r w:rsidR="0081308F" w:rsidRPr="00801DF8">
        <w:rPr>
          <w:rFonts w:ascii="Times New Roman" w:hAnsi="Times New Roman" w:cs="Times New Roman"/>
        </w:rPr>
        <w:t>系统容错</w:t>
      </w:r>
      <w:bookmarkEnd w:id="235"/>
      <w:commentRangeEnd w:id="236"/>
      <w:r w:rsidR="00117CFE">
        <w:rPr>
          <w:rStyle w:val="ae"/>
          <w:b w:val="0"/>
          <w:bCs w:val="0"/>
        </w:rPr>
        <w:commentReference w:id="236"/>
      </w:r>
    </w:p>
    <w:p w14:paraId="4F92B676" w14:textId="1F06931F" w:rsidR="00717894" w:rsidRPr="00801DF8" w:rsidRDefault="00A444F8" w:rsidP="00A444F8">
      <w:pPr>
        <w:keepNext/>
        <w:jc w:val="center"/>
        <w:rPr>
          <w:rFonts w:ascii="Times New Roman" w:hAnsi="Times New Roman" w:cs="Times New Roman"/>
        </w:rPr>
      </w:pPr>
      <w:r>
        <w:rPr>
          <w:noProof/>
        </w:rPr>
        <w:drawing>
          <wp:inline distT="0" distB="0" distL="0" distR="0" wp14:anchorId="1DF9413C" wp14:editId="7E485DC7">
            <wp:extent cx="3901778" cy="3261643"/>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1778" cy="3261643"/>
                    </a:xfrm>
                    <a:prstGeom prst="rect">
                      <a:avLst/>
                    </a:prstGeom>
                  </pic:spPr>
                </pic:pic>
              </a:graphicData>
            </a:graphic>
          </wp:inline>
        </w:drawing>
      </w:r>
    </w:p>
    <w:p w14:paraId="4A6EBDDC" w14:textId="7CC5DEF0" w:rsidR="0081308F" w:rsidRDefault="00717894" w:rsidP="00717894">
      <w:pPr>
        <w:pStyle w:val="a7"/>
        <w:jc w:val="center"/>
        <w:rPr>
          <w:rFonts w:ascii="Times New Roman" w:hAnsi="Times New Roman" w:cs="Times New Roman"/>
        </w:rPr>
      </w:pPr>
      <w:bookmarkStart w:id="237" w:name="_Toc480964137"/>
      <w:r w:rsidRPr="00801DF8">
        <w:rPr>
          <w:rFonts w:ascii="Times New Roman" w:hAnsi="Times New Roman" w:cs="Times New Roman"/>
        </w:rPr>
        <w:t>图</w:t>
      </w:r>
      <w:r w:rsidRPr="00801DF8">
        <w:rPr>
          <w:rFonts w:ascii="Times New Roman" w:hAnsi="Times New Roman" w:cs="Times New Roman"/>
        </w:rPr>
        <w:t xml:space="preserve"> </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图</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114F00">
        <w:rPr>
          <w:rFonts w:ascii="Times New Roman" w:hAnsi="Times New Roman" w:cs="Times New Roman"/>
          <w:noProof/>
        </w:rPr>
        <w:t>9</w:t>
      </w:r>
      <w:r w:rsidRPr="00801DF8">
        <w:rPr>
          <w:rFonts w:ascii="Times New Roman" w:hAnsi="Times New Roman" w:cs="Times New Roman"/>
        </w:rPr>
        <w:fldChar w:fldCharType="end"/>
      </w:r>
      <w:r w:rsidRPr="00801DF8">
        <w:rPr>
          <w:rFonts w:ascii="Times New Roman" w:hAnsi="Times New Roman" w:cs="Times New Roman"/>
        </w:rPr>
        <w:t>系统容错</w:t>
      </w:r>
      <w:r w:rsidRPr="00801DF8">
        <w:rPr>
          <w:rFonts w:ascii="Times New Roman" w:hAnsi="Times New Roman" w:cs="Times New Roman"/>
        </w:rPr>
        <w:t>RUCM</w:t>
      </w:r>
      <w:r w:rsidRPr="00801DF8">
        <w:rPr>
          <w:rFonts w:ascii="Times New Roman" w:hAnsi="Times New Roman" w:cs="Times New Roman"/>
        </w:rPr>
        <w:t>模型</w:t>
      </w:r>
      <w:bookmarkEnd w:id="237"/>
    </w:p>
    <w:p w14:paraId="15767778" w14:textId="03A9DC26" w:rsidR="006549F2" w:rsidRPr="006549F2" w:rsidRDefault="006549F2" w:rsidP="006549F2">
      <w:pPr>
        <w:spacing w:line="360" w:lineRule="auto"/>
        <w:ind w:firstLineChars="202" w:firstLine="424"/>
      </w:pPr>
      <w:r>
        <w:rPr>
          <w:rFonts w:hint="eastAsia"/>
        </w:rPr>
        <w:t>系统容错模块的前置条件为前三个模块产生了错误</w:t>
      </w:r>
      <w:del w:id="238" w:author="liuchao" w:date="2017-05-01T16:08:00Z">
        <w:r w:rsidDel="00AB36BD">
          <w:rPr>
            <w:rFonts w:hint="eastAsia"/>
          </w:rPr>
          <w:delText>，</w:delText>
        </w:r>
      </w:del>
      <w:ins w:id="239" w:author="liuchao" w:date="2017-05-01T16:08:00Z">
        <w:r w:rsidR="00AB36BD">
          <w:rPr>
            <w:rFonts w:hint="eastAsia"/>
          </w:rPr>
          <w:t>。</w:t>
        </w:r>
      </w:ins>
      <w:r>
        <w:rPr>
          <w:rFonts w:hint="eastAsia"/>
        </w:rPr>
        <w:t>此时系统会监测错误的来源，然后根据错误类型的不同进行不同的处理</w:t>
      </w:r>
      <w:commentRangeStart w:id="240"/>
      <w:r>
        <w:rPr>
          <w:rFonts w:hint="eastAsia"/>
        </w:rPr>
        <w:t>。</w:t>
      </w:r>
      <w:commentRangeEnd w:id="240"/>
      <w:r w:rsidR="00AB36BD">
        <w:rPr>
          <w:rStyle w:val="ae"/>
        </w:rPr>
        <w:commentReference w:id="240"/>
      </w:r>
    </w:p>
    <w:p w14:paraId="7CD1E233" w14:textId="77777777" w:rsidR="0081308F" w:rsidRPr="00801DF8" w:rsidRDefault="00A238D5" w:rsidP="0081308F">
      <w:pPr>
        <w:pStyle w:val="3"/>
        <w:rPr>
          <w:rFonts w:ascii="Times New Roman" w:hAnsi="Times New Roman" w:cs="Times New Roman"/>
        </w:rPr>
      </w:pPr>
      <w:bookmarkStart w:id="241" w:name="_Toc480964608"/>
      <w:r>
        <w:rPr>
          <w:rFonts w:ascii="Times New Roman" w:hAnsi="Times New Roman" w:cs="Times New Roman"/>
        </w:rPr>
        <w:lastRenderedPageBreak/>
        <w:t>4</w:t>
      </w:r>
      <w:r w:rsidR="0081308F" w:rsidRPr="00801DF8">
        <w:rPr>
          <w:rFonts w:ascii="Times New Roman" w:hAnsi="Times New Roman" w:cs="Times New Roman"/>
        </w:rPr>
        <w:t xml:space="preserve">.7.4 </w:t>
      </w:r>
      <w:r w:rsidR="0081308F" w:rsidRPr="00801DF8">
        <w:rPr>
          <w:rFonts w:ascii="Times New Roman" w:hAnsi="Times New Roman" w:cs="Times New Roman"/>
        </w:rPr>
        <w:t>作业调度</w:t>
      </w:r>
      <w:bookmarkEnd w:id="241"/>
    </w:p>
    <w:p w14:paraId="1ADFB3CB" w14:textId="77777777" w:rsidR="000938C7" w:rsidRPr="00801DF8" w:rsidRDefault="008A6F8A" w:rsidP="00A444F8">
      <w:pPr>
        <w:keepNext/>
        <w:jc w:val="center"/>
        <w:rPr>
          <w:rFonts w:ascii="Times New Roman" w:hAnsi="Times New Roman" w:cs="Times New Roman"/>
        </w:rPr>
      </w:pPr>
      <w:r>
        <w:rPr>
          <w:noProof/>
        </w:rPr>
        <w:drawing>
          <wp:inline distT="0" distB="0" distL="0" distR="0" wp14:anchorId="3942AA55" wp14:editId="4D8D4F47">
            <wp:extent cx="3878916" cy="3977985"/>
            <wp:effectExtent l="0" t="0" r="762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8916" cy="3977985"/>
                    </a:xfrm>
                    <a:prstGeom prst="rect">
                      <a:avLst/>
                    </a:prstGeom>
                  </pic:spPr>
                </pic:pic>
              </a:graphicData>
            </a:graphic>
          </wp:inline>
        </w:drawing>
      </w:r>
    </w:p>
    <w:p w14:paraId="13013091" w14:textId="77777777" w:rsidR="0081308F" w:rsidRDefault="000938C7" w:rsidP="000938C7">
      <w:pPr>
        <w:pStyle w:val="a7"/>
        <w:jc w:val="center"/>
        <w:rPr>
          <w:rFonts w:ascii="Times New Roman" w:hAnsi="Times New Roman" w:cs="Times New Roman"/>
        </w:rPr>
      </w:pPr>
      <w:bookmarkStart w:id="242" w:name="_Toc480964138"/>
      <w:commentRangeStart w:id="243"/>
      <w:r w:rsidRPr="00801DF8">
        <w:rPr>
          <w:rFonts w:ascii="Times New Roman" w:hAnsi="Times New Roman" w:cs="Times New Roman"/>
        </w:rPr>
        <w:t>图</w:t>
      </w:r>
      <w:r w:rsidRPr="00801DF8">
        <w:rPr>
          <w:rFonts w:ascii="Times New Roman" w:hAnsi="Times New Roman" w:cs="Times New Roman"/>
        </w:rPr>
        <w:t xml:space="preserve"> </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图</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114F00">
        <w:rPr>
          <w:rFonts w:ascii="Times New Roman" w:hAnsi="Times New Roman" w:cs="Times New Roman"/>
          <w:noProof/>
        </w:rPr>
        <w:t>10</w:t>
      </w:r>
      <w:r w:rsidRPr="00801DF8">
        <w:rPr>
          <w:rFonts w:ascii="Times New Roman" w:hAnsi="Times New Roman" w:cs="Times New Roman"/>
        </w:rPr>
        <w:fldChar w:fldCharType="end"/>
      </w:r>
      <w:r w:rsidRPr="00801DF8">
        <w:rPr>
          <w:rFonts w:ascii="Times New Roman" w:hAnsi="Times New Roman" w:cs="Times New Roman"/>
        </w:rPr>
        <w:t>作业调度</w:t>
      </w:r>
      <w:r w:rsidRPr="00801DF8">
        <w:rPr>
          <w:rFonts w:ascii="Times New Roman" w:hAnsi="Times New Roman" w:cs="Times New Roman"/>
        </w:rPr>
        <w:t>RUCM</w:t>
      </w:r>
      <w:r w:rsidRPr="00801DF8">
        <w:rPr>
          <w:rFonts w:ascii="Times New Roman" w:hAnsi="Times New Roman" w:cs="Times New Roman"/>
        </w:rPr>
        <w:t>模型</w:t>
      </w:r>
      <w:bookmarkEnd w:id="242"/>
      <w:commentRangeEnd w:id="243"/>
      <w:r w:rsidR="00117CFE">
        <w:rPr>
          <w:rStyle w:val="ae"/>
          <w:rFonts w:asciiTheme="minorHAnsi" w:eastAsiaTheme="minorEastAsia" w:hAnsiTheme="minorHAnsi" w:cstheme="minorBidi"/>
        </w:rPr>
        <w:commentReference w:id="243"/>
      </w:r>
    </w:p>
    <w:p w14:paraId="2FB0D889" w14:textId="77777777" w:rsidR="008A6F8A" w:rsidRPr="008A6F8A" w:rsidRDefault="008A6F8A" w:rsidP="001E1114">
      <w:pPr>
        <w:spacing w:line="360" w:lineRule="auto"/>
        <w:ind w:firstLineChars="202" w:firstLine="424"/>
      </w:pPr>
      <w:r>
        <w:rPr>
          <w:rFonts w:hint="eastAsia"/>
        </w:rPr>
        <w:t>作业调度模块的前置条件为完成了数据的抽象，此时系统将任务分割为多个阶段，并将分个的作业放到作业调度队列。如果第</w:t>
      </w:r>
      <w:r w:rsidR="001E1114">
        <w:rPr>
          <w:rFonts w:hint="eastAsia"/>
        </w:rPr>
        <w:t>队列里面的任务</w:t>
      </w:r>
      <w:r>
        <w:rPr>
          <w:rFonts w:hint="eastAsia"/>
        </w:rPr>
        <w:t>的占用了所有的资源，那么</w:t>
      </w:r>
      <w:r w:rsidR="001E1114">
        <w:rPr>
          <w:rFonts w:hint="eastAsia"/>
        </w:rPr>
        <w:t>将继续在队列中等待。如果第一个作业的资源占用还可以容纳下一个作业，此时便可以开始后续任务的第一个阶段。</w:t>
      </w:r>
    </w:p>
    <w:p w14:paraId="2E6FB98A" w14:textId="77777777" w:rsidR="003C6608" w:rsidRPr="00801DF8" w:rsidRDefault="00A238D5" w:rsidP="00C25D53">
      <w:pPr>
        <w:pStyle w:val="1"/>
        <w:spacing w:line="360" w:lineRule="auto"/>
        <w:rPr>
          <w:rFonts w:ascii="Times New Roman" w:hAnsi="Times New Roman" w:cs="Times New Roman"/>
        </w:rPr>
      </w:pPr>
      <w:bookmarkStart w:id="244" w:name="_Toc480964609"/>
      <w:commentRangeStart w:id="245"/>
      <w:r>
        <w:rPr>
          <w:rFonts w:ascii="Times New Roman" w:hAnsi="Times New Roman" w:cs="Times New Roman"/>
        </w:rPr>
        <w:t>5</w:t>
      </w:r>
      <w:r w:rsidR="004B607A" w:rsidRPr="00801DF8">
        <w:rPr>
          <w:rFonts w:ascii="Times New Roman" w:hAnsi="Times New Roman" w:cs="Times New Roman"/>
        </w:rPr>
        <w:t>.</w:t>
      </w:r>
      <w:r>
        <w:rPr>
          <w:rFonts w:ascii="Times New Roman" w:hAnsi="Times New Roman" w:cs="Times New Roman"/>
        </w:rPr>
        <w:t xml:space="preserve"> </w:t>
      </w:r>
      <w:r w:rsidR="00495527">
        <w:rPr>
          <w:rFonts w:ascii="Times New Roman" w:hAnsi="Times New Roman" w:cs="Times New Roman" w:hint="eastAsia"/>
        </w:rPr>
        <w:t>非</w:t>
      </w:r>
      <w:r w:rsidR="003C6608" w:rsidRPr="00801DF8">
        <w:rPr>
          <w:rFonts w:ascii="Times New Roman" w:hAnsi="Times New Roman" w:cs="Times New Roman"/>
        </w:rPr>
        <w:t>功能性需求</w:t>
      </w:r>
      <w:bookmarkEnd w:id="244"/>
      <w:commentRangeEnd w:id="245"/>
      <w:r w:rsidR="00F42E34">
        <w:rPr>
          <w:rStyle w:val="ae"/>
          <w:b w:val="0"/>
          <w:bCs w:val="0"/>
          <w:kern w:val="2"/>
        </w:rPr>
        <w:commentReference w:id="245"/>
      </w:r>
    </w:p>
    <w:p w14:paraId="0F2DBEB3" w14:textId="77777777" w:rsidR="004327CF" w:rsidRPr="00801DF8" w:rsidRDefault="00A238D5" w:rsidP="00C25D53">
      <w:pPr>
        <w:pStyle w:val="2"/>
        <w:spacing w:line="360" w:lineRule="auto"/>
        <w:rPr>
          <w:rFonts w:ascii="Times New Roman" w:hAnsi="Times New Roman" w:cs="Times New Roman"/>
        </w:rPr>
      </w:pPr>
      <w:bookmarkStart w:id="246" w:name="_Toc480964610"/>
      <w:r>
        <w:rPr>
          <w:rFonts w:ascii="Times New Roman" w:hAnsi="Times New Roman" w:cs="Times New Roman"/>
        </w:rPr>
        <w:t>5</w:t>
      </w:r>
      <w:r w:rsidR="004327CF" w:rsidRPr="00801DF8">
        <w:rPr>
          <w:rFonts w:ascii="Times New Roman" w:hAnsi="Times New Roman" w:cs="Times New Roman"/>
        </w:rPr>
        <w:t xml:space="preserve">.1 </w:t>
      </w:r>
      <w:r w:rsidR="004327CF" w:rsidRPr="00801DF8">
        <w:rPr>
          <w:rFonts w:ascii="Times New Roman" w:hAnsi="Times New Roman" w:cs="Times New Roman"/>
        </w:rPr>
        <w:t>实时性</w:t>
      </w:r>
      <w:bookmarkEnd w:id="246"/>
    </w:p>
    <w:p w14:paraId="68F98B27" w14:textId="77777777" w:rsidR="004327CF" w:rsidRPr="00801DF8" w:rsidRDefault="00C25D53" w:rsidP="00C25D53">
      <w:pPr>
        <w:spacing w:line="360" w:lineRule="auto"/>
        <w:ind w:firstLineChars="202" w:firstLine="424"/>
        <w:rPr>
          <w:rFonts w:ascii="Times New Roman" w:hAnsi="Times New Roman" w:cs="Times New Roman"/>
        </w:rPr>
      </w:pPr>
      <w:r w:rsidRPr="00801DF8">
        <w:rPr>
          <w:rFonts w:ascii="Times New Roman" w:hAnsi="Times New Roman" w:cs="Times New Roman"/>
        </w:rPr>
        <w:t>由于</w:t>
      </w:r>
      <w:r w:rsidRPr="00801DF8">
        <w:rPr>
          <w:rFonts w:ascii="Times New Roman" w:hAnsi="Times New Roman" w:cs="Times New Roman"/>
        </w:rPr>
        <w:t>Spark Streaming</w:t>
      </w:r>
      <w:r w:rsidRPr="00801DF8">
        <w:rPr>
          <w:rFonts w:ascii="Times New Roman" w:hAnsi="Times New Roman" w:cs="Times New Roman"/>
        </w:rPr>
        <w:t>需要进行大型流数据处理，其系统的实时性有很高要求。</w:t>
      </w:r>
      <w:r w:rsidR="00E81895" w:rsidRPr="00801DF8">
        <w:rPr>
          <w:rFonts w:ascii="Times New Roman" w:hAnsi="Times New Roman" w:cs="Times New Roman"/>
        </w:rPr>
        <w:t>也就是说，</w:t>
      </w:r>
      <w:r w:rsidR="00E81895" w:rsidRPr="00801DF8">
        <w:rPr>
          <w:rFonts w:ascii="Times New Roman" w:hAnsi="Times New Roman" w:cs="Times New Roman"/>
        </w:rPr>
        <w:t>Spark Streaming</w:t>
      </w:r>
      <w:r w:rsidR="00E81895" w:rsidRPr="00801DF8">
        <w:rPr>
          <w:rFonts w:ascii="Times New Roman" w:hAnsi="Times New Roman" w:cs="Times New Roman"/>
        </w:rPr>
        <w:t>对外</w:t>
      </w:r>
      <w:proofErr w:type="gramStart"/>
      <w:r w:rsidR="00E81895" w:rsidRPr="00801DF8">
        <w:rPr>
          <w:rFonts w:ascii="Times New Roman" w:hAnsi="Times New Roman" w:cs="Times New Roman"/>
        </w:rPr>
        <w:t>来事件</w:t>
      </w:r>
      <w:proofErr w:type="gramEnd"/>
      <w:r w:rsidR="00E81895" w:rsidRPr="00801DF8">
        <w:rPr>
          <w:rFonts w:ascii="Times New Roman" w:hAnsi="Times New Roman" w:cs="Times New Roman"/>
        </w:rPr>
        <w:t>要在规定的时间内</w:t>
      </w:r>
      <w:proofErr w:type="gramStart"/>
      <w:r w:rsidR="00E81895" w:rsidRPr="00801DF8">
        <w:rPr>
          <w:rFonts w:ascii="Times New Roman" w:hAnsi="Times New Roman" w:cs="Times New Roman"/>
        </w:rPr>
        <w:t>作出</w:t>
      </w:r>
      <w:proofErr w:type="gramEnd"/>
      <w:r w:rsidR="00E81895" w:rsidRPr="00801DF8">
        <w:rPr>
          <w:rFonts w:ascii="Times New Roman" w:hAnsi="Times New Roman" w:cs="Times New Roman"/>
        </w:rPr>
        <w:t>反应。</w:t>
      </w:r>
      <w:r w:rsidR="009E6766" w:rsidRPr="00801DF8">
        <w:rPr>
          <w:rFonts w:ascii="Times New Roman" w:hAnsi="Times New Roman" w:cs="Times New Roman"/>
        </w:rPr>
        <w:t>Spark Streaming</w:t>
      </w:r>
      <w:r w:rsidR="009E6766" w:rsidRPr="00801DF8">
        <w:rPr>
          <w:rFonts w:ascii="Times New Roman" w:hAnsi="Times New Roman" w:cs="Times New Roman"/>
        </w:rPr>
        <w:t>将流式计算分解成多个</w:t>
      </w:r>
      <w:r w:rsidR="009E6766" w:rsidRPr="00801DF8">
        <w:rPr>
          <w:rFonts w:ascii="Times New Roman" w:hAnsi="Times New Roman" w:cs="Times New Roman"/>
        </w:rPr>
        <w:t>Spark Job</w:t>
      </w:r>
      <w:r w:rsidR="009E6766" w:rsidRPr="00801DF8">
        <w:rPr>
          <w:rFonts w:ascii="Times New Roman" w:hAnsi="Times New Roman" w:cs="Times New Roman"/>
        </w:rPr>
        <w:t>，对于每一段数据的处理都会经过</w:t>
      </w:r>
      <w:r w:rsidR="009E6766" w:rsidRPr="00801DF8">
        <w:rPr>
          <w:rFonts w:ascii="Times New Roman" w:hAnsi="Times New Roman" w:cs="Times New Roman"/>
        </w:rPr>
        <w:t>Spark DAG</w:t>
      </w:r>
      <w:r w:rsidR="009E6766" w:rsidRPr="00801DF8">
        <w:rPr>
          <w:rFonts w:ascii="Times New Roman" w:hAnsi="Times New Roman" w:cs="Times New Roman"/>
        </w:rPr>
        <w:t>图分解以及</w:t>
      </w:r>
      <w:r w:rsidR="009E6766" w:rsidRPr="00801DF8">
        <w:rPr>
          <w:rFonts w:ascii="Times New Roman" w:hAnsi="Times New Roman" w:cs="Times New Roman"/>
        </w:rPr>
        <w:t>Spark</w:t>
      </w:r>
      <w:r w:rsidR="009E6766" w:rsidRPr="00801DF8">
        <w:rPr>
          <w:rFonts w:ascii="Times New Roman" w:hAnsi="Times New Roman" w:cs="Times New Roman"/>
        </w:rPr>
        <w:t>的任务集的调度过程。所以这就要求</w:t>
      </w:r>
      <w:r w:rsidR="00036525" w:rsidRPr="00801DF8">
        <w:rPr>
          <w:rFonts w:ascii="Times New Roman" w:hAnsi="Times New Roman" w:cs="Times New Roman"/>
        </w:rPr>
        <w:t>S</w:t>
      </w:r>
      <w:r w:rsidR="009E6766" w:rsidRPr="00801DF8">
        <w:rPr>
          <w:rFonts w:ascii="Times New Roman" w:hAnsi="Times New Roman" w:cs="Times New Roman"/>
        </w:rPr>
        <w:t>park</w:t>
      </w:r>
      <w:r w:rsidR="00036525" w:rsidRPr="00801DF8">
        <w:rPr>
          <w:rFonts w:ascii="Times New Roman" w:hAnsi="Times New Roman" w:cs="Times New Roman"/>
        </w:rPr>
        <w:t xml:space="preserve"> S</w:t>
      </w:r>
      <w:r w:rsidR="009E6766" w:rsidRPr="00801DF8">
        <w:rPr>
          <w:rFonts w:ascii="Times New Roman" w:hAnsi="Times New Roman" w:cs="Times New Roman"/>
        </w:rPr>
        <w:t>treaming</w:t>
      </w:r>
      <w:r w:rsidR="009E6766" w:rsidRPr="00801DF8">
        <w:rPr>
          <w:rFonts w:ascii="Times New Roman" w:hAnsi="Times New Roman" w:cs="Times New Roman"/>
        </w:rPr>
        <w:t>的批处理时间不能太大</w:t>
      </w:r>
      <w:r w:rsidR="00D81E9C" w:rsidRPr="00801DF8">
        <w:rPr>
          <w:rFonts w:ascii="Times New Roman" w:hAnsi="Times New Roman" w:cs="Times New Roman"/>
        </w:rPr>
        <w:t>，以保证到来的数据</w:t>
      </w:r>
      <w:r w:rsidR="00D81E9C" w:rsidRPr="00801DF8">
        <w:rPr>
          <w:rFonts w:ascii="Times New Roman" w:hAnsi="Times New Roman" w:cs="Times New Roman"/>
        </w:rPr>
        <w:lastRenderedPageBreak/>
        <w:t>能在零点几或几秒内完成</w:t>
      </w:r>
      <w:r w:rsidR="009E6766" w:rsidRPr="00801DF8">
        <w:rPr>
          <w:rFonts w:ascii="Times New Roman" w:hAnsi="Times New Roman" w:cs="Times New Roman"/>
        </w:rPr>
        <w:t>。</w:t>
      </w:r>
    </w:p>
    <w:p w14:paraId="485C44DD" w14:textId="77777777" w:rsidR="00B22162" w:rsidRPr="00801DF8" w:rsidRDefault="00A238D5" w:rsidP="00B22162">
      <w:pPr>
        <w:pStyle w:val="2"/>
        <w:spacing w:line="360" w:lineRule="auto"/>
        <w:rPr>
          <w:rFonts w:ascii="Times New Roman" w:hAnsi="Times New Roman" w:cs="Times New Roman"/>
        </w:rPr>
      </w:pPr>
      <w:bookmarkStart w:id="247" w:name="_Toc480964611"/>
      <w:bookmarkStart w:id="248" w:name="OLE_LINK12"/>
      <w:bookmarkStart w:id="249" w:name="OLE_LINK13"/>
      <w:r>
        <w:rPr>
          <w:rFonts w:ascii="Times New Roman" w:hAnsi="Times New Roman" w:cs="Times New Roman"/>
        </w:rPr>
        <w:t>5</w:t>
      </w:r>
      <w:r w:rsidR="00B22162" w:rsidRPr="00801DF8">
        <w:rPr>
          <w:rFonts w:ascii="Times New Roman" w:hAnsi="Times New Roman" w:cs="Times New Roman"/>
        </w:rPr>
        <w:t xml:space="preserve">.2 </w:t>
      </w:r>
      <w:r w:rsidR="00B22162" w:rsidRPr="00801DF8">
        <w:rPr>
          <w:rFonts w:ascii="Times New Roman" w:hAnsi="Times New Roman" w:cs="Times New Roman"/>
        </w:rPr>
        <w:t>扩展性</w:t>
      </w:r>
      <w:r w:rsidR="00F06E52" w:rsidRPr="00801DF8">
        <w:rPr>
          <w:rFonts w:ascii="Times New Roman" w:hAnsi="Times New Roman" w:cs="Times New Roman"/>
        </w:rPr>
        <w:t>与吞吐量</w:t>
      </w:r>
      <w:bookmarkEnd w:id="247"/>
    </w:p>
    <w:p w14:paraId="16CAA921" w14:textId="77777777" w:rsidR="00DB435E" w:rsidRPr="00801DF8" w:rsidRDefault="00B22162" w:rsidP="00B22162">
      <w:pPr>
        <w:spacing w:line="360" w:lineRule="auto"/>
        <w:ind w:firstLineChars="202" w:firstLine="424"/>
        <w:rPr>
          <w:rFonts w:ascii="Times New Roman" w:hAnsi="Times New Roman" w:cs="Times New Roman"/>
        </w:rPr>
      </w:pPr>
      <w:r w:rsidRPr="00801DF8">
        <w:rPr>
          <w:rFonts w:ascii="Times New Roman" w:hAnsi="Times New Roman" w:cs="Times New Roman"/>
        </w:rPr>
        <w:t>作为大型分布式系统，</w:t>
      </w:r>
      <w:r w:rsidR="00036525" w:rsidRPr="00801DF8">
        <w:rPr>
          <w:rFonts w:ascii="Times New Roman" w:hAnsi="Times New Roman" w:cs="Times New Roman"/>
        </w:rPr>
        <w:t>其数据的处理能力是至关重要的。对于数据的处理能力，涉及到两方面的内容，一是可扩展性</w:t>
      </w:r>
      <w:r w:rsidR="009016CF" w:rsidRPr="00801DF8">
        <w:rPr>
          <w:rFonts w:ascii="Times New Roman" w:hAnsi="Times New Roman" w:cs="Times New Roman"/>
        </w:rPr>
        <w:t>，二是</w:t>
      </w:r>
      <w:r w:rsidR="001D54DB" w:rsidRPr="00801DF8">
        <w:rPr>
          <w:rFonts w:ascii="Times New Roman" w:hAnsi="Times New Roman" w:cs="Times New Roman"/>
        </w:rPr>
        <w:t>吞吐量</w:t>
      </w:r>
      <w:r w:rsidR="00DB435E" w:rsidRPr="00801DF8">
        <w:rPr>
          <w:rFonts w:ascii="Times New Roman" w:hAnsi="Times New Roman" w:cs="Times New Roman"/>
        </w:rPr>
        <w:t>。</w:t>
      </w:r>
    </w:p>
    <w:p w14:paraId="77C71E77" w14:textId="77777777" w:rsidR="00DB435E" w:rsidRPr="00801DF8" w:rsidRDefault="00DB435E" w:rsidP="00B22162">
      <w:pPr>
        <w:spacing w:line="360" w:lineRule="auto"/>
        <w:ind w:firstLineChars="202" w:firstLine="424"/>
        <w:rPr>
          <w:rFonts w:ascii="Times New Roman" w:hAnsi="Times New Roman" w:cs="Times New Roman"/>
        </w:rPr>
      </w:pPr>
      <w:r w:rsidRPr="00801DF8">
        <w:rPr>
          <w:rFonts w:ascii="Times New Roman" w:hAnsi="Times New Roman" w:cs="Times New Roman"/>
        </w:rPr>
        <w:t>可扩展性是软件系统计算处理能力的设计指标，高可伸缩性代表一种弹性，在系统扩展成长过程中，软</w:t>
      </w:r>
      <w:bookmarkEnd w:id="248"/>
      <w:bookmarkEnd w:id="249"/>
      <w:r w:rsidRPr="00801DF8">
        <w:rPr>
          <w:rFonts w:ascii="Times New Roman" w:hAnsi="Times New Roman" w:cs="Times New Roman"/>
        </w:rPr>
        <w:t>件能够保证旺盛的生命力，通过很少的改动甚至只是硬件设备的添置，就能实现整个系统处理能力的线性增长，实现高吞吐量和低延迟高性能。对于这里而言，就是</w:t>
      </w:r>
      <w:r w:rsidR="009016CF" w:rsidRPr="00801DF8">
        <w:rPr>
          <w:rFonts w:ascii="Times New Roman" w:hAnsi="Times New Roman" w:cs="Times New Roman"/>
        </w:rPr>
        <w:t>Spark Streaming</w:t>
      </w:r>
      <w:r w:rsidR="009016CF" w:rsidRPr="00801DF8">
        <w:rPr>
          <w:rFonts w:ascii="Times New Roman" w:hAnsi="Times New Roman" w:cs="Times New Roman"/>
        </w:rPr>
        <w:t>对节点数量的容纳能力</w:t>
      </w:r>
      <w:r w:rsidRPr="00801DF8">
        <w:rPr>
          <w:rFonts w:ascii="Times New Roman" w:hAnsi="Times New Roman" w:cs="Times New Roman"/>
        </w:rPr>
        <w:t>。</w:t>
      </w:r>
    </w:p>
    <w:p w14:paraId="2CE8C660" w14:textId="77777777" w:rsidR="00B22162" w:rsidRPr="00801DF8" w:rsidRDefault="00DB435E" w:rsidP="00036B54">
      <w:pPr>
        <w:spacing w:line="360" w:lineRule="auto"/>
        <w:ind w:firstLineChars="202" w:firstLine="424"/>
        <w:rPr>
          <w:rFonts w:ascii="Times New Roman" w:hAnsi="Times New Roman" w:cs="Times New Roman"/>
        </w:rPr>
      </w:pPr>
      <w:r w:rsidRPr="00801DF8">
        <w:rPr>
          <w:rFonts w:ascii="Times New Roman" w:hAnsi="Times New Roman" w:cs="Times New Roman"/>
        </w:rPr>
        <w:t>吞吐量是指系统在单位时间内处理请求的数量，在这里，吞吐量指的是</w:t>
      </w:r>
      <w:r w:rsidRPr="00801DF8">
        <w:rPr>
          <w:rFonts w:ascii="Times New Roman" w:hAnsi="Times New Roman" w:cs="Times New Roman"/>
        </w:rPr>
        <w:t>Spark Streaming</w:t>
      </w:r>
      <w:r w:rsidRPr="00801DF8">
        <w:rPr>
          <w:rFonts w:ascii="Times New Roman" w:hAnsi="Times New Roman" w:cs="Times New Roman"/>
        </w:rPr>
        <w:t>每个节点对数据的处理能力。</w:t>
      </w:r>
    </w:p>
    <w:p w14:paraId="790F1030" w14:textId="77777777" w:rsidR="00F2749A" w:rsidRPr="00801DF8" w:rsidRDefault="00A238D5" w:rsidP="00F2749A">
      <w:pPr>
        <w:pStyle w:val="2"/>
        <w:spacing w:line="360" w:lineRule="auto"/>
        <w:rPr>
          <w:rFonts w:ascii="Times New Roman" w:hAnsi="Times New Roman" w:cs="Times New Roman"/>
        </w:rPr>
      </w:pPr>
      <w:bookmarkStart w:id="250" w:name="_Toc480964612"/>
      <w:r>
        <w:rPr>
          <w:rFonts w:ascii="Times New Roman" w:hAnsi="Times New Roman" w:cs="Times New Roman"/>
        </w:rPr>
        <w:t>5</w:t>
      </w:r>
      <w:r w:rsidR="00F2749A" w:rsidRPr="00801DF8">
        <w:rPr>
          <w:rFonts w:ascii="Times New Roman" w:hAnsi="Times New Roman" w:cs="Times New Roman"/>
        </w:rPr>
        <w:t xml:space="preserve">.3 </w:t>
      </w:r>
      <w:r w:rsidR="00F2749A" w:rsidRPr="00801DF8">
        <w:rPr>
          <w:rFonts w:ascii="Times New Roman" w:hAnsi="Times New Roman" w:cs="Times New Roman"/>
        </w:rPr>
        <w:t>持久化</w:t>
      </w:r>
      <w:bookmarkEnd w:id="250"/>
    </w:p>
    <w:p w14:paraId="51ECEDEF" w14:textId="68786011" w:rsidR="00F2749A" w:rsidRPr="00801DF8" w:rsidRDefault="000212A3" w:rsidP="00F2749A">
      <w:pPr>
        <w:spacing w:line="360" w:lineRule="auto"/>
        <w:ind w:firstLineChars="202" w:firstLine="424"/>
        <w:rPr>
          <w:rFonts w:ascii="Times New Roman" w:hAnsi="Times New Roman" w:cs="Times New Roman"/>
        </w:rPr>
      </w:pPr>
      <w:r w:rsidRPr="00801DF8">
        <w:rPr>
          <w:rFonts w:ascii="Times New Roman" w:hAnsi="Times New Roman" w:cs="Times New Roman"/>
        </w:rPr>
        <w:t>持久化（</w:t>
      </w:r>
      <w:r w:rsidRPr="00801DF8">
        <w:rPr>
          <w:rFonts w:ascii="Times New Roman" w:hAnsi="Times New Roman" w:cs="Times New Roman"/>
        </w:rPr>
        <w:t>Persistence</w:t>
      </w:r>
      <w:r w:rsidRPr="00801DF8">
        <w:rPr>
          <w:rFonts w:ascii="Times New Roman" w:hAnsi="Times New Roman" w:cs="Times New Roman"/>
        </w:rPr>
        <w:t>），即把数据（如内存中的对象）保存到可永久保存的存储设备中（如磁盘）。持久化的主要</w:t>
      </w:r>
      <w:del w:id="251" w:author="liuchao" w:date="2017-05-01T16:15:00Z">
        <w:r w:rsidRPr="00801DF8" w:rsidDel="00117CFE">
          <w:rPr>
            <w:rFonts w:ascii="Times New Roman" w:hAnsi="Times New Roman" w:cs="Times New Roman" w:hint="eastAsia"/>
          </w:rPr>
          <w:delText>应用</w:delText>
        </w:r>
      </w:del>
      <w:ins w:id="252" w:author="liuchao" w:date="2017-05-01T16:15:00Z">
        <w:r w:rsidR="00117CFE">
          <w:rPr>
            <w:rFonts w:ascii="Times New Roman" w:hAnsi="Times New Roman" w:cs="Times New Roman" w:hint="eastAsia"/>
          </w:rPr>
          <w:t>目的</w:t>
        </w:r>
      </w:ins>
      <w:r w:rsidRPr="00801DF8">
        <w:rPr>
          <w:rFonts w:ascii="Times New Roman" w:hAnsi="Times New Roman" w:cs="Times New Roman"/>
        </w:rPr>
        <w:t>是将内存中的对象存储在数据库中，或者存储在磁盘文件中</w:t>
      </w:r>
      <w:commentRangeStart w:id="253"/>
      <w:r w:rsidRPr="00801DF8">
        <w:rPr>
          <w:rFonts w:ascii="Times New Roman" w:hAnsi="Times New Roman" w:cs="Times New Roman"/>
        </w:rPr>
        <w:t>、</w:t>
      </w:r>
      <w:r w:rsidRPr="00801DF8">
        <w:rPr>
          <w:rFonts w:ascii="Times New Roman" w:hAnsi="Times New Roman" w:cs="Times New Roman"/>
        </w:rPr>
        <w:t>XML</w:t>
      </w:r>
      <w:r w:rsidRPr="00801DF8">
        <w:rPr>
          <w:rFonts w:ascii="Times New Roman" w:hAnsi="Times New Roman" w:cs="Times New Roman"/>
        </w:rPr>
        <w:t>数据文件中等</w:t>
      </w:r>
      <w:commentRangeEnd w:id="253"/>
      <w:r w:rsidR="00117CFE">
        <w:rPr>
          <w:rStyle w:val="ae"/>
        </w:rPr>
        <w:commentReference w:id="253"/>
      </w:r>
      <w:r w:rsidRPr="00801DF8">
        <w:rPr>
          <w:rFonts w:ascii="Times New Roman" w:hAnsi="Times New Roman" w:cs="Times New Roman"/>
        </w:rPr>
        <w:t>。</w:t>
      </w:r>
      <w:r w:rsidR="001A2D6F" w:rsidRPr="00801DF8">
        <w:rPr>
          <w:rFonts w:ascii="Times New Roman" w:hAnsi="Times New Roman" w:cs="Times New Roman"/>
        </w:rPr>
        <w:t>因为内存运行速度快，而磁盘等可以永久存储，所以对于不同的数据，</w:t>
      </w:r>
      <w:r w:rsidR="001A2D6F" w:rsidRPr="00801DF8">
        <w:rPr>
          <w:rFonts w:ascii="Times New Roman" w:hAnsi="Times New Roman" w:cs="Times New Roman"/>
        </w:rPr>
        <w:t>Spark Streaming</w:t>
      </w:r>
      <w:r w:rsidR="009862DC" w:rsidRPr="00801DF8">
        <w:rPr>
          <w:rFonts w:ascii="Times New Roman" w:hAnsi="Times New Roman" w:cs="Times New Roman"/>
        </w:rPr>
        <w:t>需要采用不同的持久化方式</w:t>
      </w:r>
      <w:r w:rsidR="00532CBA" w:rsidRPr="00801DF8">
        <w:rPr>
          <w:rFonts w:ascii="Times New Roman" w:hAnsi="Times New Roman" w:cs="Times New Roman"/>
        </w:rPr>
        <w:t>，来满足各部分数据不同的需求</w:t>
      </w:r>
      <w:r w:rsidR="009862DC" w:rsidRPr="00801DF8">
        <w:rPr>
          <w:rFonts w:ascii="Times New Roman" w:hAnsi="Times New Roman" w:cs="Times New Roman"/>
        </w:rPr>
        <w:t>。</w:t>
      </w:r>
    </w:p>
    <w:p w14:paraId="0970C444" w14:textId="77777777" w:rsidR="00084FA8" w:rsidRPr="00801DF8" w:rsidRDefault="00084FA8" w:rsidP="00F2749A">
      <w:pPr>
        <w:spacing w:line="360" w:lineRule="auto"/>
        <w:ind w:firstLineChars="202" w:firstLine="424"/>
        <w:rPr>
          <w:rFonts w:ascii="Times New Roman" w:hAnsi="Times New Roman" w:cs="Times New Roman"/>
        </w:rPr>
      </w:pPr>
      <w:r w:rsidRPr="00801DF8">
        <w:rPr>
          <w:rFonts w:ascii="Times New Roman" w:hAnsi="Times New Roman" w:cs="Times New Roman"/>
        </w:rPr>
        <w:t>对于一些基本的操作</w:t>
      </w:r>
      <w:r w:rsidR="008660F7" w:rsidRPr="00801DF8">
        <w:rPr>
          <w:rFonts w:ascii="Times New Roman" w:hAnsi="Times New Roman" w:cs="Times New Roman"/>
        </w:rPr>
        <w:t>的数据</w:t>
      </w:r>
      <w:r w:rsidRPr="00801DF8">
        <w:rPr>
          <w:rFonts w:ascii="Times New Roman" w:hAnsi="Times New Roman" w:cs="Times New Roman"/>
        </w:rPr>
        <w:t>，如窗口操作，其持久化方式就是保存到内存中，这样可以明显提升计算速度。</w:t>
      </w:r>
      <w:r w:rsidR="00FA27A1" w:rsidRPr="00801DF8">
        <w:rPr>
          <w:rFonts w:ascii="Times New Roman" w:hAnsi="Times New Roman" w:cs="Times New Roman"/>
        </w:rPr>
        <w:t>对于一些来自网络的数据源，为了容错能力等，</w:t>
      </w:r>
      <w:r w:rsidR="00C92DF9" w:rsidRPr="00801DF8">
        <w:rPr>
          <w:rFonts w:ascii="Times New Roman" w:hAnsi="Times New Roman" w:cs="Times New Roman"/>
        </w:rPr>
        <w:t>可以采用将数据保存到两台机器上的持久化方式进行。</w:t>
      </w:r>
    </w:p>
    <w:p w14:paraId="46262165" w14:textId="77777777" w:rsidR="00D40630" w:rsidRPr="00801DF8" w:rsidRDefault="00A238D5" w:rsidP="00E11BCC">
      <w:pPr>
        <w:pStyle w:val="2"/>
        <w:rPr>
          <w:rFonts w:ascii="Times New Roman" w:hAnsi="Times New Roman" w:cs="Times New Roman"/>
        </w:rPr>
      </w:pPr>
      <w:bookmarkStart w:id="254" w:name="_Toc480964613"/>
      <w:r>
        <w:rPr>
          <w:rFonts w:ascii="Times New Roman" w:hAnsi="Times New Roman" w:cs="Times New Roman"/>
        </w:rPr>
        <w:t>5</w:t>
      </w:r>
      <w:r w:rsidR="00F26D59" w:rsidRPr="00801DF8">
        <w:rPr>
          <w:rFonts w:ascii="Times New Roman" w:hAnsi="Times New Roman" w:cs="Times New Roman"/>
        </w:rPr>
        <w:t>.</w:t>
      </w:r>
      <w:r w:rsidR="003137A7" w:rsidRPr="00801DF8">
        <w:rPr>
          <w:rFonts w:ascii="Times New Roman" w:hAnsi="Times New Roman" w:cs="Times New Roman"/>
        </w:rPr>
        <w:t>4</w:t>
      </w:r>
      <w:r w:rsidR="00F26D59" w:rsidRPr="00801DF8">
        <w:rPr>
          <w:rFonts w:ascii="Times New Roman" w:hAnsi="Times New Roman" w:cs="Times New Roman"/>
        </w:rPr>
        <w:t>性能调优</w:t>
      </w:r>
      <w:bookmarkEnd w:id="254"/>
    </w:p>
    <w:p w14:paraId="3FDBFE7A" w14:textId="77777777" w:rsidR="00F26D59" w:rsidRPr="00801DF8" w:rsidRDefault="00A238D5" w:rsidP="00997E3D">
      <w:pPr>
        <w:pStyle w:val="3"/>
        <w:rPr>
          <w:rFonts w:ascii="Times New Roman" w:hAnsi="Times New Roman" w:cs="Times New Roman"/>
        </w:rPr>
      </w:pPr>
      <w:bookmarkStart w:id="255" w:name="_Toc480964614"/>
      <w:r>
        <w:rPr>
          <w:rFonts w:ascii="Times New Roman" w:hAnsi="Times New Roman" w:cs="Times New Roman"/>
        </w:rPr>
        <w:t>5</w:t>
      </w:r>
      <w:r w:rsidR="00F26D59" w:rsidRPr="00801DF8">
        <w:rPr>
          <w:rFonts w:ascii="Times New Roman" w:hAnsi="Times New Roman" w:cs="Times New Roman"/>
        </w:rPr>
        <w:t>.</w:t>
      </w:r>
      <w:r w:rsidR="00467D69">
        <w:rPr>
          <w:rFonts w:ascii="Times New Roman" w:hAnsi="Times New Roman" w:cs="Times New Roman"/>
        </w:rPr>
        <w:t>4</w:t>
      </w:r>
      <w:r w:rsidR="00F26D59" w:rsidRPr="00801DF8">
        <w:rPr>
          <w:rFonts w:ascii="Times New Roman" w:hAnsi="Times New Roman" w:cs="Times New Roman"/>
        </w:rPr>
        <w:t>.1</w:t>
      </w:r>
      <w:r w:rsidR="00F26D59" w:rsidRPr="00801DF8">
        <w:rPr>
          <w:rFonts w:ascii="Times New Roman" w:hAnsi="Times New Roman" w:cs="Times New Roman"/>
        </w:rPr>
        <w:t>合理的批处理时间</w:t>
      </w:r>
      <w:bookmarkEnd w:id="255"/>
    </w:p>
    <w:p w14:paraId="75BE5F8A" w14:textId="77777777" w:rsidR="00597238" w:rsidRPr="00801DF8" w:rsidRDefault="00597238" w:rsidP="00AB1852">
      <w:pPr>
        <w:spacing w:line="360" w:lineRule="auto"/>
        <w:ind w:firstLine="420"/>
        <w:rPr>
          <w:rFonts w:ascii="Times New Roman" w:hAnsi="Times New Roman" w:cs="Times New Roman"/>
        </w:rPr>
      </w:pPr>
      <w:r w:rsidRPr="00801DF8">
        <w:rPr>
          <w:rFonts w:ascii="Times New Roman" w:hAnsi="Times New Roman" w:cs="Times New Roman"/>
        </w:rPr>
        <w:t>在</w:t>
      </w:r>
      <w:r w:rsidRPr="00801DF8">
        <w:rPr>
          <w:rFonts w:ascii="Times New Roman" w:hAnsi="Times New Roman" w:cs="Times New Roman"/>
        </w:rPr>
        <w:t>Spark Streaming</w:t>
      </w:r>
      <w:r w:rsidRPr="00801DF8">
        <w:rPr>
          <w:rFonts w:ascii="Times New Roman" w:hAnsi="Times New Roman" w:cs="Times New Roman"/>
        </w:rPr>
        <w:t>中需要设置批处理的时间间隔，每隔此时间间隔会提交一个</w:t>
      </w:r>
      <w:r w:rsidRPr="00801DF8">
        <w:rPr>
          <w:rFonts w:ascii="Times New Roman" w:hAnsi="Times New Roman" w:cs="Times New Roman"/>
        </w:rPr>
        <w:t>Job</w:t>
      </w:r>
      <w:r w:rsidRPr="00801DF8">
        <w:rPr>
          <w:rFonts w:ascii="Times New Roman" w:hAnsi="Times New Roman" w:cs="Times New Roman"/>
        </w:rPr>
        <w:t>。</w:t>
      </w:r>
      <w:r w:rsidRPr="00801DF8">
        <w:rPr>
          <w:rFonts w:ascii="Times New Roman" w:hAnsi="Times New Roman" w:cs="Times New Roman"/>
        </w:rPr>
        <w:t>Job</w:t>
      </w:r>
      <w:r w:rsidRPr="00801DF8">
        <w:rPr>
          <w:rFonts w:ascii="Times New Roman" w:hAnsi="Times New Roman" w:cs="Times New Roman"/>
        </w:rPr>
        <w:t>之间可能存在依赖关系，后面的</w:t>
      </w:r>
      <w:r w:rsidRPr="00801DF8">
        <w:rPr>
          <w:rFonts w:ascii="Times New Roman" w:hAnsi="Times New Roman" w:cs="Times New Roman"/>
        </w:rPr>
        <w:t>Job</w:t>
      </w:r>
      <w:r w:rsidRPr="00801DF8">
        <w:rPr>
          <w:rFonts w:ascii="Times New Roman" w:hAnsi="Times New Roman" w:cs="Times New Roman"/>
        </w:rPr>
        <w:t>必须确保前面的</w:t>
      </w:r>
      <w:r w:rsidRPr="00801DF8">
        <w:rPr>
          <w:rFonts w:ascii="Times New Roman" w:hAnsi="Times New Roman" w:cs="Times New Roman"/>
        </w:rPr>
        <w:t>Job</w:t>
      </w:r>
      <w:r w:rsidRPr="00801DF8">
        <w:rPr>
          <w:rFonts w:ascii="Times New Roman" w:hAnsi="Times New Roman" w:cs="Times New Roman"/>
        </w:rPr>
        <w:t>执行结束才能提交。若前面</w:t>
      </w:r>
      <w:r w:rsidRPr="00801DF8">
        <w:rPr>
          <w:rFonts w:ascii="Times New Roman" w:hAnsi="Times New Roman" w:cs="Times New Roman"/>
        </w:rPr>
        <w:t>Job</w:t>
      </w:r>
      <w:r w:rsidRPr="00801DF8">
        <w:rPr>
          <w:rFonts w:ascii="Times New Roman" w:hAnsi="Times New Roman" w:cs="Times New Roman"/>
        </w:rPr>
        <w:t>执行时间超过了批处理时间间隔，后面的</w:t>
      </w:r>
      <w:r w:rsidRPr="00801DF8">
        <w:rPr>
          <w:rFonts w:ascii="Times New Roman" w:hAnsi="Times New Roman" w:cs="Times New Roman"/>
        </w:rPr>
        <w:t>Job</w:t>
      </w:r>
      <w:r w:rsidRPr="00801DF8">
        <w:rPr>
          <w:rFonts w:ascii="Times New Roman" w:hAnsi="Times New Roman" w:cs="Times New Roman"/>
        </w:rPr>
        <w:t>无法按时提交，就会进一步拖延接下来的</w:t>
      </w:r>
      <w:r w:rsidRPr="00801DF8">
        <w:rPr>
          <w:rFonts w:ascii="Times New Roman" w:hAnsi="Times New Roman" w:cs="Times New Roman"/>
        </w:rPr>
        <w:t>Job</w:t>
      </w:r>
      <w:r w:rsidRPr="00801DF8">
        <w:rPr>
          <w:rFonts w:ascii="Times New Roman" w:hAnsi="Times New Roman" w:cs="Times New Roman"/>
        </w:rPr>
        <w:t>，造成后续</w:t>
      </w:r>
      <w:r w:rsidRPr="00801DF8">
        <w:rPr>
          <w:rFonts w:ascii="Times New Roman" w:hAnsi="Times New Roman" w:cs="Times New Roman"/>
        </w:rPr>
        <w:t>Job</w:t>
      </w:r>
      <w:r w:rsidRPr="00801DF8">
        <w:rPr>
          <w:rFonts w:ascii="Times New Roman" w:hAnsi="Times New Roman" w:cs="Times New Roman"/>
        </w:rPr>
        <w:t>的阻塞。</w:t>
      </w:r>
      <w:r w:rsidR="0089205A" w:rsidRPr="00801DF8">
        <w:rPr>
          <w:rFonts w:ascii="Times New Roman" w:hAnsi="Times New Roman" w:cs="Times New Roman"/>
        </w:rPr>
        <w:t>所以必须设置合理的批处理时间间隔。</w:t>
      </w:r>
    </w:p>
    <w:p w14:paraId="23642D71" w14:textId="77777777" w:rsidR="00F26D59" w:rsidRPr="00801DF8" w:rsidRDefault="00A238D5" w:rsidP="00997E3D">
      <w:pPr>
        <w:pStyle w:val="3"/>
        <w:rPr>
          <w:rFonts w:ascii="Times New Roman" w:hAnsi="Times New Roman" w:cs="Times New Roman"/>
        </w:rPr>
      </w:pPr>
      <w:bookmarkStart w:id="256" w:name="_Toc480964615"/>
      <w:r>
        <w:rPr>
          <w:rFonts w:ascii="Times New Roman" w:hAnsi="Times New Roman" w:cs="Times New Roman"/>
        </w:rPr>
        <w:lastRenderedPageBreak/>
        <w:t>5</w:t>
      </w:r>
      <w:r w:rsidR="00F26D59" w:rsidRPr="00801DF8">
        <w:rPr>
          <w:rFonts w:ascii="Times New Roman" w:hAnsi="Times New Roman" w:cs="Times New Roman"/>
        </w:rPr>
        <w:t>.</w:t>
      </w:r>
      <w:r w:rsidR="00467D69">
        <w:rPr>
          <w:rFonts w:ascii="Times New Roman" w:hAnsi="Times New Roman" w:cs="Times New Roman"/>
        </w:rPr>
        <w:t>4</w:t>
      </w:r>
      <w:r w:rsidR="00F26D59" w:rsidRPr="00801DF8">
        <w:rPr>
          <w:rFonts w:ascii="Times New Roman" w:hAnsi="Times New Roman" w:cs="Times New Roman"/>
        </w:rPr>
        <w:t xml:space="preserve">.2 </w:t>
      </w:r>
      <w:r w:rsidR="00F26D59" w:rsidRPr="00801DF8">
        <w:rPr>
          <w:rFonts w:ascii="Times New Roman" w:hAnsi="Times New Roman" w:cs="Times New Roman"/>
        </w:rPr>
        <w:t>增加并行化</w:t>
      </w:r>
      <w:bookmarkEnd w:id="256"/>
    </w:p>
    <w:p w14:paraId="553008B7" w14:textId="77777777" w:rsidR="00734B83" w:rsidRPr="00801DF8" w:rsidRDefault="00AD37C2" w:rsidP="00AB1852">
      <w:pPr>
        <w:spacing w:line="360" w:lineRule="auto"/>
        <w:ind w:firstLine="420"/>
        <w:rPr>
          <w:rFonts w:ascii="Times New Roman" w:hAnsi="Times New Roman" w:cs="Times New Roman"/>
        </w:rPr>
      </w:pPr>
      <w:r w:rsidRPr="00801DF8">
        <w:rPr>
          <w:rFonts w:ascii="Times New Roman" w:hAnsi="Times New Roman" w:cs="Times New Roman"/>
        </w:rPr>
        <w:t>数据处理并行化，有助于充分利用资源，</w:t>
      </w:r>
      <w:r w:rsidR="00C35F9C" w:rsidRPr="00801DF8">
        <w:rPr>
          <w:rFonts w:ascii="Times New Roman" w:hAnsi="Times New Roman" w:cs="Times New Roman"/>
        </w:rPr>
        <w:t>以提高性能</w:t>
      </w:r>
      <w:r w:rsidRPr="00801DF8">
        <w:rPr>
          <w:rFonts w:ascii="Times New Roman" w:hAnsi="Times New Roman" w:cs="Times New Roman"/>
        </w:rPr>
        <w:t>。</w:t>
      </w:r>
      <w:r w:rsidR="00C35F9C" w:rsidRPr="00801DF8">
        <w:rPr>
          <w:rFonts w:ascii="Times New Roman" w:hAnsi="Times New Roman" w:cs="Times New Roman"/>
        </w:rPr>
        <w:t>增加并行化程度，可以通过</w:t>
      </w:r>
      <w:r w:rsidRPr="00801DF8">
        <w:rPr>
          <w:rFonts w:ascii="Times New Roman" w:hAnsi="Times New Roman" w:cs="Times New Roman"/>
        </w:rPr>
        <w:t>增加</w:t>
      </w:r>
      <w:r w:rsidR="00C35F9C" w:rsidRPr="00801DF8">
        <w:rPr>
          <w:rFonts w:ascii="Times New Roman" w:hAnsi="Times New Roman" w:cs="Times New Roman"/>
        </w:rPr>
        <w:t>Job</w:t>
      </w:r>
      <w:r w:rsidR="00C35F9C" w:rsidRPr="00801DF8">
        <w:rPr>
          <w:rFonts w:ascii="Times New Roman" w:hAnsi="Times New Roman" w:cs="Times New Roman"/>
        </w:rPr>
        <w:t>的并行度，或者从接收端来增加并行度。</w:t>
      </w:r>
    </w:p>
    <w:p w14:paraId="2ECB24F4" w14:textId="77777777" w:rsidR="00F26D59" w:rsidRPr="00801DF8" w:rsidRDefault="00A238D5" w:rsidP="00997E3D">
      <w:pPr>
        <w:pStyle w:val="3"/>
        <w:rPr>
          <w:rFonts w:ascii="Times New Roman" w:hAnsi="Times New Roman" w:cs="Times New Roman"/>
        </w:rPr>
      </w:pPr>
      <w:bookmarkStart w:id="257" w:name="_Toc480964616"/>
      <w:r>
        <w:rPr>
          <w:rFonts w:ascii="Times New Roman" w:hAnsi="Times New Roman" w:cs="Times New Roman"/>
        </w:rPr>
        <w:t>5</w:t>
      </w:r>
      <w:r w:rsidR="00F26D59" w:rsidRPr="00801DF8">
        <w:rPr>
          <w:rFonts w:ascii="Times New Roman" w:hAnsi="Times New Roman" w:cs="Times New Roman"/>
        </w:rPr>
        <w:t>.</w:t>
      </w:r>
      <w:r w:rsidR="00467D69">
        <w:rPr>
          <w:rFonts w:ascii="Times New Roman" w:hAnsi="Times New Roman" w:cs="Times New Roman"/>
        </w:rPr>
        <w:t>4</w:t>
      </w:r>
      <w:r w:rsidR="00F26D59" w:rsidRPr="00801DF8">
        <w:rPr>
          <w:rFonts w:ascii="Times New Roman" w:hAnsi="Times New Roman" w:cs="Times New Roman"/>
        </w:rPr>
        <w:t xml:space="preserve">.3 </w:t>
      </w:r>
      <w:r w:rsidR="00A106F0" w:rsidRPr="00801DF8">
        <w:rPr>
          <w:rFonts w:ascii="Times New Roman" w:hAnsi="Times New Roman" w:cs="Times New Roman"/>
        </w:rPr>
        <w:t>及时清除过期数据</w:t>
      </w:r>
      <w:bookmarkEnd w:id="257"/>
    </w:p>
    <w:p w14:paraId="425581A0" w14:textId="77777777" w:rsidR="00A106F0" w:rsidRPr="00801DF8" w:rsidRDefault="009137F3" w:rsidP="00D078A6">
      <w:pPr>
        <w:spacing w:line="360" w:lineRule="auto"/>
        <w:ind w:firstLine="420"/>
        <w:rPr>
          <w:rFonts w:ascii="Times New Roman" w:hAnsi="Times New Roman" w:cs="Times New Roman"/>
        </w:rPr>
      </w:pPr>
      <w:r w:rsidRPr="00801DF8">
        <w:rPr>
          <w:rFonts w:ascii="Times New Roman" w:hAnsi="Times New Roman" w:cs="Times New Roman"/>
        </w:rPr>
        <w:t>Spark Streaming</w:t>
      </w:r>
      <w:r w:rsidRPr="00801DF8">
        <w:rPr>
          <w:rFonts w:ascii="Times New Roman" w:hAnsi="Times New Roman" w:cs="Times New Roman"/>
        </w:rPr>
        <w:t>会将接收到的数据全部存储，随着时间推移，有些数据不需要了，这些数据的存储会浪费宝贵的内存资源。所以需要定期清理超时的无用数据。</w:t>
      </w:r>
    </w:p>
    <w:bookmarkEnd w:id="0"/>
    <w:bookmarkEnd w:id="1"/>
    <w:p w14:paraId="655AC0EC" w14:textId="77777777" w:rsidR="00772C57" w:rsidRDefault="00772C57" w:rsidP="00B17159">
      <w:pPr>
        <w:rPr>
          <w:rFonts w:ascii="Times New Roman" w:hAnsi="Times New Roman" w:cs="Times New Roman"/>
        </w:rPr>
      </w:pPr>
    </w:p>
    <w:p w14:paraId="65A809DB" w14:textId="77777777" w:rsidR="00495527" w:rsidRDefault="0057654A" w:rsidP="0057654A">
      <w:pPr>
        <w:pStyle w:val="1"/>
        <w:rPr>
          <w:rFonts w:ascii="Times New Roman" w:hAnsi="Times New Roman" w:cs="Times New Roman"/>
        </w:rPr>
      </w:pPr>
      <w:bookmarkStart w:id="258" w:name="_Toc480964617"/>
      <w:r>
        <w:rPr>
          <w:rFonts w:ascii="Times New Roman" w:hAnsi="Times New Roman" w:cs="Times New Roman" w:hint="eastAsia"/>
        </w:rPr>
        <w:t>6.</w:t>
      </w:r>
      <w:r w:rsidR="00495527">
        <w:rPr>
          <w:rFonts w:ascii="Times New Roman" w:hAnsi="Times New Roman" w:cs="Times New Roman" w:hint="eastAsia"/>
        </w:rPr>
        <w:t>设计实现</w:t>
      </w:r>
      <w:bookmarkEnd w:id="258"/>
    </w:p>
    <w:p w14:paraId="7A8EF484" w14:textId="77777777" w:rsidR="00495527" w:rsidRDefault="00BA7E69" w:rsidP="00495527">
      <w:pPr>
        <w:pStyle w:val="2"/>
      </w:pPr>
      <w:bookmarkStart w:id="259" w:name="_Toc480964618"/>
      <w:r>
        <w:t>6</w:t>
      </w:r>
      <w:r w:rsidR="00495527">
        <w:rPr>
          <w:rFonts w:hint="eastAsia"/>
        </w:rPr>
        <w:t>.1</w:t>
      </w:r>
      <w:r w:rsidR="00514692">
        <w:rPr>
          <w:rFonts w:hint="eastAsia"/>
        </w:rPr>
        <w:t>工作目标</w:t>
      </w:r>
      <w:bookmarkEnd w:id="259"/>
    </w:p>
    <w:p w14:paraId="5947639D" w14:textId="708756BF" w:rsidR="00514692" w:rsidRDefault="00514692" w:rsidP="00514692">
      <w:pPr>
        <w:spacing w:line="360" w:lineRule="auto"/>
        <w:ind w:firstLine="420"/>
        <w:rPr>
          <w:rFonts w:ascii="Times New Roman" w:hAnsi="Times New Roman" w:cs="Times New Roman"/>
        </w:rPr>
      </w:pPr>
      <w:r w:rsidRPr="00514692">
        <w:rPr>
          <w:rFonts w:ascii="Times New Roman" w:hAnsi="Times New Roman" w:cs="Times New Roman" w:hint="eastAsia"/>
        </w:rPr>
        <w:t>项目</w:t>
      </w:r>
      <w:r>
        <w:rPr>
          <w:rFonts w:ascii="Times New Roman" w:hAnsi="Times New Roman" w:cs="Times New Roman" w:hint="eastAsia"/>
        </w:rPr>
        <w:t>计划基于</w:t>
      </w:r>
      <w:r>
        <w:rPr>
          <w:rFonts w:ascii="Times New Roman" w:hAnsi="Times New Roman" w:cs="Times New Roman" w:hint="eastAsia"/>
        </w:rPr>
        <w:t>S</w:t>
      </w:r>
      <w:r>
        <w:rPr>
          <w:rFonts w:ascii="Times New Roman" w:hAnsi="Times New Roman" w:cs="Times New Roman"/>
        </w:rPr>
        <w:t>park Streaming</w:t>
      </w:r>
      <w:r>
        <w:rPr>
          <w:rFonts w:ascii="Times New Roman" w:hAnsi="Times New Roman" w:cs="Times New Roman" w:hint="eastAsia"/>
        </w:rPr>
        <w:t>框架，</w:t>
      </w:r>
      <w:ins w:id="260" w:author="liuchao" w:date="2017-05-01T16:18:00Z">
        <w:r w:rsidR="00117CFE">
          <w:rPr>
            <w:rFonts w:ascii="Times New Roman" w:hAnsi="Times New Roman" w:cs="Times New Roman" w:hint="eastAsia"/>
          </w:rPr>
          <w:t>以及</w:t>
        </w:r>
      </w:ins>
      <w:del w:id="261" w:author="liuchao" w:date="2017-05-01T16:18:00Z">
        <w:r w:rsidRPr="00514692" w:rsidDel="00117CFE">
          <w:rPr>
            <w:rFonts w:ascii="Times New Roman" w:hAnsi="Times New Roman" w:cs="Times New Roman" w:hint="eastAsia"/>
          </w:rPr>
          <w:delText>基于</w:delText>
        </w:r>
      </w:del>
      <w:r w:rsidRPr="00514692">
        <w:rPr>
          <w:rFonts w:ascii="Times New Roman" w:hAnsi="Times New Roman" w:cs="Times New Roman" w:hint="eastAsia"/>
        </w:rPr>
        <w:t>机器学习、自然语言处理等技术</w:t>
      </w:r>
      <w:ins w:id="262" w:author="liuchao" w:date="2017-05-01T16:18:00Z">
        <w:r w:rsidR="00117CFE">
          <w:rPr>
            <w:rFonts w:ascii="Times New Roman" w:hAnsi="Times New Roman" w:cs="Times New Roman" w:hint="eastAsia"/>
          </w:rPr>
          <w:t>，</w:t>
        </w:r>
      </w:ins>
      <w:r>
        <w:rPr>
          <w:rFonts w:ascii="Times New Roman" w:hAnsi="Times New Roman" w:cs="Times New Roman" w:hint="eastAsia"/>
        </w:rPr>
        <w:t>实现</w:t>
      </w:r>
      <w:ins w:id="263" w:author="liuchao" w:date="2017-05-01T16:18:00Z">
        <w:r w:rsidR="00D262D6">
          <w:rPr>
            <w:rFonts w:ascii="Times New Roman" w:hAnsi="Times New Roman" w:cs="Times New Roman" w:hint="eastAsia"/>
          </w:rPr>
          <w:t>一个针对</w:t>
        </w:r>
      </w:ins>
      <w:r>
        <w:rPr>
          <w:rFonts w:ascii="Times New Roman" w:hAnsi="Times New Roman" w:cs="Times New Roman"/>
        </w:rPr>
        <w:t>指定主题短文本的</w:t>
      </w:r>
      <w:r>
        <w:rPr>
          <w:rFonts w:ascii="Times New Roman" w:hAnsi="Times New Roman" w:cs="Times New Roman" w:hint="eastAsia"/>
        </w:rPr>
        <w:t>自动识别功能</w:t>
      </w:r>
      <w:r>
        <w:rPr>
          <w:rFonts w:ascii="Times New Roman" w:hAnsi="Times New Roman" w:cs="Times New Roman"/>
        </w:rPr>
        <w:t>。</w:t>
      </w:r>
      <w:r w:rsidRPr="00514692">
        <w:rPr>
          <w:rFonts w:ascii="Times New Roman" w:hAnsi="Times New Roman" w:cs="Times New Roman" w:hint="eastAsia"/>
        </w:rPr>
        <w:t>本软件产品是一项独立的软件，用户根据软件提供的调用命令实现各种指定功能。</w:t>
      </w:r>
    </w:p>
    <w:p w14:paraId="22C55B06" w14:textId="77777777" w:rsidR="002E167E" w:rsidRPr="002E167E" w:rsidRDefault="002E167E" w:rsidP="00514692">
      <w:pPr>
        <w:spacing w:line="360" w:lineRule="auto"/>
        <w:ind w:firstLine="420"/>
        <w:rPr>
          <w:rFonts w:ascii="Times New Roman" w:hAnsi="Times New Roman" w:cs="Times New Roman"/>
        </w:rPr>
      </w:pPr>
      <w:r>
        <w:rPr>
          <w:rFonts w:ascii="Times New Roman" w:hAnsi="Times New Roman" w:cs="Times New Roman" w:hint="eastAsia"/>
        </w:rPr>
        <w:t>期望达到</w:t>
      </w:r>
      <w:r>
        <w:rPr>
          <w:rFonts w:ascii="Times New Roman" w:hAnsi="Times New Roman" w:cs="Times New Roman"/>
        </w:rPr>
        <w:t>的性能指标是：</w:t>
      </w:r>
      <w:r w:rsidRPr="002E167E">
        <w:rPr>
          <w:rFonts w:ascii="Times New Roman" w:hAnsi="Times New Roman" w:cs="Times New Roman" w:hint="eastAsia"/>
        </w:rPr>
        <w:t>在十台机器的</w:t>
      </w:r>
      <w:r w:rsidRPr="002E167E">
        <w:rPr>
          <w:rFonts w:ascii="Times New Roman" w:hAnsi="Times New Roman" w:cs="Times New Roman" w:hint="eastAsia"/>
        </w:rPr>
        <w:t>spark</w:t>
      </w:r>
      <w:r w:rsidR="0096485F">
        <w:rPr>
          <w:rFonts w:ascii="Times New Roman" w:hAnsi="Times New Roman" w:cs="Times New Roman" w:hint="eastAsia"/>
        </w:rPr>
        <w:t>集群上</w:t>
      </w:r>
      <w:r w:rsidRPr="002E167E">
        <w:rPr>
          <w:rFonts w:ascii="Times New Roman" w:hAnsi="Times New Roman" w:cs="Times New Roman" w:hint="eastAsia"/>
        </w:rPr>
        <w:t>达到每分钟</w:t>
      </w:r>
      <w:r w:rsidR="0096485F">
        <w:rPr>
          <w:rFonts w:ascii="Times New Roman" w:hAnsi="Times New Roman" w:cs="Times New Roman" w:hint="eastAsia"/>
        </w:rPr>
        <w:t>5</w:t>
      </w:r>
      <w:r w:rsidR="0096485F">
        <w:rPr>
          <w:rFonts w:ascii="Times New Roman" w:hAnsi="Times New Roman" w:cs="Times New Roman" w:hint="eastAsia"/>
        </w:rPr>
        <w:t>万</w:t>
      </w:r>
      <w:r w:rsidRPr="002E167E">
        <w:rPr>
          <w:rFonts w:ascii="Times New Roman" w:hAnsi="Times New Roman" w:cs="Times New Roman" w:hint="eastAsia"/>
        </w:rPr>
        <w:t>条的处理速度</w:t>
      </w:r>
      <w:r>
        <w:rPr>
          <w:rFonts w:ascii="Times New Roman" w:hAnsi="Times New Roman" w:cs="Times New Roman" w:hint="eastAsia"/>
        </w:rPr>
        <w:t>。</w:t>
      </w:r>
    </w:p>
    <w:p w14:paraId="0841B89E" w14:textId="77777777" w:rsidR="00514692" w:rsidRDefault="00BA7E69" w:rsidP="00514692">
      <w:pPr>
        <w:pStyle w:val="2"/>
      </w:pPr>
      <w:bookmarkStart w:id="264" w:name="_Toc480964619"/>
      <w:r>
        <w:t>6</w:t>
      </w:r>
      <w:r w:rsidR="00514692">
        <w:rPr>
          <w:rFonts w:hint="eastAsia"/>
        </w:rPr>
        <w:t>.2</w:t>
      </w:r>
      <w:r w:rsidR="00514692">
        <w:rPr>
          <w:rFonts w:hint="eastAsia"/>
        </w:rPr>
        <w:t>软件</w:t>
      </w:r>
      <w:commentRangeStart w:id="265"/>
      <w:r w:rsidR="00514692">
        <w:rPr>
          <w:rFonts w:hint="eastAsia"/>
        </w:rPr>
        <w:t>基本功能描述</w:t>
      </w:r>
      <w:bookmarkEnd w:id="264"/>
      <w:commentRangeEnd w:id="265"/>
      <w:r w:rsidR="00D262D6">
        <w:rPr>
          <w:rStyle w:val="ae"/>
          <w:rFonts w:asciiTheme="minorHAnsi" w:eastAsiaTheme="minorEastAsia" w:hAnsiTheme="minorHAnsi" w:cstheme="minorBidi"/>
          <w:b w:val="0"/>
          <w:bCs w:val="0"/>
        </w:rPr>
        <w:commentReference w:id="265"/>
      </w:r>
    </w:p>
    <w:p w14:paraId="5C544B28" w14:textId="12EDBA70" w:rsidR="00514692" w:rsidRDefault="00514692" w:rsidP="00514692">
      <w:pPr>
        <w:spacing w:line="360" w:lineRule="auto"/>
        <w:ind w:firstLine="420"/>
        <w:rPr>
          <w:rFonts w:ascii="Times New Roman" w:hAnsi="Times New Roman" w:cs="Times New Roman"/>
        </w:rPr>
      </w:pPr>
      <w:r>
        <w:rPr>
          <w:rFonts w:ascii="Times New Roman" w:hAnsi="Times New Roman" w:cs="Times New Roman" w:hint="eastAsia"/>
        </w:rPr>
        <w:t>数据</w:t>
      </w:r>
      <w:r>
        <w:rPr>
          <w:rFonts w:ascii="Times New Roman" w:hAnsi="Times New Roman" w:cs="Times New Roman"/>
        </w:rPr>
        <w:t>生产模块</w:t>
      </w:r>
      <w:r>
        <w:rPr>
          <w:rFonts w:ascii="Times New Roman" w:hAnsi="Times New Roman" w:cs="Times New Roman" w:hint="eastAsia"/>
        </w:rPr>
        <w:t>读取</w:t>
      </w:r>
      <w:r>
        <w:rPr>
          <w:rFonts w:ascii="Times New Roman" w:hAnsi="Times New Roman" w:cs="Times New Roman"/>
        </w:rPr>
        <w:t>一批固定的</w:t>
      </w:r>
      <w:del w:id="266" w:author="liuchao" w:date="2017-05-01T16:19:00Z">
        <w:r w:rsidDel="00D262D6">
          <w:rPr>
            <w:rFonts w:ascii="Times New Roman" w:hAnsi="Times New Roman" w:cs="Times New Roman" w:hint="eastAsia"/>
          </w:rPr>
          <w:delText>，</w:delText>
        </w:r>
      </w:del>
      <w:ins w:id="267" w:author="liuchao" w:date="2017-05-01T16:19:00Z">
        <w:r w:rsidR="00D262D6">
          <w:rPr>
            <w:rFonts w:ascii="Times New Roman" w:hAnsi="Times New Roman" w:cs="Times New Roman" w:hint="eastAsia"/>
          </w:rPr>
          <w:t>、</w:t>
        </w:r>
      </w:ins>
      <w:r>
        <w:rPr>
          <w:rFonts w:ascii="Times New Roman" w:hAnsi="Times New Roman" w:cs="Times New Roman"/>
        </w:rPr>
        <w:t>未标注的短文本集合</w:t>
      </w:r>
      <w:r>
        <w:rPr>
          <w:rFonts w:ascii="Times New Roman" w:hAnsi="Times New Roman" w:cs="Times New Roman" w:hint="eastAsia"/>
        </w:rPr>
        <w:t>，</w:t>
      </w:r>
      <w:r>
        <w:rPr>
          <w:rFonts w:ascii="Times New Roman" w:hAnsi="Times New Roman" w:cs="Times New Roman"/>
        </w:rPr>
        <w:t>将其不断发送至</w:t>
      </w:r>
      <w:proofErr w:type="spellStart"/>
      <w:r>
        <w:rPr>
          <w:rFonts w:ascii="Times New Roman" w:hAnsi="Times New Roman" w:cs="Times New Roman"/>
        </w:rPr>
        <w:t>kafka</w:t>
      </w:r>
      <w:proofErr w:type="spellEnd"/>
      <w:r>
        <w:rPr>
          <w:rFonts w:ascii="Times New Roman" w:hAnsi="Times New Roman" w:cs="Times New Roman" w:hint="eastAsia"/>
        </w:rPr>
        <w:t>的</w:t>
      </w:r>
      <w:r>
        <w:rPr>
          <w:rFonts w:ascii="Times New Roman" w:hAnsi="Times New Roman" w:cs="Times New Roman"/>
        </w:rPr>
        <w:t>指定</w:t>
      </w:r>
      <w:r>
        <w:rPr>
          <w:rFonts w:ascii="Times New Roman" w:hAnsi="Times New Roman" w:cs="Times New Roman" w:hint="eastAsia"/>
        </w:rPr>
        <w:t>topic</w:t>
      </w:r>
      <w:r>
        <w:rPr>
          <w:rFonts w:ascii="Times New Roman" w:hAnsi="Times New Roman" w:cs="Times New Roman" w:hint="eastAsia"/>
        </w:rPr>
        <w:t>。</w:t>
      </w:r>
    </w:p>
    <w:p w14:paraId="28D41B7E" w14:textId="77777777" w:rsidR="00514692" w:rsidRDefault="00514692" w:rsidP="00514692">
      <w:pPr>
        <w:spacing w:line="360" w:lineRule="auto"/>
        <w:ind w:firstLine="420"/>
        <w:rPr>
          <w:rFonts w:ascii="Times New Roman" w:hAnsi="Times New Roman" w:cs="Times New Roman"/>
        </w:rPr>
      </w:pPr>
      <w:r>
        <w:rPr>
          <w:rFonts w:ascii="Times New Roman" w:hAnsi="Times New Roman" w:cs="Times New Roman" w:hint="eastAsia"/>
        </w:rPr>
        <w:t>基于</w:t>
      </w:r>
      <w:r>
        <w:rPr>
          <w:rFonts w:ascii="Times New Roman" w:hAnsi="Times New Roman" w:cs="Times New Roman"/>
        </w:rPr>
        <w:t>Spark Streaming</w:t>
      </w:r>
      <w:r>
        <w:rPr>
          <w:rFonts w:ascii="Times New Roman" w:hAnsi="Times New Roman" w:cs="Times New Roman" w:hint="eastAsia"/>
        </w:rPr>
        <w:t>的</w:t>
      </w:r>
      <w:r>
        <w:rPr>
          <w:rFonts w:ascii="Times New Roman" w:hAnsi="Times New Roman" w:cs="Times New Roman"/>
        </w:rPr>
        <w:t>短文</w:t>
      </w:r>
      <w:proofErr w:type="gramStart"/>
      <w:r>
        <w:rPr>
          <w:rFonts w:ascii="Times New Roman" w:hAnsi="Times New Roman" w:cs="Times New Roman"/>
        </w:rPr>
        <w:t>本分类</w:t>
      </w:r>
      <w:r>
        <w:rPr>
          <w:rFonts w:ascii="Times New Roman" w:hAnsi="Times New Roman" w:cs="Times New Roman" w:hint="eastAsia"/>
        </w:rPr>
        <w:t>主系统</w:t>
      </w:r>
      <w:proofErr w:type="gramEnd"/>
      <w:r>
        <w:rPr>
          <w:rFonts w:ascii="Times New Roman" w:hAnsi="Times New Roman" w:cs="Times New Roman"/>
        </w:rPr>
        <w:t>从</w:t>
      </w:r>
      <w:proofErr w:type="spellStart"/>
      <w:r>
        <w:rPr>
          <w:rFonts w:ascii="Times New Roman" w:hAnsi="Times New Roman" w:cs="Times New Roman"/>
        </w:rPr>
        <w:t>kafka</w:t>
      </w:r>
      <w:proofErr w:type="spellEnd"/>
      <w:r>
        <w:rPr>
          <w:rFonts w:ascii="Times New Roman" w:hAnsi="Times New Roman" w:cs="Times New Roman" w:hint="eastAsia"/>
        </w:rPr>
        <w:t>的上述</w:t>
      </w:r>
      <w:r>
        <w:rPr>
          <w:rFonts w:ascii="Times New Roman" w:hAnsi="Times New Roman" w:cs="Times New Roman"/>
        </w:rPr>
        <w:t>topic</w:t>
      </w:r>
      <w:r>
        <w:rPr>
          <w:rFonts w:ascii="Times New Roman" w:hAnsi="Times New Roman" w:cs="Times New Roman" w:hint="eastAsia"/>
        </w:rPr>
        <w:t>中不断</w:t>
      </w:r>
      <w:r>
        <w:rPr>
          <w:rFonts w:ascii="Times New Roman" w:hAnsi="Times New Roman" w:cs="Times New Roman"/>
        </w:rPr>
        <w:t>获取实时流数据，根据用户信息等字段可以对短文本进行</w:t>
      </w:r>
      <w:r>
        <w:rPr>
          <w:rFonts w:ascii="Times New Roman" w:hAnsi="Times New Roman" w:cs="Times New Roman" w:hint="eastAsia"/>
        </w:rPr>
        <w:t>初步的</w:t>
      </w:r>
      <w:r>
        <w:rPr>
          <w:rFonts w:ascii="Times New Roman" w:hAnsi="Times New Roman" w:cs="Times New Roman"/>
        </w:rPr>
        <w:t>过滤，</w:t>
      </w:r>
      <w:r>
        <w:rPr>
          <w:rFonts w:ascii="Times New Roman" w:hAnsi="Times New Roman" w:cs="Times New Roman" w:hint="eastAsia"/>
        </w:rPr>
        <w:t>而后调用</w:t>
      </w:r>
      <w:r>
        <w:rPr>
          <w:rFonts w:ascii="Times New Roman" w:hAnsi="Times New Roman" w:cs="Times New Roman"/>
        </w:rPr>
        <w:t>分类模型对短文本</w:t>
      </w:r>
      <w:r>
        <w:rPr>
          <w:rFonts w:ascii="Times New Roman" w:hAnsi="Times New Roman" w:cs="Times New Roman" w:hint="eastAsia"/>
        </w:rPr>
        <w:t>流进行</w:t>
      </w:r>
      <w:r>
        <w:rPr>
          <w:rFonts w:ascii="Times New Roman" w:hAnsi="Times New Roman" w:cs="Times New Roman"/>
        </w:rPr>
        <w:t>分类，打分类标签后存入</w:t>
      </w:r>
      <w:r>
        <w:rPr>
          <w:rFonts w:ascii="Times New Roman" w:hAnsi="Times New Roman" w:cs="Times New Roman" w:hint="eastAsia"/>
        </w:rPr>
        <w:t>HDFS</w:t>
      </w:r>
      <w:r>
        <w:rPr>
          <w:rFonts w:ascii="Times New Roman" w:hAnsi="Times New Roman" w:cs="Times New Roman" w:hint="eastAsia"/>
        </w:rPr>
        <w:t>和</w:t>
      </w:r>
      <w:proofErr w:type="spellStart"/>
      <w:r>
        <w:rPr>
          <w:rFonts w:ascii="Times New Roman" w:hAnsi="Times New Roman" w:cs="Times New Roman"/>
        </w:rPr>
        <w:t>kafka</w:t>
      </w:r>
      <w:proofErr w:type="spellEnd"/>
      <w:r>
        <w:rPr>
          <w:rFonts w:ascii="Times New Roman" w:hAnsi="Times New Roman" w:cs="Times New Roman" w:hint="eastAsia"/>
        </w:rPr>
        <w:t>的</w:t>
      </w:r>
      <w:r>
        <w:rPr>
          <w:rFonts w:ascii="Times New Roman" w:hAnsi="Times New Roman" w:cs="Times New Roman"/>
        </w:rPr>
        <w:t>另一个</w:t>
      </w:r>
      <w:r>
        <w:rPr>
          <w:rFonts w:ascii="Times New Roman" w:hAnsi="Times New Roman" w:cs="Times New Roman"/>
        </w:rPr>
        <w:t>topic</w:t>
      </w:r>
      <w:r>
        <w:rPr>
          <w:rFonts w:ascii="Times New Roman" w:hAnsi="Times New Roman" w:cs="Times New Roman" w:hint="eastAsia"/>
        </w:rPr>
        <w:t>。</w:t>
      </w:r>
    </w:p>
    <w:p w14:paraId="6C2F8211" w14:textId="77777777" w:rsidR="00114F00" w:rsidRPr="00114F00" w:rsidRDefault="0022149D" w:rsidP="00114F00">
      <w:pPr>
        <w:spacing w:line="360" w:lineRule="auto"/>
        <w:ind w:firstLine="420"/>
        <w:rPr>
          <w:rFonts w:ascii="Times New Roman" w:hAnsi="Times New Roman" w:cs="Times New Roman"/>
        </w:rPr>
      </w:pPr>
      <w:r>
        <w:rPr>
          <w:rFonts w:ascii="Times New Roman" w:hAnsi="Times New Roman" w:cs="Times New Roman" w:hint="eastAsia"/>
        </w:rPr>
        <w:t>后</w:t>
      </w:r>
      <w:r>
        <w:rPr>
          <w:rFonts w:ascii="Times New Roman" w:hAnsi="Times New Roman" w:cs="Times New Roman"/>
        </w:rPr>
        <w:t>处理模块从</w:t>
      </w:r>
      <w:proofErr w:type="spellStart"/>
      <w:r>
        <w:rPr>
          <w:rFonts w:ascii="Times New Roman" w:hAnsi="Times New Roman" w:cs="Times New Roman"/>
        </w:rPr>
        <w:t>kafka</w:t>
      </w:r>
      <w:proofErr w:type="spellEnd"/>
      <w:r>
        <w:rPr>
          <w:rFonts w:ascii="Times New Roman" w:hAnsi="Times New Roman" w:cs="Times New Roman"/>
        </w:rPr>
        <w:t>结果</w:t>
      </w:r>
      <w:r>
        <w:rPr>
          <w:rFonts w:ascii="Times New Roman" w:hAnsi="Times New Roman" w:cs="Times New Roman"/>
        </w:rPr>
        <w:t>topic</w:t>
      </w:r>
      <w:r>
        <w:rPr>
          <w:rFonts w:ascii="Times New Roman" w:hAnsi="Times New Roman" w:cs="Times New Roman"/>
        </w:rPr>
        <w:t>中读取分类结果，存入</w:t>
      </w:r>
      <w:proofErr w:type="spellStart"/>
      <w:r>
        <w:rPr>
          <w:rFonts w:ascii="Times New Roman" w:hAnsi="Times New Roman" w:cs="Times New Roman"/>
        </w:rPr>
        <w:t>mysql</w:t>
      </w:r>
      <w:proofErr w:type="spellEnd"/>
      <w:r>
        <w:rPr>
          <w:rFonts w:ascii="Times New Roman" w:hAnsi="Times New Roman" w:cs="Times New Roman"/>
        </w:rPr>
        <w:t>数据库</w:t>
      </w:r>
      <w:r>
        <w:rPr>
          <w:rFonts w:ascii="Times New Roman" w:hAnsi="Times New Roman" w:cs="Times New Roman" w:hint="eastAsia"/>
        </w:rPr>
        <w:t>。</w:t>
      </w:r>
    </w:p>
    <w:p w14:paraId="759DC972" w14:textId="77777777" w:rsidR="00114F00" w:rsidRDefault="00114F00" w:rsidP="00114F00">
      <w:pPr>
        <w:keepNext/>
        <w:jc w:val="center"/>
      </w:pPr>
      <w:r>
        <w:rPr>
          <w:noProof/>
        </w:rPr>
        <w:lastRenderedPageBreak/>
        <w:drawing>
          <wp:inline distT="0" distB="0" distL="0" distR="0" wp14:anchorId="41272CD0" wp14:editId="16EEEF1F">
            <wp:extent cx="3474720" cy="34175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87433" cy="3430027"/>
                    </a:xfrm>
                    <a:prstGeom prst="rect">
                      <a:avLst/>
                    </a:prstGeom>
                  </pic:spPr>
                </pic:pic>
              </a:graphicData>
            </a:graphic>
          </wp:inline>
        </w:drawing>
      </w:r>
    </w:p>
    <w:p w14:paraId="4146239C" w14:textId="117D3255" w:rsidR="00114F00" w:rsidRPr="00114F00" w:rsidRDefault="00114F00" w:rsidP="00114F00">
      <w:pPr>
        <w:pStyle w:val="a7"/>
        <w:jc w:val="center"/>
      </w:pPr>
      <w:bookmarkStart w:id="268" w:name="_Toc480964139"/>
      <w:commentRangeStart w:id="26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11</w:t>
      </w:r>
      <w:r>
        <w:fldChar w:fldCharType="end"/>
      </w:r>
      <w:r>
        <w:t xml:space="preserve"> </w:t>
      </w:r>
      <w:r>
        <w:rPr>
          <w:rFonts w:hint="eastAsia"/>
        </w:rPr>
        <w:t>系统架构</w:t>
      </w:r>
      <w:ins w:id="270" w:author="liuchao" w:date="2017-05-01T16:21:00Z">
        <w:r w:rsidR="00D262D6">
          <w:rPr>
            <w:rFonts w:hint="eastAsia"/>
          </w:rPr>
          <w:t>示意</w:t>
        </w:r>
      </w:ins>
      <w:r>
        <w:rPr>
          <w:rFonts w:hint="eastAsia"/>
        </w:rPr>
        <w:t>图</w:t>
      </w:r>
      <w:bookmarkEnd w:id="268"/>
      <w:commentRangeEnd w:id="269"/>
      <w:r w:rsidR="00D262D6">
        <w:rPr>
          <w:rStyle w:val="ae"/>
          <w:rFonts w:asciiTheme="minorHAnsi" w:eastAsiaTheme="minorEastAsia" w:hAnsiTheme="minorHAnsi" w:cstheme="minorBidi"/>
        </w:rPr>
        <w:commentReference w:id="269"/>
      </w:r>
    </w:p>
    <w:p w14:paraId="3AD0E1A0" w14:textId="77777777" w:rsidR="00514692" w:rsidRDefault="00BA7E69" w:rsidP="00514692">
      <w:pPr>
        <w:pStyle w:val="2"/>
      </w:pPr>
      <w:bookmarkStart w:id="271" w:name="_Toc480964620"/>
      <w:r>
        <w:t>6</w:t>
      </w:r>
      <w:r w:rsidR="00514692">
        <w:rPr>
          <w:rFonts w:hint="eastAsia"/>
        </w:rPr>
        <w:t>.</w:t>
      </w:r>
      <w:r w:rsidR="00114F00">
        <w:t>3</w:t>
      </w:r>
      <w:r w:rsidR="00514692">
        <w:rPr>
          <w:rFonts w:hint="eastAsia"/>
        </w:rPr>
        <w:t>技术路线</w:t>
      </w:r>
      <w:bookmarkEnd w:id="271"/>
    </w:p>
    <w:p w14:paraId="7A6C9BAD" w14:textId="77777777" w:rsidR="0022149D" w:rsidRPr="00E81337" w:rsidRDefault="0022149D" w:rsidP="00E81337">
      <w:pPr>
        <w:spacing w:line="360" w:lineRule="auto"/>
        <w:ind w:firstLine="420"/>
        <w:rPr>
          <w:rFonts w:ascii="Times New Roman" w:hAnsi="Times New Roman" w:cs="Times New Roman"/>
        </w:rPr>
      </w:pPr>
      <w:r w:rsidRPr="00E81337">
        <w:rPr>
          <w:rFonts w:ascii="Times New Roman" w:hAnsi="Times New Roman" w:cs="Times New Roman" w:hint="eastAsia"/>
        </w:rPr>
        <w:t>利用</w:t>
      </w:r>
      <w:r w:rsidRPr="00E81337">
        <w:rPr>
          <w:rFonts w:ascii="Times New Roman" w:hAnsi="Times New Roman" w:cs="Times New Roman"/>
        </w:rPr>
        <w:t>已标注的训练样本，</w:t>
      </w:r>
      <w:r w:rsidRPr="00E81337">
        <w:rPr>
          <w:rFonts w:ascii="Times New Roman" w:hAnsi="Times New Roman" w:cs="Times New Roman" w:hint="eastAsia"/>
        </w:rPr>
        <w:t>进行分词</w:t>
      </w:r>
      <w:r w:rsidRPr="00E81337">
        <w:rPr>
          <w:rFonts w:ascii="Times New Roman" w:hAnsi="Times New Roman" w:cs="Times New Roman"/>
        </w:rPr>
        <w:t>、关键词</w:t>
      </w:r>
      <w:r w:rsidRPr="00E81337">
        <w:rPr>
          <w:rFonts w:ascii="Times New Roman" w:hAnsi="Times New Roman" w:cs="Times New Roman" w:hint="eastAsia"/>
        </w:rPr>
        <w:t>抽取</w:t>
      </w:r>
      <w:r w:rsidRPr="00E81337">
        <w:rPr>
          <w:rFonts w:ascii="Times New Roman" w:hAnsi="Times New Roman" w:cs="Times New Roman"/>
        </w:rPr>
        <w:t>、词语泛化等预处理后，</w:t>
      </w:r>
      <w:r w:rsidRPr="00E81337">
        <w:rPr>
          <w:rFonts w:ascii="Times New Roman" w:hAnsi="Times New Roman" w:cs="Times New Roman" w:hint="eastAsia"/>
        </w:rPr>
        <w:t>基于</w:t>
      </w:r>
      <w:proofErr w:type="spellStart"/>
      <w:r w:rsidRPr="00E81337">
        <w:rPr>
          <w:rFonts w:ascii="Times New Roman" w:hAnsi="Times New Roman" w:cs="Times New Roman"/>
        </w:rPr>
        <w:t>tensorFlow</w:t>
      </w:r>
      <w:proofErr w:type="spellEnd"/>
      <w:r w:rsidRPr="00E81337">
        <w:rPr>
          <w:rFonts w:ascii="Times New Roman" w:hAnsi="Times New Roman" w:cs="Times New Roman"/>
        </w:rPr>
        <w:t>/</w:t>
      </w:r>
      <w:proofErr w:type="spellStart"/>
      <w:r w:rsidRPr="00E81337">
        <w:rPr>
          <w:rFonts w:ascii="Times New Roman" w:hAnsi="Times New Roman" w:cs="Times New Roman"/>
        </w:rPr>
        <w:t>libsvm</w:t>
      </w:r>
      <w:proofErr w:type="spellEnd"/>
      <w:r w:rsidRPr="00E81337">
        <w:rPr>
          <w:rFonts w:ascii="Times New Roman" w:hAnsi="Times New Roman" w:cs="Times New Roman"/>
        </w:rPr>
        <w:t>训练</w:t>
      </w:r>
      <w:r w:rsidRPr="00E81337">
        <w:rPr>
          <w:rFonts w:ascii="Times New Roman" w:hAnsi="Times New Roman" w:cs="Times New Roman" w:hint="eastAsia"/>
        </w:rPr>
        <w:t>短文本分类模型。</w:t>
      </w:r>
    </w:p>
    <w:p w14:paraId="339D32E9" w14:textId="77777777" w:rsidR="0022149D" w:rsidRPr="00E81337" w:rsidRDefault="0022149D" w:rsidP="00E81337">
      <w:pPr>
        <w:spacing w:line="360" w:lineRule="auto"/>
        <w:ind w:firstLine="420"/>
        <w:rPr>
          <w:rFonts w:ascii="Times New Roman" w:hAnsi="Times New Roman" w:cs="Times New Roman"/>
        </w:rPr>
      </w:pPr>
      <w:r w:rsidRPr="00E81337">
        <w:rPr>
          <w:rFonts w:ascii="Times New Roman" w:hAnsi="Times New Roman" w:cs="Times New Roman" w:hint="eastAsia"/>
        </w:rPr>
        <w:t>编写</w:t>
      </w:r>
      <w:r w:rsidRPr="00E81337">
        <w:rPr>
          <w:rFonts w:ascii="Times New Roman" w:hAnsi="Times New Roman" w:cs="Times New Roman" w:hint="eastAsia"/>
        </w:rPr>
        <w:t>K</w:t>
      </w:r>
      <w:r w:rsidRPr="00E81337">
        <w:rPr>
          <w:rFonts w:ascii="Times New Roman" w:hAnsi="Times New Roman" w:cs="Times New Roman"/>
        </w:rPr>
        <w:t>afka</w:t>
      </w:r>
      <w:r w:rsidRPr="00E81337">
        <w:rPr>
          <w:rFonts w:ascii="Times New Roman" w:hAnsi="Times New Roman" w:cs="Times New Roman"/>
        </w:rPr>
        <w:t>发送数据程序，读取现有的有限的短文本，产生重复的数据流</w:t>
      </w:r>
      <w:r w:rsidRPr="00E81337">
        <w:rPr>
          <w:rFonts w:ascii="Times New Roman" w:hAnsi="Times New Roman" w:cs="Times New Roman" w:hint="eastAsia"/>
        </w:rPr>
        <w:t>输入</w:t>
      </w:r>
      <w:r w:rsidRPr="00E81337">
        <w:rPr>
          <w:rFonts w:ascii="Times New Roman" w:hAnsi="Times New Roman" w:cs="Times New Roman"/>
        </w:rPr>
        <w:t>。</w:t>
      </w:r>
    </w:p>
    <w:p w14:paraId="30B6E040" w14:textId="77777777" w:rsidR="0022149D" w:rsidRPr="00E81337" w:rsidRDefault="0022149D" w:rsidP="00E81337">
      <w:pPr>
        <w:spacing w:line="360" w:lineRule="auto"/>
        <w:ind w:firstLine="420"/>
        <w:rPr>
          <w:rFonts w:ascii="Times New Roman" w:hAnsi="Times New Roman" w:cs="Times New Roman"/>
        </w:rPr>
      </w:pPr>
      <w:r w:rsidRPr="00E81337">
        <w:rPr>
          <w:rFonts w:ascii="Times New Roman" w:hAnsi="Times New Roman" w:cs="Times New Roman" w:hint="eastAsia"/>
        </w:rPr>
        <w:t>编写</w:t>
      </w:r>
      <w:r w:rsidRPr="00E81337">
        <w:rPr>
          <w:rFonts w:ascii="Times New Roman" w:hAnsi="Times New Roman" w:cs="Times New Roman" w:hint="eastAsia"/>
        </w:rPr>
        <w:t>S</w:t>
      </w:r>
      <w:r w:rsidRPr="00E81337">
        <w:rPr>
          <w:rFonts w:ascii="Times New Roman" w:hAnsi="Times New Roman" w:cs="Times New Roman"/>
        </w:rPr>
        <w:t>park</w:t>
      </w:r>
      <w:r w:rsidRPr="00E81337">
        <w:rPr>
          <w:rFonts w:ascii="Times New Roman" w:hAnsi="Times New Roman" w:cs="Times New Roman"/>
        </w:rPr>
        <w:t>应用</w:t>
      </w:r>
      <w:r w:rsidRPr="00E81337">
        <w:rPr>
          <w:rFonts w:ascii="Times New Roman" w:hAnsi="Times New Roman" w:cs="Times New Roman" w:hint="eastAsia"/>
        </w:rPr>
        <w:t>程序</w:t>
      </w:r>
      <w:r w:rsidRPr="00E81337">
        <w:rPr>
          <w:rFonts w:ascii="Times New Roman" w:hAnsi="Times New Roman" w:cs="Times New Roman"/>
        </w:rPr>
        <w:t>，利用</w:t>
      </w:r>
      <w:r w:rsidRPr="00E81337">
        <w:rPr>
          <w:rFonts w:ascii="Times New Roman" w:hAnsi="Times New Roman" w:cs="Times New Roman"/>
        </w:rPr>
        <w:t>Spark API</w:t>
      </w:r>
      <w:r w:rsidRPr="00E81337">
        <w:rPr>
          <w:rFonts w:ascii="Times New Roman" w:hAnsi="Times New Roman" w:cs="Times New Roman" w:hint="eastAsia"/>
        </w:rPr>
        <w:t>中</w:t>
      </w:r>
      <w:r w:rsidRPr="00E81337">
        <w:rPr>
          <w:rFonts w:ascii="Times New Roman" w:hAnsi="Times New Roman" w:cs="Times New Roman"/>
        </w:rPr>
        <w:t>的</w:t>
      </w:r>
      <w:r w:rsidRPr="00E81337">
        <w:rPr>
          <w:rFonts w:ascii="Times New Roman" w:hAnsi="Times New Roman" w:cs="Times New Roman"/>
        </w:rPr>
        <w:t>filter</w:t>
      </w:r>
      <w:r w:rsidRPr="00E81337">
        <w:rPr>
          <w:rFonts w:ascii="Times New Roman" w:hAnsi="Times New Roman" w:cs="Times New Roman"/>
        </w:rPr>
        <w:t>、</w:t>
      </w:r>
      <w:r w:rsidRPr="00E81337">
        <w:rPr>
          <w:rFonts w:ascii="Times New Roman" w:hAnsi="Times New Roman" w:cs="Times New Roman"/>
        </w:rPr>
        <w:t>map</w:t>
      </w:r>
      <w:r w:rsidRPr="00E81337">
        <w:rPr>
          <w:rFonts w:ascii="Times New Roman" w:hAnsi="Times New Roman" w:cs="Times New Roman"/>
        </w:rPr>
        <w:t>等</w:t>
      </w:r>
      <w:r w:rsidRPr="00E81337">
        <w:rPr>
          <w:rFonts w:ascii="Times New Roman" w:hAnsi="Times New Roman" w:cs="Times New Roman" w:hint="eastAsia"/>
        </w:rPr>
        <w:t>RDD</w:t>
      </w:r>
      <w:r w:rsidRPr="00E81337">
        <w:rPr>
          <w:rFonts w:ascii="Times New Roman" w:hAnsi="Times New Roman" w:cs="Times New Roman" w:hint="eastAsia"/>
        </w:rPr>
        <w:t>操作</w:t>
      </w:r>
      <w:r w:rsidRPr="00E81337">
        <w:rPr>
          <w:rFonts w:ascii="Times New Roman" w:hAnsi="Times New Roman" w:cs="Times New Roman"/>
        </w:rPr>
        <w:t>。调用分类模型进行实时</w:t>
      </w:r>
      <w:proofErr w:type="gramStart"/>
      <w:r w:rsidRPr="00E81337">
        <w:rPr>
          <w:rFonts w:ascii="Times New Roman" w:hAnsi="Times New Roman" w:cs="Times New Roman" w:hint="eastAsia"/>
        </w:rPr>
        <w:t>流数据</w:t>
      </w:r>
      <w:proofErr w:type="gramEnd"/>
      <w:r w:rsidRPr="00E81337">
        <w:rPr>
          <w:rFonts w:ascii="Times New Roman" w:hAnsi="Times New Roman" w:cs="Times New Roman"/>
        </w:rPr>
        <w:t>短文本</w:t>
      </w:r>
      <w:r w:rsidRPr="00E81337">
        <w:rPr>
          <w:rFonts w:ascii="Times New Roman" w:hAnsi="Times New Roman" w:cs="Times New Roman" w:hint="eastAsia"/>
        </w:rPr>
        <w:t>分类</w:t>
      </w:r>
      <w:r w:rsidRPr="00E81337">
        <w:rPr>
          <w:rFonts w:ascii="Times New Roman" w:hAnsi="Times New Roman" w:cs="Times New Roman"/>
        </w:rPr>
        <w:t>。</w:t>
      </w:r>
    </w:p>
    <w:p w14:paraId="72C5B54A" w14:textId="77777777" w:rsidR="0022149D" w:rsidRDefault="00E81337" w:rsidP="00E81337">
      <w:pPr>
        <w:spacing w:line="360" w:lineRule="auto"/>
        <w:ind w:firstLine="420"/>
        <w:rPr>
          <w:rFonts w:ascii="Times New Roman" w:hAnsi="Times New Roman" w:cs="Times New Roman"/>
        </w:rPr>
      </w:pPr>
      <w:r w:rsidRPr="00E81337">
        <w:rPr>
          <w:rFonts w:ascii="Times New Roman" w:hAnsi="Times New Roman" w:cs="Times New Roman" w:hint="eastAsia"/>
        </w:rPr>
        <w:t>编写</w:t>
      </w:r>
      <w:proofErr w:type="spellStart"/>
      <w:r w:rsidRPr="00E81337">
        <w:rPr>
          <w:rFonts w:ascii="Times New Roman" w:hAnsi="Times New Roman" w:cs="Times New Roman"/>
        </w:rPr>
        <w:t>kafka</w:t>
      </w:r>
      <w:proofErr w:type="spellEnd"/>
      <w:r w:rsidRPr="00E81337">
        <w:rPr>
          <w:rFonts w:ascii="Times New Roman" w:hAnsi="Times New Roman" w:cs="Times New Roman"/>
        </w:rPr>
        <w:t>消费程序，读取结果</w:t>
      </w:r>
      <w:r w:rsidRPr="00E81337">
        <w:rPr>
          <w:rFonts w:ascii="Times New Roman" w:hAnsi="Times New Roman" w:cs="Times New Roman"/>
        </w:rPr>
        <w:t>topic</w:t>
      </w:r>
      <w:r w:rsidRPr="00E81337">
        <w:rPr>
          <w:rFonts w:ascii="Times New Roman" w:hAnsi="Times New Roman" w:cs="Times New Roman"/>
        </w:rPr>
        <w:t>写入</w:t>
      </w:r>
      <w:r w:rsidRPr="00E81337">
        <w:rPr>
          <w:rFonts w:ascii="Times New Roman" w:hAnsi="Times New Roman" w:cs="Times New Roman" w:hint="eastAsia"/>
        </w:rPr>
        <w:t>数据库</w:t>
      </w:r>
      <w:r w:rsidRPr="00E81337">
        <w:rPr>
          <w:rFonts w:ascii="Times New Roman" w:hAnsi="Times New Roman" w:cs="Times New Roman"/>
        </w:rPr>
        <w:t>完成短文本的分类任务</w:t>
      </w:r>
      <w:r w:rsidRPr="00E81337">
        <w:rPr>
          <w:rFonts w:ascii="Times New Roman" w:hAnsi="Times New Roman" w:cs="Times New Roman" w:hint="eastAsia"/>
        </w:rPr>
        <w:t>。</w:t>
      </w:r>
    </w:p>
    <w:p w14:paraId="25C8C102" w14:textId="77777777" w:rsidR="00114F00" w:rsidRDefault="00BA7E69" w:rsidP="0096485F">
      <w:pPr>
        <w:pStyle w:val="2"/>
      </w:pPr>
      <w:bookmarkStart w:id="272" w:name="_Toc480964621"/>
      <w:r>
        <w:t>6</w:t>
      </w:r>
      <w:r w:rsidR="0096485F">
        <w:rPr>
          <w:rFonts w:hint="eastAsia"/>
        </w:rPr>
        <w:t>.4</w:t>
      </w:r>
      <w:r w:rsidR="0096485F">
        <w:rPr>
          <w:rFonts w:hint="eastAsia"/>
        </w:rPr>
        <w:t>详细实现方案</w:t>
      </w:r>
      <w:bookmarkEnd w:id="272"/>
    </w:p>
    <w:p w14:paraId="21A13D93" w14:textId="77777777" w:rsidR="00905731" w:rsidRDefault="00905731" w:rsidP="00905731">
      <w:pPr>
        <w:pStyle w:val="3"/>
      </w:pPr>
      <w:bookmarkStart w:id="273" w:name="_Toc480964622"/>
      <w:r>
        <w:rPr>
          <w:rFonts w:hint="eastAsia"/>
        </w:rPr>
        <w:t>模型训练</w:t>
      </w:r>
      <w:bookmarkEnd w:id="273"/>
    </w:p>
    <w:p w14:paraId="41C3EDB2" w14:textId="77777777" w:rsidR="00905731" w:rsidRPr="00905731" w:rsidRDefault="00905731" w:rsidP="00905731">
      <w:r>
        <w:rPr>
          <w:rFonts w:hint="eastAsia"/>
        </w:rPr>
        <w:t>由于</w:t>
      </w:r>
      <w:r>
        <w:t>本项目的重点在于</w:t>
      </w:r>
      <w:r>
        <w:rPr>
          <w:rFonts w:hint="eastAsia"/>
        </w:rPr>
        <w:t>S</w:t>
      </w:r>
      <w:r>
        <w:t>park Streaming</w:t>
      </w:r>
      <w:r>
        <w:t>的使用</w:t>
      </w:r>
      <w:r>
        <w:rPr>
          <w:rFonts w:hint="eastAsia"/>
        </w:rPr>
        <w:t>，模型训练</w:t>
      </w:r>
      <w:r>
        <w:t>并不是我们要着重关心的问题。这里</w:t>
      </w:r>
      <w:r>
        <w:rPr>
          <w:rFonts w:hint="eastAsia"/>
        </w:rPr>
        <w:t>，</w:t>
      </w:r>
      <w:r>
        <w:t>我们将</w:t>
      </w:r>
      <w:r w:rsidR="00DE060F">
        <w:rPr>
          <w:rFonts w:hint="eastAsia"/>
        </w:rPr>
        <w:t>使用</w:t>
      </w:r>
      <w:r w:rsidR="00DE060F">
        <w:t>python</w:t>
      </w:r>
      <w:r w:rsidR="00DE060F">
        <w:t>的</w:t>
      </w:r>
      <w:proofErr w:type="spellStart"/>
      <w:r w:rsidR="00DE060F">
        <w:t>sk</w:t>
      </w:r>
      <w:proofErr w:type="spellEnd"/>
      <w:r w:rsidR="00DE060F">
        <w:t>-learn</w:t>
      </w:r>
      <w:r w:rsidR="00DE060F">
        <w:t>工具作为文本分类的模型训练工具。</w:t>
      </w:r>
    </w:p>
    <w:p w14:paraId="14828F79" w14:textId="77777777" w:rsidR="00905731" w:rsidRDefault="00905731" w:rsidP="00905731">
      <w:pPr>
        <w:pStyle w:val="3"/>
      </w:pPr>
      <w:bookmarkStart w:id="274" w:name="_Toc480964623"/>
      <w:r>
        <w:rPr>
          <w:rFonts w:hint="eastAsia"/>
        </w:rPr>
        <w:lastRenderedPageBreak/>
        <w:t>数据的</w:t>
      </w:r>
      <w:r>
        <w:t>产生</w:t>
      </w:r>
      <w:bookmarkEnd w:id="274"/>
    </w:p>
    <w:p w14:paraId="6FC6C535" w14:textId="77777777" w:rsidR="00905731" w:rsidRPr="00905731" w:rsidRDefault="00905731" w:rsidP="00905731">
      <w:pPr>
        <w:spacing w:line="360" w:lineRule="auto"/>
        <w:ind w:firstLine="420"/>
        <w:rPr>
          <w:rFonts w:ascii="Times New Roman" w:hAnsi="Times New Roman" w:cs="Times New Roman"/>
        </w:rPr>
      </w:pPr>
      <w:r w:rsidRPr="00905731">
        <w:rPr>
          <w:rFonts w:ascii="Times New Roman" w:hAnsi="Times New Roman" w:cs="Times New Roman" w:hint="eastAsia"/>
        </w:rPr>
        <w:t>由于项目</w:t>
      </w:r>
      <w:r w:rsidRPr="00905731">
        <w:rPr>
          <w:rFonts w:ascii="Times New Roman" w:hAnsi="Times New Roman" w:cs="Times New Roman"/>
        </w:rPr>
        <w:t>能获取的样本数有限</w:t>
      </w:r>
      <w:r w:rsidRPr="00905731">
        <w:rPr>
          <w:rFonts w:ascii="Times New Roman" w:hAnsi="Times New Roman" w:cs="Times New Roman" w:hint="eastAsia"/>
        </w:rPr>
        <w:t>，</w:t>
      </w:r>
      <w:r w:rsidRPr="00905731">
        <w:rPr>
          <w:rFonts w:ascii="Times New Roman" w:hAnsi="Times New Roman" w:cs="Times New Roman"/>
        </w:rPr>
        <w:t>我们采用</w:t>
      </w:r>
      <w:r w:rsidRPr="00905731">
        <w:rPr>
          <w:rFonts w:ascii="Times New Roman" w:hAnsi="Times New Roman" w:cs="Times New Roman" w:hint="eastAsia"/>
        </w:rPr>
        <w:t>对</w:t>
      </w:r>
      <w:r w:rsidRPr="00905731">
        <w:rPr>
          <w:rFonts w:ascii="Times New Roman" w:hAnsi="Times New Roman" w:cs="Times New Roman"/>
        </w:rPr>
        <w:t>同一批数据</w:t>
      </w:r>
      <w:r w:rsidRPr="00905731">
        <w:rPr>
          <w:rFonts w:ascii="Times New Roman" w:hAnsi="Times New Roman" w:cs="Times New Roman" w:hint="eastAsia"/>
        </w:rPr>
        <w:t>进行</w:t>
      </w:r>
      <w:r w:rsidRPr="00905731">
        <w:rPr>
          <w:rFonts w:ascii="Times New Roman" w:hAnsi="Times New Roman" w:cs="Times New Roman"/>
        </w:rPr>
        <w:t>无限复制从而产生</w:t>
      </w:r>
      <w:r w:rsidRPr="00905731">
        <w:rPr>
          <w:rFonts w:ascii="Times New Roman" w:hAnsi="Times New Roman" w:cs="Times New Roman" w:hint="eastAsia"/>
        </w:rPr>
        <w:t>流式数据的</w:t>
      </w:r>
      <w:r w:rsidRPr="00905731">
        <w:rPr>
          <w:rFonts w:ascii="Times New Roman" w:hAnsi="Times New Roman" w:cs="Times New Roman"/>
        </w:rPr>
        <w:t>解决办法。数据的</w:t>
      </w:r>
      <w:r w:rsidRPr="00905731">
        <w:rPr>
          <w:rFonts w:ascii="Times New Roman" w:hAnsi="Times New Roman" w:cs="Times New Roman" w:hint="eastAsia"/>
        </w:rPr>
        <w:t>产生</w:t>
      </w:r>
      <w:r w:rsidRPr="00905731">
        <w:rPr>
          <w:rFonts w:ascii="Times New Roman" w:hAnsi="Times New Roman" w:cs="Times New Roman"/>
        </w:rPr>
        <w:t>由单独的程序控制，程度</w:t>
      </w:r>
      <w:r w:rsidRPr="00905731">
        <w:rPr>
          <w:rFonts w:ascii="Times New Roman" w:hAnsi="Times New Roman" w:cs="Times New Roman" w:hint="eastAsia"/>
        </w:rPr>
        <w:t>每隔</w:t>
      </w:r>
      <w:r w:rsidRPr="00905731">
        <w:rPr>
          <w:rFonts w:ascii="Times New Roman" w:hAnsi="Times New Roman" w:cs="Times New Roman"/>
        </w:rPr>
        <w:t>一段时间对</w:t>
      </w:r>
      <w:proofErr w:type="gramStart"/>
      <w:r w:rsidRPr="00905731">
        <w:rPr>
          <w:rFonts w:ascii="Times New Roman" w:hAnsi="Times New Roman" w:cs="Times New Roman"/>
        </w:rPr>
        <w:t>源数据</w:t>
      </w:r>
      <w:proofErr w:type="gramEnd"/>
      <w:r w:rsidRPr="00905731">
        <w:rPr>
          <w:rFonts w:ascii="Times New Roman" w:hAnsi="Times New Roman" w:cs="Times New Roman"/>
        </w:rPr>
        <w:t>进行读取，并按照数据格式标准将</w:t>
      </w:r>
      <w:proofErr w:type="gramStart"/>
      <w:r w:rsidRPr="00905731">
        <w:rPr>
          <w:rFonts w:ascii="Times New Roman" w:hAnsi="Times New Roman" w:cs="Times New Roman"/>
        </w:rPr>
        <w:t>源数据</w:t>
      </w:r>
      <w:proofErr w:type="gramEnd"/>
      <w:r w:rsidRPr="00905731">
        <w:rPr>
          <w:rFonts w:ascii="Times New Roman" w:hAnsi="Times New Roman" w:cs="Times New Roman"/>
        </w:rPr>
        <w:t>发送到</w:t>
      </w:r>
      <w:proofErr w:type="spellStart"/>
      <w:r w:rsidRPr="00905731">
        <w:rPr>
          <w:rFonts w:ascii="Times New Roman" w:hAnsi="Times New Roman" w:cs="Times New Roman"/>
        </w:rPr>
        <w:t>kafka</w:t>
      </w:r>
      <w:proofErr w:type="spellEnd"/>
      <w:r w:rsidRPr="00905731">
        <w:rPr>
          <w:rFonts w:ascii="Times New Roman" w:hAnsi="Times New Roman" w:cs="Times New Roman"/>
        </w:rPr>
        <w:t>指定主题下</w:t>
      </w:r>
      <w:r w:rsidRPr="00905731">
        <w:rPr>
          <w:rFonts w:ascii="Times New Roman" w:hAnsi="Times New Roman" w:cs="Times New Roman" w:hint="eastAsia"/>
        </w:rPr>
        <w:t>，</w:t>
      </w:r>
      <w:r w:rsidRPr="00905731">
        <w:rPr>
          <w:rFonts w:ascii="Times New Roman" w:hAnsi="Times New Roman" w:cs="Times New Roman"/>
        </w:rPr>
        <w:t>供给分类程序使用。</w:t>
      </w:r>
    </w:p>
    <w:p w14:paraId="3788818F" w14:textId="77777777" w:rsidR="0096485F" w:rsidRDefault="00905731" w:rsidP="00905731">
      <w:pPr>
        <w:pStyle w:val="3"/>
      </w:pPr>
      <w:bookmarkStart w:id="275" w:name="_Toc480964624"/>
      <w:r>
        <w:rPr>
          <w:rFonts w:hint="eastAsia"/>
        </w:rPr>
        <w:t>文本预处理</w:t>
      </w:r>
      <w:bookmarkEnd w:id="275"/>
    </w:p>
    <w:p w14:paraId="0ADF15CE" w14:textId="77777777" w:rsidR="00905731" w:rsidRDefault="00905731" w:rsidP="00905731">
      <w:pPr>
        <w:spacing w:line="360" w:lineRule="auto"/>
        <w:ind w:firstLine="420"/>
        <w:rPr>
          <w:rFonts w:ascii="Times New Roman" w:hAnsi="Times New Roman" w:cs="Times New Roman"/>
        </w:rPr>
      </w:pPr>
      <w:r w:rsidRPr="00905731">
        <w:rPr>
          <w:rFonts w:ascii="Times New Roman" w:hAnsi="Times New Roman" w:cs="Times New Roman" w:hint="eastAsia"/>
        </w:rPr>
        <w:t>对于输入</w:t>
      </w:r>
      <w:r w:rsidRPr="00905731">
        <w:rPr>
          <w:rFonts w:ascii="Times New Roman" w:hAnsi="Times New Roman" w:cs="Times New Roman"/>
        </w:rPr>
        <w:t>的文本</w:t>
      </w:r>
      <w:r w:rsidRPr="00905731">
        <w:rPr>
          <w:rFonts w:ascii="Times New Roman" w:hAnsi="Times New Roman" w:cs="Times New Roman" w:hint="eastAsia"/>
        </w:rPr>
        <w:t>，首先要</w:t>
      </w:r>
      <w:r w:rsidRPr="00905731">
        <w:rPr>
          <w:rFonts w:ascii="Times New Roman" w:hAnsi="Times New Roman" w:cs="Times New Roman"/>
        </w:rPr>
        <w:t>进行</w:t>
      </w:r>
      <w:r w:rsidRPr="00905731">
        <w:rPr>
          <w:rFonts w:ascii="Times New Roman" w:hAnsi="Times New Roman" w:cs="Times New Roman" w:hint="eastAsia"/>
        </w:rPr>
        <w:t>分词</w:t>
      </w:r>
      <w:r w:rsidRPr="00905731">
        <w:rPr>
          <w:rFonts w:ascii="Times New Roman" w:hAnsi="Times New Roman" w:cs="Times New Roman"/>
        </w:rPr>
        <w:t>、</w:t>
      </w:r>
      <w:r w:rsidRPr="00905731">
        <w:rPr>
          <w:rFonts w:ascii="Times New Roman" w:hAnsi="Times New Roman" w:cs="Times New Roman" w:hint="eastAsia"/>
        </w:rPr>
        <w:t>去停用词</w:t>
      </w:r>
      <w:r w:rsidRPr="00905731">
        <w:rPr>
          <w:rFonts w:ascii="Times New Roman" w:hAnsi="Times New Roman" w:cs="Times New Roman"/>
        </w:rPr>
        <w:t>这样的基本操作，而为了</w:t>
      </w:r>
      <w:r w:rsidRPr="00905731">
        <w:rPr>
          <w:rFonts w:ascii="Times New Roman" w:hAnsi="Times New Roman" w:cs="Times New Roman" w:hint="eastAsia"/>
        </w:rPr>
        <w:t>忽略掉</w:t>
      </w:r>
      <w:r w:rsidRPr="00905731">
        <w:rPr>
          <w:rFonts w:ascii="Times New Roman" w:hAnsi="Times New Roman" w:cs="Times New Roman"/>
        </w:rPr>
        <w:t>一些对文本分类无意义的词，</w:t>
      </w:r>
      <w:r w:rsidRPr="00905731">
        <w:rPr>
          <w:rFonts w:ascii="Times New Roman" w:hAnsi="Times New Roman" w:cs="Times New Roman" w:hint="eastAsia"/>
        </w:rPr>
        <w:t>从而</w:t>
      </w:r>
      <w:r w:rsidRPr="00905731">
        <w:rPr>
          <w:rFonts w:ascii="Times New Roman" w:hAnsi="Times New Roman" w:cs="Times New Roman"/>
        </w:rPr>
        <w:t>达到更好的</w:t>
      </w:r>
      <w:r w:rsidRPr="00905731">
        <w:rPr>
          <w:rFonts w:ascii="Times New Roman" w:hAnsi="Times New Roman" w:cs="Times New Roman" w:hint="eastAsia"/>
        </w:rPr>
        <w:t>分类效果</w:t>
      </w:r>
      <w:r w:rsidRPr="00905731">
        <w:rPr>
          <w:rFonts w:ascii="Times New Roman" w:hAnsi="Times New Roman" w:cs="Times New Roman"/>
        </w:rPr>
        <w:t>，还需将文本中的量词、人名等进行泛化处理，如将</w:t>
      </w:r>
      <w:r w:rsidRPr="00905731">
        <w:rPr>
          <w:rFonts w:ascii="Times New Roman" w:hAnsi="Times New Roman" w:cs="Times New Roman"/>
        </w:rPr>
        <w:t>“</w:t>
      </w:r>
      <w:r w:rsidRPr="00905731">
        <w:rPr>
          <w:rFonts w:ascii="Times New Roman" w:hAnsi="Times New Roman" w:cs="Times New Roman" w:hint="eastAsia"/>
        </w:rPr>
        <w:t>张小明</w:t>
      </w:r>
      <w:r w:rsidRPr="00905731">
        <w:rPr>
          <w:rFonts w:ascii="Times New Roman" w:hAnsi="Times New Roman" w:cs="Times New Roman"/>
        </w:rPr>
        <w:t>”</w:t>
      </w:r>
      <w:r w:rsidRPr="00905731">
        <w:rPr>
          <w:rFonts w:ascii="Times New Roman" w:hAnsi="Times New Roman" w:cs="Times New Roman" w:hint="eastAsia"/>
        </w:rPr>
        <w:t>泛化</w:t>
      </w:r>
      <w:r w:rsidRPr="00905731">
        <w:rPr>
          <w:rFonts w:ascii="Times New Roman" w:hAnsi="Times New Roman" w:cs="Times New Roman"/>
        </w:rPr>
        <w:t>为</w:t>
      </w:r>
      <w:r w:rsidRPr="00905731">
        <w:rPr>
          <w:rFonts w:ascii="Times New Roman" w:hAnsi="Times New Roman" w:cs="Times New Roman"/>
        </w:rPr>
        <w:t>“</w:t>
      </w:r>
      <w:r w:rsidRPr="00905731">
        <w:rPr>
          <w:rFonts w:ascii="Times New Roman" w:hAnsi="Times New Roman" w:cs="Times New Roman" w:hint="eastAsia"/>
        </w:rPr>
        <w:t>&lt;</w:t>
      </w:r>
      <w:r w:rsidRPr="00905731">
        <w:rPr>
          <w:rFonts w:ascii="Times New Roman" w:hAnsi="Times New Roman" w:cs="Times New Roman" w:hint="eastAsia"/>
        </w:rPr>
        <w:t>人名</w:t>
      </w:r>
      <w:r w:rsidRPr="00905731">
        <w:rPr>
          <w:rFonts w:ascii="Times New Roman" w:hAnsi="Times New Roman" w:cs="Times New Roman" w:hint="eastAsia"/>
        </w:rPr>
        <w:t>&gt;</w:t>
      </w:r>
      <w:r w:rsidRPr="00905731">
        <w:rPr>
          <w:rFonts w:ascii="Times New Roman" w:hAnsi="Times New Roman" w:cs="Times New Roman"/>
        </w:rPr>
        <w:t>”</w:t>
      </w:r>
      <w:r w:rsidRPr="00905731">
        <w:rPr>
          <w:rFonts w:ascii="Times New Roman" w:hAnsi="Times New Roman" w:cs="Times New Roman" w:hint="eastAsia"/>
        </w:rPr>
        <w:t>，</w:t>
      </w:r>
      <w:r w:rsidRPr="00905731">
        <w:rPr>
          <w:rFonts w:ascii="Times New Roman" w:hAnsi="Times New Roman" w:cs="Times New Roman"/>
        </w:rPr>
        <w:t>将</w:t>
      </w:r>
      <w:r w:rsidRPr="00905731">
        <w:rPr>
          <w:rFonts w:ascii="Times New Roman" w:hAnsi="Times New Roman" w:cs="Times New Roman"/>
        </w:rPr>
        <w:t>“</w:t>
      </w:r>
      <w:r w:rsidRPr="00905731">
        <w:rPr>
          <w:rFonts w:ascii="Times New Roman" w:hAnsi="Times New Roman" w:cs="Times New Roman" w:hint="eastAsia"/>
        </w:rPr>
        <w:t>一百只</w:t>
      </w:r>
      <w:r w:rsidRPr="00905731">
        <w:rPr>
          <w:rFonts w:ascii="Times New Roman" w:hAnsi="Times New Roman" w:cs="Times New Roman"/>
        </w:rPr>
        <w:t>”</w:t>
      </w:r>
      <w:r w:rsidRPr="00905731">
        <w:rPr>
          <w:rFonts w:ascii="Times New Roman" w:hAnsi="Times New Roman" w:cs="Times New Roman" w:hint="eastAsia"/>
        </w:rPr>
        <w:t>泛化</w:t>
      </w:r>
      <w:r w:rsidRPr="00905731">
        <w:rPr>
          <w:rFonts w:ascii="Times New Roman" w:hAnsi="Times New Roman" w:cs="Times New Roman"/>
        </w:rPr>
        <w:t>为</w:t>
      </w:r>
      <w:r w:rsidRPr="00905731">
        <w:rPr>
          <w:rFonts w:ascii="Times New Roman" w:hAnsi="Times New Roman" w:cs="Times New Roman"/>
        </w:rPr>
        <w:t>“&lt;</w:t>
      </w:r>
      <w:r w:rsidRPr="00905731">
        <w:rPr>
          <w:rFonts w:ascii="Times New Roman" w:hAnsi="Times New Roman" w:cs="Times New Roman" w:hint="eastAsia"/>
        </w:rPr>
        <w:t>量词</w:t>
      </w:r>
      <w:r w:rsidRPr="00905731">
        <w:rPr>
          <w:rFonts w:ascii="Times New Roman" w:hAnsi="Times New Roman" w:cs="Times New Roman" w:hint="eastAsia"/>
        </w:rPr>
        <w:t>&gt;</w:t>
      </w:r>
      <w:r w:rsidRPr="00905731">
        <w:rPr>
          <w:rFonts w:ascii="Times New Roman" w:hAnsi="Times New Roman" w:cs="Times New Roman"/>
        </w:rPr>
        <w:t>”</w:t>
      </w:r>
      <w:r w:rsidRPr="00905731">
        <w:rPr>
          <w:rFonts w:ascii="Times New Roman" w:hAnsi="Times New Roman" w:cs="Times New Roman" w:hint="eastAsia"/>
        </w:rPr>
        <w:t>等</w:t>
      </w:r>
      <w:r w:rsidRPr="00905731">
        <w:rPr>
          <w:rFonts w:ascii="Times New Roman" w:hAnsi="Times New Roman" w:cs="Times New Roman"/>
        </w:rPr>
        <w:t>。</w:t>
      </w:r>
    </w:p>
    <w:p w14:paraId="2B5444EC" w14:textId="77777777" w:rsidR="00DE060F" w:rsidRPr="00DE060F" w:rsidRDefault="00DE060F" w:rsidP="00DE060F">
      <w:pPr>
        <w:pStyle w:val="3"/>
      </w:pPr>
      <w:bookmarkStart w:id="276" w:name="_Toc480964625"/>
      <w:r>
        <w:rPr>
          <w:rFonts w:hint="eastAsia"/>
        </w:rPr>
        <w:t>文本的</w:t>
      </w:r>
      <w:r>
        <w:t>分类</w:t>
      </w:r>
      <w:bookmarkEnd w:id="276"/>
    </w:p>
    <w:p w14:paraId="5AE4D757" w14:textId="77777777" w:rsidR="00905731" w:rsidRDefault="005564D4" w:rsidP="00905731">
      <w:pPr>
        <w:spacing w:line="360" w:lineRule="auto"/>
        <w:ind w:firstLine="420"/>
        <w:rPr>
          <w:rFonts w:ascii="Times New Roman" w:hAnsi="Times New Roman" w:cs="Times New Roman"/>
        </w:rPr>
      </w:pPr>
      <w:r>
        <w:rPr>
          <w:rFonts w:ascii="Times New Roman" w:hAnsi="Times New Roman" w:cs="Times New Roman" w:hint="eastAsia"/>
        </w:rPr>
        <w:t>在</w:t>
      </w:r>
      <w:r>
        <w:rPr>
          <w:rFonts w:ascii="Times New Roman" w:hAnsi="Times New Roman" w:cs="Times New Roman"/>
        </w:rPr>
        <w:t>spark</w:t>
      </w:r>
      <w:r>
        <w:rPr>
          <w:rFonts w:ascii="Times New Roman" w:hAnsi="Times New Roman" w:cs="Times New Roman"/>
        </w:rPr>
        <w:t>的各个计算节点上，加载训练好的模型</w:t>
      </w:r>
      <w:r>
        <w:rPr>
          <w:rFonts w:ascii="Times New Roman" w:hAnsi="Times New Roman" w:cs="Times New Roman" w:hint="eastAsia"/>
        </w:rPr>
        <w:t>。在</w:t>
      </w:r>
      <w:r>
        <w:rPr>
          <w:rFonts w:ascii="Times New Roman" w:hAnsi="Times New Roman" w:cs="Times New Roman"/>
        </w:rPr>
        <w:t>文本预处理的基础上，对处理后的文本</w:t>
      </w:r>
      <w:r>
        <w:rPr>
          <w:rFonts w:ascii="Times New Roman" w:hAnsi="Times New Roman" w:cs="Times New Roman" w:hint="eastAsia"/>
        </w:rPr>
        <w:t>进行</w:t>
      </w:r>
      <w:r>
        <w:rPr>
          <w:rFonts w:ascii="Times New Roman" w:hAnsi="Times New Roman" w:cs="Times New Roman"/>
        </w:rPr>
        <w:t>向量化，输入</w:t>
      </w:r>
      <w:proofErr w:type="gramStart"/>
      <w:r>
        <w:rPr>
          <w:rFonts w:ascii="Times New Roman" w:hAnsi="Times New Roman" w:cs="Times New Roman"/>
        </w:rPr>
        <w:t>给训练</w:t>
      </w:r>
      <w:proofErr w:type="gramEnd"/>
      <w:r>
        <w:rPr>
          <w:rFonts w:ascii="Times New Roman" w:hAnsi="Times New Roman" w:cs="Times New Roman"/>
        </w:rPr>
        <w:t>好的模型</w:t>
      </w:r>
      <w:r>
        <w:rPr>
          <w:rFonts w:ascii="Times New Roman" w:hAnsi="Times New Roman" w:cs="Times New Roman" w:hint="eastAsia"/>
        </w:rPr>
        <w:t>，</w:t>
      </w:r>
      <w:r>
        <w:rPr>
          <w:rFonts w:ascii="Times New Roman" w:hAnsi="Times New Roman" w:cs="Times New Roman"/>
        </w:rPr>
        <w:t>得出分类结果。</w:t>
      </w:r>
      <w:r>
        <w:rPr>
          <w:rFonts w:ascii="Times New Roman" w:hAnsi="Times New Roman" w:cs="Times New Roman" w:hint="eastAsia"/>
        </w:rPr>
        <w:t>将</w:t>
      </w:r>
      <w:r>
        <w:rPr>
          <w:rFonts w:ascii="Times New Roman" w:hAnsi="Times New Roman" w:cs="Times New Roman"/>
        </w:rPr>
        <w:t>分类结果与</w:t>
      </w:r>
      <w:proofErr w:type="gramStart"/>
      <w:r>
        <w:rPr>
          <w:rFonts w:ascii="Times New Roman" w:hAnsi="Times New Roman" w:cs="Times New Roman"/>
        </w:rPr>
        <w:t>源数据</w:t>
      </w:r>
      <w:proofErr w:type="gramEnd"/>
      <w:r>
        <w:rPr>
          <w:rFonts w:ascii="Times New Roman" w:hAnsi="Times New Roman" w:cs="Times New Roman"/>
        </w:rPr>
        <w:t>进行拼接，返回。</w:t>
      </w:r>
    </w:p>
    <w:p w14:paraId="18261AFF" w14:textId="77777777" w:rsidR="005564D4" w:rsidRDefault="005564D4" w:rsidP="005564D4">
      <w:pPr>
        <w:pStyle w:val="3"/>
      </w:pPr>
      <w:bookmarkStart w:id="277" w:name="_Toc480964626"/>
      <w:r>
        <w:rPr>
          <w:rFonts w:hint="eastAsia"/>
        </w:rPr>
        <w:t>分类结果</w:t>
      </w:r>
      <w:r>
        <w:t>的导出</w:t>
      </w:r>
      <w:bookmarkEnd w:id="277"/>
    </w:p>
    <w:p w14:paraId="08E65BD1" w14:textId="77777777" w:rsidR="005564D4" w:rsidRDefault="005564D4" w:rsidP="00F94D48">
      <w:pPr>
        <w:spacing w:line="360" w:lineRule="auto"/>
        <w:ind w:firstLine="420"/>
        <w:rPr>
          <w:rFonts w:ascii="Times New Roman" w:hAnsi="Times New Roman" w:cs="Times New Roman"/>
        </w:rPr>
      </w:pPr>
      <w:r w:rsidRPr="00F94D48">
        <w:rPr>
          <w:rFonts w:ascii="Times New Roman" w:hAnsi="Times New Roman" w:cs="Times New Roman" w:hint="eastAsia"/>
        </w:rPr>
        <w:t>在</w:t>
      </w:r>
      <w:r w:rsidRPr="00F94D48">
        <w:rPr>
          <w:rFonts w:ascii="Times New Roman" w:hAnsi="Times New Roman" w:cs="Times New Roman"/>
        </w:rPr>
        <w:t>spark</w:t>
      </w:r>
      <w:r w:rsidRPr="00F94D48">
        <w:rPr>
          <w:rFonts w:ascii="Times New Roman" w:hAnsi="Times New Roman" w:cs="Times New Roman"/>
        </w:rPr>
        <w:t>程序将输入的文本进行分类</w:t>
      </w:r>
      <w:r w:rsidRPr="00F94D48">
        <w:rPr>
          <w:rFonts w:ascii="Times New Roman" w:hAnsi="Times New Roman" w:cs="Times New Roman" w:hint="eastAsia"/>
        </w:rPr>
        <w:t>，</w:t>
      </w:r>
      <w:r w:rsidRPr="00F94D48">
        <w:rPr>
          <w:rFonts w:ascii="Times New Roman" w:hAnsi="Times New Roman" w:cs="Times New Roman"/>
        </w:rPr>
        <w:t>写入</w:t>
      </w:r>
      <w:proofErr w:type="spellStart"/>
      <w:r w:rsidRPr="00F94D48">
        <w:rPr>
          <w:rFonts w:ascii="Times New Roman" w:hAnsi="Times New Roman" w:cs="Times New Roman"/>
        </w:rPr>
        <w:t>kafka</w:t>
      </w:r>
      <w:proofErr w:type="spellEnd"/>
      <w:r w:rsidRPr="00F94D48">
        <w:rPr>
          <w:rFonts w:ascii="Times New Roman" w:hAnsi="Times New Roman" w:cs="Times New Roman"/>
        </w:rPr>
        <w:t>消息队列后，从消息队列中读取分类结果，按照</w:t>
      </w:r>
      <w:r w:rsidRPr="00F94D48">
        <w:rPr>
          <w:rFonts w:ascii="Times New Roman" w:hAnsi="Times New Roman" w:cs="Times New Roman" w:hint="eastAsia"/>
        </w:rPr>
        <w:t>协议</w:t>
      </w:r>
      <w:r w:rsidRPr="00F94D48">
        <w:rPr>
          <w:rFonts w:ascii="Times New Roman" w:hAnsi="Times New Roman" w:cs="Times New Roman"/>
        </w:rPr>
        <w:t>切分分类结果，将各个字段</w:t>
      </w:r>
      <w:r w:rsidRPr="00F94D48">
        <w:rPr>
          <w:rFonts w:ascii="Times New Roman" w:hAnsi="Times New Roman" w:cs="Times New Roman" w:hint="eastAsia"/>
        </w:rPr>
        <w:t>写入</w:t>
      </w:r>
      <w:proofErr w:type="spellStart"/>
      <w:r w:rsidRPr="00F94D48">
        <w:rPr>
          <w:rFonts w:ascii="Times New Roman" w:hAnsi="Times New Roman" w:cs="Times New Roman"/>
        </w:rPr>
        <w:t>mysql</w:t>
      </w:r>
      <w:proofErr w:type="spellEnd"/>
      <w:r w:rsidRPr="00F94D48">
        <w:rPr>
          <w:rFonts w:ascii="Times New Roman" w:hAnsi="Times New Roman" w:cs="Times New Roman"/>
        </w:rPr>
        <w:t>数据库，完成</w:t>
      </w:r>
      <w:r w:rsidRPr="00F94D48">
        <w:rPr>
          <w:rFonts w:ascii="Times New Roman" w:hAnsi="Times New Roman" w:cs="Times New Roman" w:hint="eastAsia"/>
        </w:rPr>
        <w:t>整个分类</w:t>
      </w:r>
      <w:r w:rsidRPr="00F94D48">
        <w:rPr>
          <w:rFonts w:ascii="Times New Roman" w:hAnsi="Times New Roman" w:cs="Times New Roman"/>
        </w:rPr>
        <w:t>系统。</w:t>
      </w:r>
    </w:p>
    <w:p w14:paraId="085D16BA" w14:textId="77777777" w:rsidR="00F94D48" w:rsidRDefault="00BA7E69" w:rsidP="00F94D48">
      <w:pPr>
        <w:pStyle w:val="2"/>
      </w:pPr>
      <w:bookmarkStart w:id="278" w:name="_Toc480964627"/>
      <w:r>
        <w:t>6</w:t>
      </w:r>
      <w:r w:rsidR="00F94D48">
        <w:rPr>
          <w:rFonts w:hint="eastAsia"/>
        </w:rPr>
        <w:t>.5</w:t>
      </w:r>
      <w:r w:rsidR="00F94D48">
        <w:rPr>
          <w:rFonts w:hint="eastAsia"/>
        </w:rPr>
        <w:t>技术难点</w:t>
      </w:r>
      <w:bookmarkEnd w:id="278"/>
    </w:p>
    <w:p w14:paraId="763DA114" w14:textId="77777777" w:rsidR="00F94D48" w:rsidRPr="00F94D48" w:rsidRDefault="00F94D48" w:rsidP="00F94D48">
      <w:pPr>
        <w:spacing w:line="360" w:lineRule="auto"/>
        <w:ind w:firstLine="420"/>
        <w:rPr>
          <w:rFonts w:ascii="Times New Roman" w:hAnsi="Times New Roman" w:cs="Times New Roman"/>
        </w:rPr>
      </w:pPr>
      <w:r w:rsidRPr="00F94D48">
        <w:rPr>
          <w:rFonts w:ascii="Times New Roman" w:hAnsi="Times New Roman" w:cs="Times New Roman" w:hint="eastAsia"/>
        </w:rPr>
        <w:t>本课题</w:t>
      </w:r>
      <w:r w:rsidRPr="00F94D48">
        <w:rPr>
          <w:rFonts w:ascii="Times New Roman" w:hAnsi="Times New Roman" w:cs="Times New Roman"/>
        </w:rPr>
        <w:t>使用</w:t>
      </w:r>
      <w:r w:rsidRPr="00F94D48">
        <w:rPr>
          <w:rFonts w:ascii="Times New Roman" w:hAnsi="Times New Roman" w:cs="Times New Roman"/>
        </w:rPr>
        <w:t>Spark</w:t>
      </w:r>
      <w:r w:rsidRPr="00F94D48">
        <w:rPr>
          <w:rFonts w:ascii="Times New Roman" w:hAnsi="Times New Roman" w:cs="Times New Roman"/>
        </w:rPr>
        <w:t>作为分布式计算框架，使用</w:t>
      </w:r>
      <w:r w:rsidRPr="00F94D48">
        <w:rPr>
          <w:rFonts w:ascii="Times New Roman" w:hAnsi="Times New Roman" w:cs="Times New Roman"/>
        </w:rPr>
        <w:t>java</w:t>
      </w:r>
      <w:r w:rsidRPr="00F94D48">
        <w:rPr>
          <w:rFonts w:ascii="Times New Roman" w:hAnsi="Times New Roman" w:cs="Times New Roman"/>
        </w:rPr>
        <w:t>或</w:t>
      </w:r>
      <w:r w:rsidRPr="00F94D48">
        <w:rPr>
          <w:rFonts w:ascii="Times New Roman" w:hAnsi="Times New Roman" w:cs="Times New Roman"/>
        </w:rPr>
        <w:t>python</w:t>
      </w:r>
      <w:r w:rsidRPr="00F94D48">
        <w:rPr>
          <w:rFonts w:ascii="Times New Roman" w:hAnsi="Times New Roman" w:cs="Times New Roman"/>
        </w:rPr>
        <w:t>作为开发语言。</w:t>
      </w:r>
      <w:r>
        <w:rPr>
          <w:rFonts w:ascii="Times New Roman" w:hAnsi="Times New Roman" w:cs="Times New Roman" w:hint="eastAsia"/>
        </w:rPr>
        <w:t>没有</w:t>
      </w:r>
      <w:r>
        <w:rPr>
          <w:rFonts w:ascii="Times New Roman" w:hAnsi="Times New Roman" w:cs="Times New Roman"/>
        </w:rPr>
        <w:t>大的困难点，</w:t>
      </w:r>
      <w:r>
        <w:rPr>
          <w:rFonts w:ascii="Times New Roman" w:hAnsi="Times New Roman" w:cs="Times New Roman" w:hint="eastAsia"/>
        </w:rPr>
        <w:t>但是</w:t>
      </w:r>
      <w:r>
        <w:rPr>
          <w:rFonts w:ascii="Times New Roman" w:hAnsi="Times New Roman" w:cs="Times New Roman"/>
        </w:rPr>
        <w:t>会存在一些诸如分布式模型调用等方面的工程问题。</w:t>
      </w:r>
      <w:r>
        <w:rPr>
          <w:rFonts w:ascii="Times New Roman" w:hAnsi="Times New Roman" w:cs="Times New Roman" w:hint="eastAsia"/>
        </w:rPr>
        <w:t>因此项目风险</w:t>
      </w:r>
      <w:r>
        <w:rPr>
          <w:rFonts w:ascii="Times New Roman" w:hAnsi="Times New Roman" w:cs="Times New Roman"/>
        </w:rPr>
        <w:t>也属于可控范围内，项目是可行的。</w:t>
      </w:r>
    </w:p>
    <w:p w14:paraId="35596F5B" w14:textId="77777777" w:rsidR="00B17751" w:rsidRPr="00801DF8" w:rsidRDefault="00BA7E69" w:rsidP="005373A0">
      <w:pPr>
        <w:pStyle w:val="1"/>
        <w:rPr>
          <w:rFonts w:ascii="Times New Roman" w:hAnsi="Times New Roman" w:cs="Times New Roman"/>
        </w:rPr>
      </w:pPr>
      <w:bookmarkStart w:id="279" w:name="_Toc480964628"/>
      <w:r>
        <w:rPr>
          <w:rFonts w:ascii="Times New Roman" w:hAnsi="Times New Roman" w:cs="Times New Roman"/>
        </w:rPr>
        <w:lastRenderedPageBreak/>
        <w:t>7</w:t>
      </w:r>
      <w:r w:rsidR="005373A0" w:rsidRPr="00801DF8">
        <w:rPr>
          <w:rFonts w:ascii="Times New Roman" w:hAnsi="Times New Roman" w:cs="Times New Roman"/>
        </w:rPr>
        <w:t>.</w:t>
      </w:r>
      <w:r w:rsidR="00591BCB" w:rsidRPr="00801DF8">
        <w:rPr>
          <w:rFonts w:ascii="Times New Roman" w:hAnsi="Times New Roman" w:cs="Times New Roman"/>
        </w:rPr>
        <w:t>运行环境</w:t>
      </w:r>
      <w:bookmarkEnd w:id="279"/>
    </w:p>
    <w:p w14:paraId="4311CFE6" w14:textId="77777777" w:rsidR="00591BCB" w:rsidRPr="00801DF8" w:rsidRDefault="00BA7E69" w:rsidP="005373A0">
      <w:pPr>
        <w:pStyle w:val="2"/>
        <w:rPr>
          <w:rFonts w:ascii="Times New Roman" w:hAnsi="Times New Roman" w:cs="Times New Roman"/>
        </w:rPr>
      </w:pPr>
      <w:bookmarkStart w:id="280" w:name="_Toc480964629"/>
      <w:r>
        <w:rPr>
          <w:rFonts w:ascii="Times New Roman" w:hAnsi="Times New Roman" w:cs="Times New Roman"/>
        </w:rPr>
        <w:t>7</w:t>
      </w:r>
      <w:r w:rsidR="00591BCB" w:rsidRPr="00801DF8">
        <w:rPr>
          <w:rFonts w:ascii="Times New Roman" w:hAnsi="Times New Roman" w:cs="Times New Roman"/>
        </w:rPr>
        <w:t>.1</w:t>
      </w:r>
      <w:r w:rsidR="00591BCB" w:rsidRPr="00801DF8">
        <w:rPr>
          <w:rFonts w:ascii="Times New Roman" w:hAnsi="Times New Roman" w:cs="Times New Roman"/>
        </w:rPr>
        <w:t>硬件环境</w:t>
      </w:r>
      <w:bookmarkEnd w:id="280"/>
    </w:p>
    <w:p w14:paraId="1D617C3B" w14:textId="77777777" w:rsidR="00BB3F7A" w:rsidRPr="00801DF8" w:rsidRDefault="00BB3F7A" w:rsidP="005373A0">
      <w:pPr>
        <w:ind w:firstLineChars="202" w:firstLine="424"/>
        <w:rPr>
          <w:rFonts w:ascii="Times New Roman" w:hAnsi="Times New Roman" w:cs="Times New Roman"/>
        </w:rPr>
      </w:pPr>
      <w:r w:rsidRPr="00801DF8">
        <w:rPr>
          <w:rFonts w:ascii="Times New Roman" w:hAnsi="Times New Roman" w:cs="Times New Roman"/>
        </w:rPr>
        <w:t>当前实验室拥有</w:t>
      </w:r>
      <w:r w:rsidRPr="00801DF8">
        <w:rPr>
          <w:rFonts w:ascii="Times New Roman" w:hAnsi="Times New Roman" w:cs="Times New Roman"/>
        </w:rPr>
        <w:t>12</w:t>
      </w:r>
      <w:r w:rsidRPr="00801DF8">
        <w:rPr>
          <w:rFonts w:ascii="Times New Roman" w:hAnsi="Times New Roman" w:cs="Times New Roman"/>
        </w:rPr>
        <w:t>台服务器可供使用，硬件为</w:t>
      </w:r>
      <w:r w:rsidRPr="00801DF8">
        <w:rPr>
          <w:rFonts w:ascii="Times New Roman" w:hAnsi="Times New Roman" w:cs="Times New Roman"/>
        </w:rPr>
        <w:t>core i7</w:t>
      </w:r>
      <w:r w:rsidRPr="00801DF8">
        <w:rPr>
          <w:rFonts w:ascii="Times New Roman" w:hAnsi="Times New Roman" w:cs="Times New Roman"/>
        </w:rPr>
        <w:t>处理器，</w:t>
      </w:r>
      <w:r w:rsidRPr="00801DF8">
        <w:rPr>
          <w:rFonts w:ascii="Times New Roman" w:hAnsi="Times New Roman" w:cs="Times New Roman"/>
        </w:rPr>
        <w:t>16G</w:t>
      </w:r>
      <w:r w:rsidRPr="00801DF8">
        <w:rPr>
          <w:rFonts w:ascii="Times New Roman" w:hAnsi="Times New Roman" w:cs="Times New Roman"/>
        </w:rPr>
        <w:t>内存，</w:t>
      </w:r>
      <w:r w:rsidRPr="00801DF8">
        <w:rPr>
          <w:rFonts w:ascii="Times New Roman" w:hAnsi="Times New Roman" w:cs="Times New Roman"/>
        </w:rPr>
        <w:t>1TB</w:t>
      </w:r>
      <w:r w:rsidRPr="00801DF8">
        <w:rPr>
          <w:rFonts w:ascii="Times New Roman" w:hAnsi="Times New Roman" w:cs="Times New Roman"/>
        </w:rPr>
        <w:t>硬盘</w:t>
      </w:r>
      <w:r w:rsidR="009072AE" w:rsidRPr="00801DF8">
        <w:rPr>
          <w:rFonts w:ascii="Times New Roman" w:hAnsi="Times New Roman" w:cs="Times New Roman"/>
        </w:rPr>
        <w:t>。</w:t>
      </w:r>
    </w:p>
    <w:p w14:paraId="3FE79676" w14:textId="77777777" w:rsidR="00591BCB" w:rsidRPr="00801DF8" w:rsidRDefault="00BA7E69" w:rsidP="005373A0">
      <w:pPr>
        <w:pStyle w:val="2"/>
        <w:rPr>
          <w:rFonts w:ascii="Times New Roman" w:hAnsi="Times New Roman" w:cs="Times New Roman"/>
        </w:rPr>
      </w:pPr>
      <w:bookmarkStart w:id="281" w:name="_Toc480964630"/>
      <w:r>
        <w:rPr>
          <w:rFonts w:ascii="Times New Roman" w:hAnsi="Times New Roman" w:cs="Times New Roman"/>
        </w:rPr>
        <w:t>7</w:t>
      </w:r>
      <w:r w:rsidR="00591BCB" w:rsidRPr="00801DF8">
        <w:rPr>
          <w:rFonts w:ascii="Times New Roman" w:hAnsi="Times New Roman" w:cs="Times New Roman"/>
        </w:rPr>
        <w:t>.2</w:t>
      </w:r>
      <w:r w:rsidR="00591BCB" w:rsidRPr="00801DF8">
        <w:rPr>
          <w:rFonts w:ascii="Times New Roman" w:hAnsi="Times New Roman" w:cs="Times New Roman"/>
        </w:rPr>
        <w:t>软件环境</w:t>
      </w:r>
      <w:bookmarkEnd w:id="281"/>
    </w:p>
    <w:p w14:paraId="3283FB18" w14:textId="77777777" w:rsidR="00C95F00" w:rsidRPr="00801DF8" w:rsidRDefault="00C95F00" w:rsidP="00C95F00">
      <w:pPr>
        <w:ind w:firstLineChars="202" w:firstLine="424"/>
        <w:rPr>
          <w:rFonts w:ascii="Times New Roman" w:hAnsi="Times New Roman" w:cs="Times New Roman"/>
        </w:rPr>
      </w:pPr>
      <w:r w:rsidRPr="00801DF8">
        <w:rPr>
          <w:rFonts w:ascii="Times New Roman" w:hAnsi="Times New Roman" w:cs="Times New Roman"/>
        </w:rPr>
        <w:t>软件环境如表</w:t>
      </w:r>
      <w:r w:rsidRPr="00801DF8">
        <w:rPr>
          <w:rFonts w:ascii="Times New Roman" w:hAnsi="Times New Roman" w:cs="Times New Roman"/>
        </w:rPr>
        <w:t>4</w:t>
      </w:r>
      <w:r w:rsidRPr="00801DF8">
        <w:rPr>
          <w:rFonts w:ascii="Times New Roman" w:hAnsi="Times New Roman" w:cs="Times New Roman"/>
        </w:rPr>
        <w:t>所示。</w:t>
      </w:r>
    </w:p>
    <w:p w14:paraId="0C44937A" w14:textId="77777777" w:rsidR="00C95F00" w:rsidRPr="00801DF8" w:rsidRDefault="00C95F00" w:rsidP="00C95F00">
      <w:pPr>
        <w:pStyle w:val="a7"/>
        <w:keepNext/>
        <w:jc w:val="center"/>
        <w:rPr>
          <w:rFonts w:ascii="Times New Roman" w:hAnsi="Times New Roman" w:cs="Times New Roman"/>
        </w:rPr>
      </w:pPr>
      <w:bookmarkStart w:id="282" w:name="_Toc480964158"/>
      <w:r w:rsidRPr="00801DF8">
        <w:rPr>
          <w:rFonts w:ascii="Times New Roman" w:hAnsi="Times New Roman" w:cs="Times New Roman"/>
        </w:rPr>
        <w:t>表</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表</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Pr="00801DF8">
        <w:rPr>
          <w:rFonts w:ascii="Times New Roman" w:hAnsi="Times New Roman" w:cs="Times New Roman"/>
          <w:noProof/>
        </w:rPr>
        <w:t>4</w:t>
      </w:r>
      <w:r w:rsidRPr="00801DF8">
        <w:rPr>
          <w:rFonts w:ascii="Times New Roman" w:hAnsi="Times New Roman" w:cs="Times New Roman"/>
        </w:rPr>
        <w:fldChar w:fldCharType="end"/>
      </w:r>
      <w:r w:rsidRPr="00801DF8">
        <w:rPr>
          <w:rFonts w:ascii="Times New Roman" w:hAnsi="Times New Roman" w:cs="Times New Roman"/>
        </w:rPr>
        <w:t xml:space="preserve"> </w:t>
      </w:r>
      <w:r w:rsidRPr="00801DF8">
        <w:rPr>
          <w:rFonts w:ascii="Times New Roman" w:hAnsi="Times New Roman" w:cs="Times New Roman"/>
        </w:rPr>
        <w:t>软件环境表</w:t>
      </w:r>
      <w:bookmarkEnd w:id="282"/>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3905"/>
      </w:tblGrid>
      <w:tr w:rsidR="005373A0" w:rsidRPr="00801DF8" w14:paraId="228E3546" w14:textId="77777777" w:rsidTr="00C95F00">
        <w:tc>
          <w:tcPr>
            <w:tcW w:w="3815" w:type="dxa"/>
            <w:shd w:val="clear" w:color="auto" w:fill="auto"/>
          </w:tcPr>
          <w:p w14:paraId="3DDA54EF" w14:textId="77777777" w:rsidR="005373A0" w:rsidRPr="00801DF8" w:rsidRDefault="005373A0" w:rsidP="007710EC">
            <w:pPr>
              <w:spacing w:line="360" w:lineRule="auto"/>
              <w:ind w:firstLineChars="200" w:firstLine="420"/>
              <w:rPr>
                <w:rFonts w:ascii="Times New Roman" w:hAnsi="Times New Roman" w:cs="Times New Roman"/>
              </w:rPr>
            </w:pPr>
            <w:r w:rsidRPr="00801DF8">
              <w:rPr>
                <w:rFonts w:ascii="Times New Roman" w:hAnsi="Times New Roman" w:cs="Times New Roman"/>
              </w:rPr>
              <w:t>操作系统</w:t>
            </w:r>
          </w:p>
        </w:tc>
        <w:tc>
          <w:tcPr>
            <w:tcW w:w="3905" w:type="dxa"/>
            <w:shd w:val="clear" w:color="auto" w:fill="auto"/>
          </w:tcPr>
          <w:p w14:paraId="7BF935B4" w14:textId="77777777" w:rsidR="005373A0" w:rsidRPr="00801DF8" w:rsidRDefault="00564B8E" w:rsidP="007710EC">
            <w:pPr>
              <w:spacing w:line="360" w:lineRule="auto"/>
              <w:ind w:firstLineChars="200" w:firstLine="420"/>
              <w:rPr>
                <w:rFonts w:ascii="Times New Roman" w:hAnsi="Times New Roman" w:cs="Times New Roman"/>
              </w:rPr>
            </w:pPr>
            <w:r w:rsidRPr="00801DF8">
              <w:rPr>
                <w:rFonts w:ascii="Times New Roman" w:hAnsi="Times New Roman" w:cs="Times New Roman"/>
              </w:rPr>
              <w:t>centos 6.5</w:t>
            </w:r>
            <w:r w:rsidR="003C0484" w:rsidRPr="00801DF8">
              <w:rPr>
                <w:rFonts w:ascii="Times New Roman" w:hAnsi="Times New Roman" w:cs="Times New Roman"/>
              </w:rPr>
              <w:t>或</w:t>
            </w:r>
            <w:r w:rsidR="003C0484" w:rsidRPr="00801DF8">
              <w:rPr>
                <w:rFonts w:ascii="Times New Roman" w:hAnsi="Times New Roman" w:cs="Times New Roman"/>
              </w:rPr>
              <w:t>Ubuntu16.04</w:t>
            </w:r>
            <w:r w:rsidRPr="00801DF8">
              <w:rPr>
                <w:rFonts w:ascii="Times New Roman" w:hAnsi="Times New Roman" w:cs="Times New Roman"/>
              </w:rPr>
              <w:t>及以上</w:t>
            </w:r>
          </w:p>
        </w:tc>
      </w:tr>
      <w:tr w:rsidR="005373A0" w:rsidRPr="00801DF8" w14:paraId="21D8E22D" w14:textId="77777777" w:rsidTr="00C95F00">
        <w:tc>
          <w:tcPr>
            <w:tcW w:w="3815" w:type="dxa"/>
            <w:shd w:val="clear" w:color="auto" w:fill="auto"/>
          </w:tcPr>
          <w:p w14:paraId="449E9413" w14:textId="77777777" w:rsidR="005373A0" w:rsidRPr="00801DF8" w:rsidRDefault="005373A0" w:rsidP="007710EC">
            <w:pPr>
              <w:spacing w:line="360" w:lineRule="auto"/>
              <w:ind w:firstLineChars="200" w:firstLine="420"/>
              <w:rPr>
                <w:rFonts w:ascii="Times New Roman" w:hAnsi="Times New Roman" w:cs="Times New Roman"/>
              </w:rPr>
            </w:pPr>
            <w:r w:rsidRPr="00801DF8">
              <w:rPr>
                <w:rFonts w:ascii="Times New Roman" w:hAnsi="Times New Roman" w:cs="Times New Roman"/>
              </w:rPr>
              <w:t>开发环境</w:t>
            </w:r>
          </w:p>
        </w:tc>
        <w:tc>
          <w:tcPr>
            <w:tcW w:w="3905" w:type="dxa"/>
            <w:shd w:val="clear" w:color="auto" w:fill="auto"/>
          </w:tcPr>
          <w:p w14:paraId="12A367FC" w14:textId="77777777" w:rsidR="005373A0" w:rsidRPr="00801DF8" w:rsidRDefault="005373A0" w:rsidP="00C95F00">
            <w:pPr>
              <w:spacing w:line="360" w:lineRule="auto"/>
              <w:ind w:firstLineChars="200" w:firstLine="420"/>
              <w:jc w:val="left"/>
              <w:rPr>
                <w:rFonts w:ascii="Times New Roman" w:hAnsi="Times New Roman" w:cs="Times New Roman"/>
              </w:rPr>
            </w:pPr>
            <w:r w:rsidRPr="00801DF8">
              <w:rPr>
                <w:rFonts w:ascii="Times New Roman" w:hAnsi="Times New Roman" w:cs="Times New Roman"/>
              </w:rPr>
              <w:t>eclipse</w:t>
            </w:r>
          </w:p>
        </w:tc>
      </w:tr>
      <w:tr w:rsidR="005373A0" w:rsidRPr="00801DF8" w14:paraId="0988F620" w14:textId="77777777" w:rsidTr="00C95F00">
        <w:tc>
          <w:tcPr>
            <w:tcW w:w="3815" w:type="dxa"/>
            <w:shd w:val="clear" w:color="auto" w:fill="auto"/>
          </w:tcPr>
          <w:p w14:paraId="18699198" w14:textId="77777777" w:rsidR="005373A0" w:rsidRPr="00801DF8" w:rsidRDefault="005373A0" w:rsidP="007710EC">
            <w:pPr>
              <w:spacing w:line="360" w:lineRule="auto"/>
              <w:ind w:firstLineChars="200" w:firstLine="420"/>
              <w:rPr>
                <w:rFonts w:ascii="Times New Roman" w:hAnsi="Times New Roman" w:cs="Times New Roman"/>
              </w:rPr>
            </w:pPr>
            <w:r w:rsidRPr="00801DF8">
              <w:rPr>
                <w:rFonts w:ascii="Times New Roman" w:hAnsi="Times New Roman" w:cs="Times New Roman"/>
              </w:rPr>
              <w:t>项目管理</w:t>
            </w:r>
          </w:p>
        </w:tc>
        <w:tc>
          <w:tcPr>
            <w:tcW w:w="3905" w:type="dxa"/>
            <w:shd w:val="clear" w:color="auto" w:fill="auto"/>
          </w:tcPr>
          <w:p w14:paraId="2503455E" w14:textId="77777777" w:rsidR="005373A0" w:rsidRPr="00801DF8" w:rsidRDefault="005373A0" w:rsidP="007710EC">
            <w:pPr>
              <w:spacing w:line="360" w:lineRule="auto"/>
              <w:ind w:firstLineChars="200" w:firstLine="420"/>
              <w:rPr>
                <w:rFonts w:ascii="Times New Roman" w:hAnsi="Times New Roman" w:cs="Times New Roman"/>
              </w:rPr>
            </w:pPr>
            <w:proofErr w:type="spellStart"/>
            <w:r w:rsidRPr="00801DF8">
              <w:rPr>
                <w:rFonts w:ascii="Times New Roman" w:hAnsi="Times New Roman" w:cs="Times New Roman"/>
              </w:rPr>
              <w:t>Github</w:t>
            </w:r>
            <w:proofErr w:type="spellEnd"/>
          </w:p>
        </w:tc>
      </w:tr>
      <w:tr w:rsidR="005373A0" w:rsidRPr="00801DF8" w14:paraId="5CED7B24" w14:textId="77777777" w:rsidTr="00C95F00">
        <w:tc>
          <w:tcPr>
            <w:tcW w:w="3815" w:type="dxa"/>
            <w:shd w:val="clear" w:color="auto" w:fill="auto"/>
          </w:tcPr>
          <w:p w14:paraId="6656EE55" w14:textId="77777777" w:rsidR="005373A0" w:rsidRPr="00801DF8" w:rsidRDefault="005373A0" w:rsidP="007710EC">
            <w:pPr>
              <w:spacing w:line="360" w:lineRule="auto"/>
              <w:ind w:firstLineChars="200" w:firstLine="420"/>
              <w:rPr>
                <w:rFonts w:ascii="Times New Roman" w:hAnsi="Times New Roman" w:cs="Times New Roman"/>
              </w:rPr>
            </w:pPr>
            <w:r w:rsidRPr="00801DF8">
              <w:rPr>
                <w:rFonts w:ascii="Times New Roman" w:hAnsi="Times New Roman" w:cs="Times New Roman"/>
              </w:rPr>
              <w:t>Hadoop</w:t>
            </w:r>
          </w:p>
        </w:tc>
        <w:tc>
          <w:tcPr>
            <w:tcW w:w="3905" w:type="dxa"/>
            <w:shd w:val="clear" w:color="auto" w:fill="auto"/>
          </w:tcPr>
          <w:p w14:paraId="30022260" w14:textId="77777777" w:rsidR="005373A0" w:rsidRPr="00801DF8" w:rsidRDefault="005373A0" w:rsidP="007710EC">
            <w:pPr>
              <w:spacing w:line="360" w:lineRule="auto"/>
              <w:ind w:firstLineChars="200" w:firstLine="420"/>
              <w:rPr>
                <w:rFonts w:ascii="Times New Roman" w:hAnsi="Times New Roman" w:cs="Times New Roman"/>
              </w:rPr>
            </w:pPr>
            <w:r w:rsidRPr="00801DF8">
              <w:rPr>
                <w:rFonts w:ascii="Times New Roman" w:hAnsi="Times New Roman" w:cs="Times New Roman"/>
              </w:rPr>
              <w:t>2.2</w:t>
            </w:r>
            <w:r w:rsidRPr="00801DF8">
              <w:rPr>
                <w:rFonts w:ascii="Times New Roman" w:hAnsi="Times New Roman" w:cs="Times New Roman"/>
              </w:rPr>
              <w:t>及以上</w:t>
            </w:r>
          </w:p>
        </w:tc>
      </w:tr>
      <w:tr w:rsidR="005373A0" w:rsidRPr="00801DF8" w14:paraId="53B1DA8E" w14:textId="77777777" w:rsidTr="00C95F00">
        <w:tc>
          <w:tcPr>
            <w:tcW w:w="3815" w:type="dxa"/>
            <w:shd w:val="clear" w:color="auto" w:fill="auto"/>
          </w:tcPr>
          <w:p w14:paraId="1D99EBBF" w14:textId="77777777" w:rsidR="005373A0" w:rsidRPr="00801DF8" w:rsidRDefault="005373A0" w:rsidP="007710EC">
            <w:pPr>
              <w:spacing w:line="360" w:lineRule="auto"/>
              <w:ind w:firstLineChars="200" w:firstLine="420"/>
              <w:rPr>
                <w:rFonts w:ascii="Times New Roman" w:hAnsi="Times New Roman" w:cs="Times New Roman"/>
              </w:rPr>
            </w:pPr>
            <w:r w:rsidRPr="00801DF8">
              <w:rPr>
                <w:rFonts w:ascii="Times New Roman" w:hAnsi="Times New Roman" w:cs="Times New Roman"/>
              </w:rPr>
              <w:t>Spark</w:t>
            </w:r>
          </w:p>
        </w:tc>
        <w:tc>
          <w:tcPr>
            <w:tcW w:w="3905" w:type="dxa"/>
            <w:shd w:val="clear" w:color="auto" w:fill="auto"/>
          </w:tcPr>
          <w:p w14:paraId="34F5C5CB" w14:textId="77777777" w:rsidR="005373A0" w:rsidRPr="00801DF8" w:rsidRDefault="005373A0" w:rsidP="007710EC">
            <w:pPr>
              <w:spacing w:line="360" w:lineRule="auto"/>
              <w:ind w:firstLineChars="200" w:firstLine="420"/>
              <w:rPr>
                <w:rFonts w:ascii="Times New Roman" w:hAnsi="Times New Roman" w:cs="Times New Roman"/>
              </w:rPr>
            </w:pPr>
            <w:r w:rsidRPr="00801DF8">
              <w:rPr>
                <w:rFonts w:ascii="Times New Roman" w:hAnsi="Times New Roman" w:cs="Times New Roman"/>
              </w:rPr>
              <w:t>1.6</w:t>
            </w:r>
            <w:r w:rsidRPr="00801DF8">
              <w:rPr>
                <w:rFonts w:ascii="Times New Roman" w:hAnsi="Times New Roman" w:cs="Times New Roman"/>
              </w:rPr>
              <w:t>及以上</w:t>
            </w:r>
          </w:p>
        </w:tc>
      </w:tr>
    </w:tbl>
    <w:p w14:paraId="691A634F" w14:textId="77777777" w:rsidR="005373A0" w:rsidRPr="00801DF8" w:rsidRDefault="005373A0" w:rsidP="00B17751">
      <w:pPr>
        <w:rPr>
          <w:rFonts w:ascii="Times New Roman" w:hAnsi="Times New Roman" w:cs="Times New Roman"/>
        </w:rPr>
      </w:pPr>
    </w:p>
    <w:p w14:paraId="3460B2DA" w14:textId="77777777" w:rsidR="00B17751" w:rsidRPr="00801DF8" w:rsidRDefault="00BA7E69" w:rsidP="00394114">
      <w:pPr>
        <w:pStyle w:val="1"/>
        <w:rPr>
          <w:rFonts w:ascii="Times New Roman" w:hAnsi="Times New Roman" w:cs="Times New Roman"/>
        </w:rPr>
      </w:pPr>
      <w:bookmarkStart w:id="283" w:name="_Toc480964631"/>
      <w:r>
        <w:rPr>
          <w:rFonts w:ascii="Times New Roman" w:hAnsi="Times New Roman" w:cs="Times New Roman"/>
        </w:rPr>
        <w:t>8</w:t>
      </w:r>
      <w:r w:rsidR="00CA7F74" w:rsidRPr="00801DF8">
        <w:rPr>
          <w:rFonts w:ascii="Times New Roman" w:hAnsi="Times New Roman" w:cs="Times New Roman"/>
        </w:rPr>
        <w:t>.</w:t>
      </w:r>
      <w:r w:rsidR="00CA7F74" w:rsidRPr="00801DF8">
        <w:rPr>
          <w:rFonts w:ascii="Times New Roman" w:hAnsi="Times New Roman" w:cs="Times New Roman"/>
        </w:rPr>
        <w:t>参考资料</w:t>
      </w:r>
      <w:bookmarkEnd w:id="283"/>
    </w:p>
    <w:p w14:paraId="7CBA3746" w14:textId="77777777" w:rsidR="00CA7F74" w:rsidRPr="00801DF8" w:rsidRDefault="00B31579" w:rsidP="00B17751">
      <w:pPr>
        <w:rPr>
          <w:rFonts w:ascii="Times New Roman" w:hAnsi="Times New Roman" w:cs="Times New Roman"/>
        </w:rPr>
      </w:pPr>
      <w:r w:rsidRPr="00801DF8">
        <w:rPr>
          <w:rFonts w:ascii="Times New Roman" w:hAnsi="Times New Roman" w:cs="Times New Roman"/>
        </w:rPr>
        <w:t>[1]</w:t>
      </w:r>
      <w:hyperlink r:id="rId26" w:history="1">
        <w:r w:rsidRPr="00801DF8">
          <w:rPr>
            <w:rStyle w:val="a8"/>
            <w:rFonts w:ascii="Times New Roman" w:hAnsi="Times New Roman" w:cs="Times New Roman"/>
          </w:rPr>
          <w:t>https://www.ibm.com/developerworks/cn/analytics/blog/analyze-social-media-data-real-time/index.html</w:t>
        </w:r>
      </w:hyperlink>
      <w:r w:rsidRPr="00801DF8">
        <w:rPr>
          <w:rFonts w:ascii="Times New Roman" w:hAnsi="Times New Roman" w:cs="Times New Roman"/>
        </w:rPr>
        <w:t xml:space="preserve">  </w:t>
      </w:r>
    </w:p>
    <w:p w14:paraId="0EE76FB8" w14:textId="77777777" w:rsidR="00CA7F74" w:rsidRPr="00801DF8" w:rsidRDefault="00CA7F74" w:rsidP="00B17751">
      <w:pPr>
        <w:rPr>
          <w:rFonts w:ascii="Times New Roman" w:hAnsi="Times New Roman" w:cs="Times New Roman"/>
        </w:rPr>
      </w:pPr>
      <w:r w:rsidRPr="00801DF8">
        <w:rPr>
          <w:rFonts w:ascii="Times New Roman" w:hAnsi="Times New Roman" w:cs="Times New Roman"/>
        </w:rPr>
        <w:t xml:space="preserve">[2] </w:t>
      </w:r>
      <w:hyperlink r:id="rId27" w:history="1">
        <w:r w:rsidRPr="00801DF8">
          <w:rPr>
            <w:rStyle w:val="a8"/>
            <w:rFonts w:ascii="Times New Roman" w:hAnsi="Times New Roman" w:cs="Times New Roman"/>
          </w:rPr>
          <w:t>https://academy.datastax.com/resources/apache-spark-streaming</w:t>
        </w:r>
      </w:hyperlink>
    </w:p>
    <w:p w14:paraId="5FB59FE9" w14:textId="77777777" w:rsidR="00CA7F74" w:rsidRPr="00801DF8" w:rsidRDefault="00366590" w:rsidP="00B17751">
      <w:pPr>
        <w:rPr>
          <w:rFonts w:ascii="Times New Roman" w:hAnsi="Times New Roman" w:cs="Times New Roman"/>
        </w:rPr>
      </w:pPr>
      <w:r w:rsidRPr="00801DF8">
        <w:rPr>
          <w:rFonts w:ascii="Times New Roman" w:hAnsi="Times New Roman" w:cs="Times New Roman"/>
        </w:rPr>
        <w:t xml:space="preserve">[3] </w:t>
      </w:r>
      <w:hyperlink r:id="rId28" w:history="1">
        <w:r w:rsidRPr="00801DF8">
          <w:rPr>
            <w:rStyle w:val="a8"/>
            <w:rFonts w:ascii="Times New Roman" w:hAnsi="Times New Roman" w:cs="Times New Roman"/>
          </w:rPr>
          <w:t>http://www.infoq.com/cn/articles/apache-spark-streaming</w:t>
        </w:r>
      </w:hyperlink>
    </w:p>
    <w:p w14:paraId="55C4A514" w14:textId="77777777" w:rsidR="00366590" w:rsidRPr="00801DF8" w:rsidRDefault="00366590" w:rsidP="00B17751">
      <w:pPr>
        <w:rPr>
          <w:rFonts w:ascii="Times New Roman" w:hAnsi="Times New Roman" w:cs="Times New Roman"/>
        </w:rPr>
      </w:pPr>
    </w:p>
    <w:sectPr w:rsidR="00366590" w:rsidRPr="00801DF8" w:rsidSect="009B77D3">
      <w:footerReference w:type="default" r:id="rId29"/>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liuchao" w:date="2017-05-01T15:16:00Z" w:initials="l">
    <w:p w14:paraId="50347FA2" w14:textId="77777777" w:rsidR="00A537D4" w:rsidRDefault="00A537D4">
      <w:pPr>
        <w:pStyle w:val="af"/>
      </w:pPr>
      <w:r>
        <w:rPr>
          <w:rStyle w:val="ae"/>
        </w:rPr>
        <w:annotationRef/>
      </w:r>
      <w:r>
        <w:rPr>
          <w:rFonts w:hint="eastAsia"/>
        </w:rPr>
        <w:t>？</w:t>
      </w:r>
    </w:p>
  </w:comment>
  <w:comment w:id="35" w:author="liuchao" w:date="2017-05-01T15:19:00Z" w:initials="l">
    <w:p w14:paraId="091150CF" w14:textId="77777777" w:rsidR="00345E0B" w:rsidRDefault="00345E0B">
      <w:pPr>
        <w:pStyle w:val="af"/>
      </w:pPr>
      <w:r>
        <w:rPr>
          <w:rStyle w:val="ae"/>
        </w:rPr>
        <w:annotationRef/>
      </w:r>
      <w:r>
        <w:rPr>
          <w:rFonts w:hint="eastAsia"/>
        </w:rPr>
        <w:t>文献引用：图的来源</w:t>
      </w:r>
    </w:p>
  </w:comment>
  <w:comment w:id="41" w:author="liuchao" w:date="2017-05-01T15:21:00Z" w:initials="l">
    <w:p w14:paraId="7855B856" w14:textId="77777777" w:rsidR="00345E0B" w:rsidRDefault="00345E0B">
      <w:pPr>
        <w:pStyle w:val="af"/>
      </w:pPr>
      <w:r>
        <w:rPr>
          <w:rStyle w:val="ae"/>
        </w:rPr>
        <w:annotationRef/>
      </w:r>
      <w:r>
        <w:rPr>
          <w:rFonts w:hint="eastAsia"/>
        </w:rPr>
        <w:t>“小圆圈”？有多处。</w:t>
      </w:r>
      <w:r>
        <w:rPr>
          <w:rFonts w:hint="eastAsia"/>
        </w:rPr>
        <w:t>MS Office</w:t>
      </w:r>
      <w:r>
        <w:rPr>
          <w:rFonts w:hint="eastAsia"/>
        </w:rPr>
        <w:t>兼容问题？</w:t>
      </w:r>
    </w:p>
  </w:comment>
  <w:comment w:id="44" w:author="liuchao" w:date="2017-05-01T15:22:00Z" w:initials="l">
    <w:p w14:paraId="0B8DC2B7" w14:textId="77777777" w:rsidR="00345E0B" w:rsidRDefault="00345E0B">
      <w:pPr>
        <w:pStyle w:val="af"/>
      </w:pPr>
      <w:r>
        <w:rPr>
          <w:rStyle w:val="ae"/>
        </w:rPr>
        <w:annotationRef/>
      </w:r>
      <w:r>
        <w:rPr>
          <w:rFonts w:hint="eastAsia"/>
        </w:rPr>
        <w:t>？</w:t>
      </w:r>
    </w:p>
  </w:comment>
  <w:comment w:id="72" w:author="liuchao" w:date="2017-05-01T16:27:00Z" w:initials="l">
    <w:p w14:paraId="01670C41" w14:textId="4303EE99" w:rsidR="00F42E34" w:rsidRDefault="00F42E34">
      <w:pPr>
        <w:pStyle w:val="af"/>
      </w:pPr>
      <w:r>
        <w:rPr>
          <w:rStyle w:val="ae"/>
        </w:rPr>
        <w:annotationRef/>
      </w:r>
      <w:r>
        <w:rPr>
          <w:rFonts w:hint="eastAsia"/>
        </w:rPr>
        <w:t>从本章的描述中，不仅可以提取出用例模型（包括下面的用例图和</w:t>
      </w:r>
      <w:r>
        <w:rPr>
          <w:rFonts w:hint="eastAsia"/>
        </w:rPr>
        <w:t>RUCM</w:t>
      </w:r>
      <w:r>
        <w:rPr>
          <w:rFonts w:hint="eastAsia"/>
        </w:rPr>
        <w:t>用例描述），而且还可以抽象出相关的数据模型</w:t>
      </w:r>
      <w:r w:rsidR="00B15F1F">
        <w:rPr>
          <w:rFonts w:hint="eastAsia"/>
        </w:rPr>
        <w:t>和任务模型</w:t>
      </w:r>
      <w:r w:rsidR="00B15F1F">
        <w:rPr>
          <w:rFonts w:hint="eastAsia"/>
        </w:rPr>
        <w:t>（如</w:t>
      </w:r>
      <w:r w:rsidR="00B15F1F">
        <w:rPr>
          <w:rFonts w:hint="eastAsia"/>
        </w:rPr>
        <w:t>，数据类、任务类</w:t>
      </w:r>
      <w:r w:rsidR="00B15F1F">
        <w:rPr>
          <w:rFonts w:hint="eastAsia"/>
        </w:rPr>
        <w:t>）</w:t>
      </w:r>
      <w:r w:rsidR="00B15F1F">
        <w:rPr>
          <w:rFonts w:hint="eastAsia"/>
        </w:rPr>
        <w:t>及其相互之间的各种关系（如数据</w:t>
      </w:r>
      <w:r w:rsidR="00B15F1F">
        <w:rPr>
          <w:rFonts w:hint="eastAsia"/>
        </w:rPr>
        <w:t>/</w:t>
      </w:r>
      <w:r w:rsidR="00B15F1F">
        <w:rPr>
          <w:rFonts w:hint="eastAsia"/>
        </w:rPr>
        <w:t>任务的分解、聚合、并发），以及</w:t>
      </w:r>
      <w:r>
        <w:rPr>
          <w:rFonts w:hint="eastAsia"/>
        </w:rPr>
        <w:t>处理流程（如活动图）等</w:t>
      </w:r>
      <w:r w:rsidR="00B15F1F">
        <w:rPr>
          <w:rFonts w:hint="eastAsia"/>
        </w:rPr>
        <w:t>。</w:t>
      </w:r>
      <w:r w:rsidR="00B15F1F">
        <w:rPr>
          <w:rFonts w:hint="eastAsia"/>
        </w:rPr>
        <w:t>建议增加。</w:t>
      </w:r>
      <w:bookmarkStart w:id="73" w:name="_GoBack"/>
      <w:bookmarkEnd w:id="73"/>
    </w:p>
  </w:comment>
  <w:comment w:id="85" w:author="liuchao" w:date="2017-05-01T15:37:00Z" w:initials="l">
    <w:p w14:paraId="5873A98A" w14:textId="77777777" w:rsidR="00B418F1" w:rsidRDefault="00B418F1">
      <w:pPr>
        <w:pStyle w:val="af"/>
      </w:pPr>
      <w:r>
        <w:rPr>
          <w:rStyle w:val="ae"/>
        </w:rPr>
        <w:annotationRef/>
      </w:r>
      <w:r>
        <w:rPr>
          <w:rFonts w:hint="eastAsia"/>
        </w:rPr>
        <w:t>英文词前后不要留空格！</w:t>
      </w:r>
    </w:p>
  </w:comment>
  <w:comment w:id="112" w:author="liuchao" w:date="2017-05-01T15:45:00Z" w:initials="l">
    <w:p w14:paraId="683C02C6" w14:textId="77777777" w:rsidR="00901702" w:rsidRDefault="00901702">
      <w:pPr>
        <w:pStyle w:val="af"/>
      </w:pPr>
      <w:r>
        <w:rPr>
          <w:rStyle w:val="ae"/>
        </w:rPr>
        <w:annotationRef/>
      </w:r>
      <w:r>
        <w:rPr>
          <w:rFonts w:hint="eastAsia"/>
        </w:rPr>
        <w:t>？</w:t>
      </w:r>
    </w:p>
  </w:comment>
  <w:comment w:id="153" w:author="liuchao" w:date="2017-05-01T15:50:00Z" w:initials="l">
    <w:p w14:paraId="6143587E" w14:textId="77777777" w:rsidR="00A90F67" w:rsidRDefault="00A90F67">
      <w:pPr>
        <w:pStyle w:val="af"/>
      </w:pPr>
      <w:r>
        <w:rPr>
          <w:rStyle w:val="ae"/>
        </w:rPr>
        <w:annotationRef/>
      </w:r>
      <w:r>
        <w:rPr>
          <w:rFonts w:hint="eastAsia"/>
        </w:rPr>
        <w:t>这段解释使用的“术语”与图</w:t>
      </w:r>
      <w:r>
        <w:rPr>
          <w:rFonts w:hint="eastAsia"/>
        </w:rPr>
        <w:t>5</w:t>
      </w:r>
      <w:r>
        <w:rPr>
          <w:rFonts w:hint="eastAsia"/>
        </w:rPr>
        <w:t>中的不一样？</w:t>
      </w:r>
    </w:p>
  </w:comment>
  <w:comment w:id="219" w:author="liuchao" w:date="2017-05-01T16:01:00Z" w:initials="l">
    <w:p w14:paraId="38AE2D26" w14:textId="2D442D4D" w:rsidR="00AB36BD" w:rsidRDefault="00AB36BD" w:rsidP="00117CFE">
      <w:pPr>
        <w:pStyle w:val="af"/>
        <w:numPr>
          <w:ilvl w:val="0"/>
          <w:numId w:val="23"/>
        </w:numPr>
      </w:pPr>
      <w:r>
        <w:rPr>
          <w:rStyle w:val="ae"/>
        </w:rPr>
        <w:annotationRef/>
      </w:r>
      <w:r>
        <w:rPr>
          <w:rFonts w:hint="eastAsia"/>
        </w:rPr>
        <w:t>用户用到的四种应用用例，都“包含”</w:t>
      </w:r>
      <w:r>
        <w:t>…</w:t>
      </w:r>
      <w:r>
        <w:rPr>
          <w:rFonts w:hint="eastAsia"/>
        </w:rPr>
        <w:t>等</w:t>
      </w:r>
      <w:r>
        <w:rPr>
          <w:rFonts w:hint="eastAsia"/>
        </w:rPr>
        <w:t>5</w:t>
      </w:r>
      <w:r>
        <w:rPr>
          <w:rFonts w:hint="eastAsia"/>
        </w:rPr>
        <w:t>个用例。所以，这张</w:t>
      </w:r>
      <w:proofErr w:type="gramStart"/>
      <w:r>
        <w:rPr>
          <w:rFonts w:hint="eastAsia"/>
        </w:rPr>
        <w:t>图是否</w:t>
      </w:r>
      <w:proofErr w:type="gramEnd"/>
      <w:r>
        <w:rPr>
          <w:rFonts w:hint="eastAsia"/>
        </w:rPr>
        <w:t>可以进一步优化？</w:t>
      </w:r>
    </w:p>
    <w:p w14:paraId="10F8A0F9" w14:textId="6F9D46D7" w:rsidR="00117CFE" w:rsidRDefault="00117CFE" w:rsidP="00117CFE">
      <w:pPr>
        <w:pStyle w:val="af"/>
        <w:numPr>
          <w:ilvl w:val="0"/>
          <w:numId w:val="23"/>
        </w:numPr>
        <w:rPr>
          <w:rFonts w:hint="eastAsia"/>
        </w:rPr>
      </w:pPr>
      <w:r>
        <w:rPr>
          <w:rFonts w:hint="eastAsia"/>
        </w:rPr>
        <w:t>下面只有</w:t>
      </w:r>
      <w:r>
        <w:rPr>
          <w:rFonts w:hint="eastAsia"/>
        </w:rPr>
        <w:t>4</w:t>
      </w:r>
      <w:r>
        <w:rPr>
          <w:rFonts w:hint="eastAsia"/>
        </w:rPr>
        <w:t>个用例的说明？不全。</w:t>
      </w:r>
    </w:p>
  </w:comment>
  <w:comment w:id="236" w:author="liuchao" w:date="2017-05-01T16:12:00Z" w:initials="l">
    <w:p w14:paraId="08E2A405" w14:textId="793986E8" w:rsidR="00117CFE" w:rsidRDefault="00117CFE">
      <w:pPr>
        <w:pStyle w:val="af"/>
      </w:pPr>
      <w:r>
        <w:rPr>
          <w:rStyle w:val="ae"/>
        </w:rPr>
        <w:annotationRef/>
      </w:r>
      <w:r>
        <w:rPr>
          <w:rFonts w:hint="eastAsia"/>
        </w:rPr>
        <w:t>与图</w:t>
      </w:r>
      <w:r>
        <w:rPr>
          <w:rFonts w:hint="eastAsia"/>
        </w:rPr>
        <w:t>6</w:t>
      </w:r>
      <w:r>
        <w:rPr>
          <w:rFonts w:hint="eastAsia"/>
        </w:rPr>
        <w:t>中的</w:t>
      </w:r>
      <w:proofErr w:type="gramStart"/>
      <w:r>
        <w:rPr>
          <w:rFonts w:hint="eastAsia"/>
        </w:rPr>
        <w:t>用例名</w:t>
      </w:r>
      <w:proofErr w:type="gramEnd"/>
      <w:r>
        <w:rPr>
          <w:rFonts w:hint="eastAsia"/>
        </w:rPr>
        <w:t>不一致</w:t>
      </w:r>
    </w:p>
  </w:comment>
  <w:comment w:id="240" w:author="liuchao" w:date="2017-05-01T16:08:00Z" w:initials="l">
    <w:p w14:paraId="266F4751" w14:textId="10044AA2" w:rsidR="00AB36BD" w:rsidRDefault="00AB36BD">
      <w:pPr>
        <w:pStyle w:val="af"/>
      </w:pPr>
      <w:r>
        <w:rPr>
          <w:rStyle w:val="ae"/>
        </w:rPr>
        <w:annotationRef/>
      </w:r>
      <w:r>
        <w:rPr>
          <w:rFonts w:hint="eastAsia"/>
        </w:rPr>
        <w:t>可以根据错误来源和类型，进一步细化。</w:t>
      </w:r>
    </w:p>
  </w:comment>
  <w:comment w:id="243" w:author="liuchao" w:date="2017-05-01T16:09:00Z" w:initials="l">
    <w:p w14:paraId="71011E7E" w14:textId="097C840D" w:rsidR="00117CFE" w:rsidRDefault="00117CFE">
      <w:pPr>
        <w:pStyle w:val="af"/>
      </w:pPr>
      <w:r>
        <w:rPr>
          <w:rStyle w:val="ae"/>
        </w:rPr>
        <w:annotationRef/>
      </w:r>
      <w:r>
        <w:t>S</w:t>
      </w:r>
      <w:r>
        <w:rPr>
          <w:rFonts w:hint="eastAsia"/>
        </w:rPr>
        <w:t>tep3</w:t>
      </w:r>
      <w:r>
        <w:rPr>
          <w:rFonts w:hint="eastAsia"/>
        </w:rPr>
        <w:t>：</w:t>
      </w:r>
      <w:r>
        <w:rPr>
          <w:rFonts w:hint="eastAsia"/>
        </w:rPr>
        <w:t xml:space="preserve">validate that </w:t>
      </w:r>
      <w:r>
        <w:rPr>
          <w:rFonts w:hint="eastAsia"/>
        </w:rPr>
        <w:t>后面是判断句，不可以是动作，如不可以是“检测</w:t>
      </w:r>
      <w:r>
        <w:t>…</w:t>
      </w:r>
      <w:r>
        <w:rPr>
          <w:rFonts w:hint="eastAsia"/>
        </w:rPr>
        <w:t>”，可以使“</w:t>
      </w:r>
      <w:r>
        <w:t>…</w:t>
      </w:r>
      <w:r>
        <w:rPr>
          <w:rFonts w:hint="eastAsia"/>
        </w:rPr>
        <w:t>检测正常”（</w:t>
      </w:r>
      <w:r>
        <w:rPr>
          <w:rFonts w:hint="eastAsia"/>
        </w:rPr>
        <w:t>RUCM</w:t>
      </w:r>
      <w:r>
        <w:rPr>
          <w:rFonts w:hint="eastAsia"/>
        </w:rPr>
        <w:t>规定）</w:t>
      </w:r>
    </w:p>
  </w:comment>
  <w:comment w:id="245" w:author="liuchao" w:date="2017-05-01T16:26:00Z" w:initials="l">
    <w:p w14:paraId="39178E95" w14:textId="7E042E09" w:rsidR="00F42E34" w:rsidRDefault="00F42E34">
      <w:pPr>
        <w:pStyle w:val="af"/>
      </w:pPr>
      <w:r>
        <w:rPr>
          <w:rStyle w:val="ae"/>
        </w:rPr>
        <w:annotationRef/>
      </w:r>
      <w:r>
        <w:rPr>
          <w:rFonts w:hint="eastAsia"/>
        </w:rPr>
        <w:t>典型用例？</w:t>
      </w:r>
    </w:p>
  </w:comment>
  <w:comment w:id="253" w:author="liuchao" w:date="2017-05-01T16:15:00Z" w:initials="l">
    <w:p w14:paraId="6D0A61E3" w14:textId="50DE5BAE" w:rsidR="00117CFE" w:rsidRDefault="00117CFE">
      <w:pPr>
        <w:pStyle w:val="af"/>
      </w:pPr>
      <w:r>
        <w:rPr>
          <w:rStyle w:val="ae"/>
        </w:rPr>
        <w:annotationRef/>
      </w:r>
      <w:r>
        <w:rPr>
          <w:rFonts w:hint="eastAsia"/>
        </w:rPr>
        <w:t>以</w:t>
      </w:r>
      <w:r>
        <w:rPr>
          <w:rFonts w:hint="eastAsia"/>
        </w:rPr>
        <w:t>XML</w:t>
      </w:r>
      <w:r>
        <w:rPr>
          <w:rFonts w:hint="eastAsia"/>
        </w:rPr>
        <w:t>格式</w:t>
      </w:r>
      <w:r>
        <w:rPr>
          <w:rFonts w:hint="eastAsia"/>
        </w:rPr>
        <w:t>存储在磁盘中？</w:t>
      </w:r>
    </w:p>
  </w:comment>
  <w:comment w:id="265" w:author="liuchao" w:date="2017-05-01T16:24:00Z" w:initials="l">
    <w:p w14:paraId="3614EDEF" w14:textId="0342EF1B" w:rsidR="00D262D6" w:rsidRDefault="00D262D6">
      <w:pPr>
        <w:pStyle w:val="af"/>
      </w:pPr>
      <w:r>
        <w:rPr>
          <w:rStyle w:val="ae"/>
        </w:rPr>
        <w:annotationRef/>
      </w:r>
      <w:r>
        <w:rPr>
          <w:rFonts w:hint="eastAsia"/>
        </w:rPr>
        <w:t>本节描述的是“基本功能”？还是，“处理流程”？</w:t>
      </w:r>
    </w:p>
    <w:p w14:paraId="39DB8B64" w14:textId="7E0C70CC" w:rsidR="00D262D6" w:rsidRDefault="00D262D6">
      <w:pPr>
        <w:pStyle w:val="af"/>
        <w:rPr>
          <w:rFonts w:hint="eastAsia"/>
        </w:rPr>
      </w:pPr>
      <w:r>
        <w:rPr>
          <w:rFonts w:hint="eastAsia"/>
        </w:rPr>
        <w:t>典型用例？</w:t>
      </w:r>
    </w:p>
  </w:comment>
  <w:comment w:id="269" w:author="liuchao" w:date="2017-05-01T16:22:00Z" w:initials="l">
    <w:p w14:paraId="281C7BDB" w14:textId="77777777" w:rsidR="00D262D6" w:rsidRDefault="00D262D6">
      <w:pPr>
        <w:pStyle w:val="af"/>
      </w:pPr>
      <w:r>
        <w:rPr>
          <w:rStyle w:val="ae"/>
        </w:rPr>
        <w:annotationRef/>
      </w:r>
      <w:r>
        <w:rPr>
          <w:rFonts w:hint="eastAsia"/>
        </w:rPr>
        <w:t>各个图符的含义？</w:t>
      </w:r>
    </w:p>
    <w:p w14:paraId="47A4DEDF" w14:textId="5F96C51E" w:rsidR="00D262D6" w:rsidRDefault="00D262D6">
      <w:pPr>
        <w:pStyle w:val="af"/>
        <w:rPr>
          <w:rFonts w:hint="eastAsia"/>
        </w:rPr>
      </w:pPr>
      <w:r>
        <w:rPr>
          <w:rFonts w:hint="eastAsia"/>
        </w:rPr>
        <w:t>与上述基本功能和实现方式的描述并不对应？</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347FA2" w15:done="0"/>
  <w15:commentEx w15:paraId="091150CF" w15:done="0"/>
  <w15:commentEx w15:paraId="7855B856" w15:done="0"/>
  <w15:commentEx w15:paraId="0B8DC2B7" w15:done="0"/>
  <w15:commentEx w15:paraId="01670C41" w15:done="0"/>
  <w15:commentEx w15:paraId="5873A98A" w15:done="0"/>
  <w15:commentEx w15:paraId="683C02C6" w15:done="0"/>
  <w15:commentEx w15:paraId="6143587E" w15:done="0"/>
  <w15:commentEx w15:paraId="10F8A0F9" w15:done="0"/>
  <w15:commentEx w15:paraId="08E2A405" w15:done="0"/>
  <w15:commentEx w15:paraId="266F4751" w15:done="0"/>
  <w15:commentEx w15:paraId="71011E7E" w15:done="0"/>
  <w15:commentEx w15:paraId="39178E95" w15:done="0"/>
  <w15:commentEx w15:paraId="6D0A61E3" w15:done="0"/>
  <w15:commentEx w15:paraId="39DB8B64" w15:done="0"/>
  <w15:commentEx w15:paraId="47A4DE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8674E" w14:textId="77777777" w:rsidR="00AF0860" w:rsidRDefault="00AF0860" w:rsidP="0098236A">
      <w:r>
        <w:separator/>
      </w:r>
    </w:p>
  </w:endnote>
  <w:endnote w:type="continuationSeparator" w:id="0">
    <w:p w14:paraId="0BB09200" w14:textId="77777777" w:rsidR="00AF0860" w:rsidRDefault="00AF0860" w:rsidP="00982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F497B" w14:textId="77777777" w:rsidR="00A537D4" w:rsidRDefault="00A537D4">
    <w:pPr>
      <w:pStyle w:val="a4"/>
      <w:jc w:val="right"/>
    </w:pPr>
  </w:p>
  <w:p w14:paraId="56C2C50E" w14:textId="77777777" w:rsidR="00A537D4" w:rsidRDefault="00A537D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2608765"/>
      <w:docPartObj>
        <w:docPartGallery w:val="Page Numbers (Bottom of Page)"/>
        <w:docPartUnique/>
      </w:docPartObj>
    </w:sdtPr>
    <w:sdtContent>
      <w:p w14:paraId="0E691B71" w14:textId="77777777" w:rsidR="00A537D4" w:rsidRDefault="00A537D4">
        <w:pPr>
          <w:pStyle w:val="a4"/>
          <w:jc w:val="right"/>
        </w:pPr>
        <w:r>
          <w:fldChar w:fldCharType="begin"/>
        </w:r>
        <w:r>
          <w:instrText>PAGE   \* MERGEFORMAT</w:instrText>
        </w:r>
        <w:r>
          <w:fldChar w:fldCharType="separate"/>
        </w:r>
        <w:r w:rsidR="00B15F1F" w:rsidRPr="00B15F1F">
          <w:rPr>
            <w:noProof/>
            <w:lang w:val="zh-CN"/>
          </w:rPr>
          <w:t>iv</w:t>
        </w:r>
        <w:r>
          <w:fldChar w:fldCharType="end"/>
        </w:r>
      </w:p>
    </w:sdtContent>
  </w:sdt>
  <w:p w14:paraId="714E884D" w14:textId="77777777" w:rsidR="00A537D4" w:rsidRDefault="00A537D4">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7274046"/>
      <w:docPartObj>
        <w:docPartGallery w:val="Page Numbers (Bottom of Page)"/>
        <w:docPartUnique/>
      </w:docPartObj>
    </w:sdtPr>
    <w:sdtContent>
      <w:p w14:paraId="009319C9" w14:textId="77777777" w:rsidR="00A537D4" w:rsidRDefault="00A537D4">
        <w:pPr>
          <w:pStyle w:val="a4"/>
          <w:jc w:val="right"/>
        </w:pPr>
        <w:r>
          <w:fldChar w:fldCharType="begin"/>
        </w:r>
        <w:r>
          <w:instrText>PAGE   \* MERGEFORMAT</w:instrText>
        </w:r>
        <w:r>
          <w:fldChar w:fldCharType="separate"/>
        </w:r>
        <w:r w:rsidR="00B15F1F" w:rsidRPr="00B15F1F">
          <w:rPr>
            <w:noProof/>
            <w:lang w:val="zh-CN"/>
          </w:rPr>
          <w:t>6</w:t>
        </w:r>
        <w:r>
          <w:fldChar w:fldCharType="end"/>
        </w:r>
      </w:p>
    </w:sdtContent>
  </w:sdt>
  <w:p w14:paraId="2650E8B2" w14:textId="77777777" w:rsidR="00A537D4" w:rsidRDefault="00A537D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8B6AB3" w14:textId="77777777" w:rsidR="00AF0860" w:rsidRDefault="00AF0860" w:rsidP="0098236A">
      <w:r>
        <w:separator/>
      </w:r>
    </w:p>
  </w:footnote>
  <w:footnote w:type="continuationSeparator" w:id="0">
    <w:p w14:paraId="629863CE" w14:textId="77777777" w:rsidR="00AF0860" w:rsidRDefault="00AF0860" w:rsidP="009823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94E"/>
    <w:multiLevelType w:val="hybridMultilevel"/>
    <w:tmpl w:val="B3F694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F75CE1"/>
    <w:multiLevelType w:val="multilevel"/>
    <w:tmpl w:val="CB0A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C13BC"/>
    <w:multiLevelType w:val="hybridMultilevel"/>
    <w:tmpl w:val="94C4AE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B8A018E"/>
    <w:multiLevelType w:val="hybridMultilevel"/>
    <w:tmpl w:val="C9B2628A"/>
    <w:lvl w:ilvl="0" w:tplc="8A685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0829E1"/>
    <w:multiLevelType w:val="hybridMultilevel"/>
    <w:tmpl w:val="98C8CD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2180416"/>
    <w:multiLevelType w:val="hybridMultilevel"/>
    <w:tmpl w:val="E466D2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44F69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4944D48"/>
    <w:multiLevelType w:val="multilevel"/>
    <w:tmpl w:val="2920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504630"/>
    <w:multiLevelType w:val="hybridMultilevel"/>
    <w:tmpl w:val="DF7E9F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99D3D69"/>
    <w:multiLevelType w:val="hybridMultilevel"/>
    <w:tmpl w:val="97ECE4A4"/>
    <w:lvl w:ilvl="0" w:tplc="231A0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921906"/>
    <w:multiLevelType w:val="hybridMultilevel"/>
    <w:tmpl w:val="680AB1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1FF63D3"/>
    <w:multiLevelType w:val="hybridMultilevel"/>
    <w:tmpl w:val="D51E7390"/>
    <w:lvl w:ilvl="0" w:tplc="4CE2F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36506F9"/>
    <w:multiLevelType w:val="hybridMultilevel"/>
    <w:tmpl w:val="669CF5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6F00D36"/>
    <w:multiLevelType w:val="multilevel"/>
    <w:tmpl w:val="1A629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2D09C0"/>
    <w:multiLevelType w:val="hybridMultilevel"/>
    <w:tmpl w:val="EB26941A"/>
    <w:lvl w:ilvl="0" w:tplc="0409000B">
      <w:start w:val="1"/>
      <w:numFmt w:val="bullet"/>
      <w:lvlText w:val=""/>
      <w:lvlJc w:val="left"/>
      <w:pPr>
        <w:ind w:left="420" w:hanging="420"/>
      </w:pPr>
      <w:rPr>
        <w:rFonts w:ascii="Wingdings" w:hAnsi="Wingdings" w:hint="default"/>
      </w:rPr>
    </w:lvl>
    <w:lvl w:ilvl="1" w:tplc="3482E354">
      <w:numFmt w:val="bullet"/>
      <w:lvlText w:val="•"/>
      <w:lvlJc w:val="left"/>
      <w:pPr>
        <w:ind w:left="780" w:hanging="360"/>
      </w:pPr>
      <w:rPr>
        <w:rFonts w:asciiTheme="minorHAnsi" w:eastAsiaTheme="minorEastAsia" w:hAnsiTheme="minorHAnsi" w:cstheme="minorBidi"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0950188"/>
    <w:multiLevelType w:val="hybridMultilevel"/>
    <w:tmpl w:val="CF1273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35B5941"/>
    <w:multiLevelType w:val="multilevel"/>
    <w:tmpl w:val="B614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5436D3"/>
    <w:multiLevelType w:val="multilevel"/>
    <w:tmpl w:val="6FBABC22"/>
    <w:lvl w:ilvl="0">
      <w:start w:val="1"/>
      <w:numFmt w:val="decimal"/>
      <w:lvlText w:val="3.%1. "/>
      <w:lvlJc w:val="left"/>
      <w:pPr>
        <w:ind w:left="420" w:hanging="420"/>
      </w:pPr>
      <w:rPr>
        <w:rFonts w:hint="eastAsia"/>
      </w:rPr>
    </w:lvl>
    <w:lvl w:ilvl="1">
      <w:start w:val="1"/>
      <w:numFmt w:val="decimal"/>
      <w:lvlText w:val="%1.%2"/>
      <w:lvlJc w:val="left"/>
      <w:pPr>
        <w:ind w:left="840" w:hanging="420"/>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6B9F72DD"/>
    <w:multiLevelType w:val="multilevel"/>
    <w:tmpl w:val="E46EEE16"/>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76892600"/>
    <w:multiLevelType w:val="hybridMultilevel"/>
    <w:tmpl w:val="2A80D4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E2E6C1E"/>
    <w:multiLevelType w:val="hybridMultilevel"/>
    <w:tmpl w:val="F90CDD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FA95728"/>
    <w:multiLevelType w:val="hybridMultilevel"/>
    <w:tmpl w:val="A5E6F5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20"/>
  </w:num>
  <w:num w:numId="3">
    <w:abstractNumId w:val="8"/>
  </w:num>
  <w:num w:numId="4">
    <w:abstractNumId w:val="10"/>
  </w:num>
  <w:num w:numId="5">
    <w:abstractNumId w:val="6"/>
  </w:num>
  <w:num w:numId="6">
    <w:abstractNumId w:val="5"/>
  </w:num>
  <w:num w:numId="7">
    <w:abstractNumId w:val="17"/>
  </w:num>
  <w:num w:numId="8">
    <w:abstractNumId w:val="0"/>
  </w:num>
  <w:num w:numId="9">
    <w:abstractNumId w:val="11"/>
  </w:num>
  <w:num w:numId="10">
    <w:abstractNumId w:val="21"/>
  </w:num>
  <w:num w:numId="11">
    <w:abstractNumId w:val="21"/>
  </w:num>
  <w:num w:numId="12">
    <w:abstractNumId w:val="19"/>
  </w:num>
  <w:num w:numId="13">
    <w:abstractNumId w:val="4"/>
  </w:num>
  <w:num w:numId="14">
    <w:abstractNumId w:val="9"/>
  </w:num>
  <w:num w:numId="15">
    <w:abstractNumId w:val="13"/>
  </w:num>
  <w:num w:numId="16">
    <w:abstractNumId w:val="2"/>
  </w:num>
  <w:num w:numId="17">
    <w:abstractNumId w:val="1"/>
  </w:num>
  <w:num w:numId="18">
    <w:abstractNumId w:val="7"/>
  </w:num>
  <w:num w:numId="19">
    <w:abstractNumId w:val="14"/>
  </w:num>
  <w:num w:numId="20">
    <w:abstractNumId w:val="12"/>
  </w:num>
  <w:num w:numId="21">
    <w:abstractNumId w:val="15"/>
  </w:num>
  <w:num w:numId="22">
    <w:abstractNumId w:val="16"/>
  </w:num>
  <w:num w:numId="23">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chao">
    <w15:presenceInfo w15:providerId="None" w15:userId="liuc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1C5"/>
    <w:rsid w:val="000212A3"/>
    <w:rsid w:val="000349F3"/>
    <w:rsid w:val="00036525"/>
    <w:rsid w:val="00036B54"/>
    <w:rsid w:val="00061BA1"/>
    <w:rsid w:val="000646BB"/>
    <w:rsid w:val="000651B3"/>
    <w:rsid w:val="00072376"/>
    <w:rsid w:val="00084FA8"/>
    <w:rsid w:val="000872DA"/>
    <w:rsid w:val="000938C7"/>
    <w:rsid w:val="0009534F"/>
    <w:rsid w:val="000A2741"/>
    <w:rsid w:val="000A4DD3"/>
    <w:rsid w:val="000A64D3"/>
    <w:rsid w:val="000C3CBA"/>
    <w:rsid w:val="000C5A73"/>
    <w:rsid w:val="000C601E"/>
    <w:rsid w:val="000D5EDF"/>
    <w:rsid w:val="000E2C09"/>
    <w:rsid w:val="000F4645"/>
    <w:rsid w:val="000F5E41"/>
    <w:rsid w:val="000F7C35"/>
    <w:rsid w:val="001012CD"/>
    <w:rsid w:val="00112C68"/>
    <w:rsid w:val="00114F00"/>
    <w:rsid w:val="00117CFE"/>
    <w:rsid w:val="00124320"/>
    <w:rsid w:val="00131DA6"/>
    <w:rsid w:val="001650D3"/>
    <w:rsid w:val="00166379"/>
    <w:rsid w:val="00171B63"/>
    <w:rsid w:val="00172071"/>
    <w:rsid w:val="001735E5"/>
    <w:rsid w:val="001803B7"/>
    <w:rsid w:val="0018331D"/>
    <w:rsid w:val="00195344"/>
    <w:rsid w:val="001A2D6F"/>
    <w:rsid w:val="001A35F6"/>
    <w:rsid w:val="001B00AA"/>
    <w:rsid w:val="001B5F03"/>
    <w:rsid w:val="001B6F2D"/>
    <w:rsid w:val="001C02A9"/>
    <w:rsid w:val="001C34DF"/>
    <w:rsid w:val="001D13D6"/>
    <w:rsid w:val="001D54DB"/>
    <w:rsid w:val="001E1114"/>
    <w:rsid w:val="001F18F9"/>
    <w:rsid w:val="001F44BD"/>
    <w:rsid w:val="001F520F"/>
    <w:rsid w:val="002126C3"/>
    <w:rsid w:val="00217643"/>
    <w:rsid w:val="0022045E"/>
    <w:rsid w:val="0022149D"/>
    <w:rsid w:val="00224FFA"/>
    <w:rsid w:val="00241A1B"/>
    <w:rsid w:val="00241B0D"/>
    <w:rsid w:val="00244AD1"/>
    <w:rsid w:val="002648D9"/>
    <w:rsid w:val="002A289F"/>
    <w:rsid w:val="002A5069"/>
    <w:rsid w:val="002C4789"/>
    <w:rsid w:val="002E167E"/>
    <w:rsid w:val="002E4DAD"/>
    <w:rsid w:val="002F5BCA"/>
    <w:rsid w:val="002F6EF4"/>
    <w:rsid w:val="00310326"/>
    <w:rsid w:val="00310BBC"/>
    <w:rsid w:val="003137A7"/>
    <w:rsid w:val="00320011"/>
    <w:rsid w:val="003339E6"/>
    <w:rsid w:val="00345E0B"/>
    <w:rsid w:val="00346E6B"/>
    <w:rsid w:val="00353B6E"/>
    <w:rsid w:val="00354DCB"/>
    <w:rsid w:val="00360DD3"/>
    <w:rsid w:val="00361BC3"/>
    <w:rsid w:val="00363F76"/>
    <w:rsid w:val="00366590"/>
    <w:rsid w:val="003931A5"/>
    <w:rsid w:val="00393802"/>
    <w:rsid w:val="00394114"/>
    <w:rsid w:val="00396092"/>
    <w:rsid w:val="003A037F"/>
    <w:rsid w:val="003A38F2"/>
    <w:rsid w:val="003A540F"/>
    <w:rsid w:val="003C0484"/>
    <w:rsid w:val="003C58AA"/>
    <w:rsid w:val="003C6608"/>
    <w:rsid w:val="003D308C"/>
    <w:rsid w:val="003F11C5"/>
    <w:rsid w:val="00403909"/>
    <w:rsid w:val="00406C19"/>
    <w:rsid w:val="004074B3"/>
    <w:rsid w:val="004104B2"/>
    <w:rsid w:val="004151E5"/>
    <w:rsid w:val="00431B07"/>
    <w:rsid w:val="004327CF"/>
    <w:rsid w:val="00452DA3"/>
    <w:rsid w:val="00454DC3"/>
    <w:rsid w:val="00455A15"/>
    <w:rsid w:val="00460C4E"/>
    <w:rsid w:val="00467D69"/>
    <w:rsid w:val="00495527"/>
    <w:rsid w:val="004A4D20"/>
    <w:rsid w:val="004B607A"/>
    <w:rsid w:val="004B694E"/>
    <w:rsid w:val="004C424F"/>
    <w:rsid w:val="004D472C"/>
    <w:rsid w:val="004D707D"/>
    <w:rsid w:val="0050401C"/>
    <w:rsid w:val="00514692"/>
    <w:rsid w:val="00532CBA"/>
    <w:rsid w:val="005348B8"/>
    <w:rsid w:val="00535A4F"/>
    <w:rsid w:val="005373A0"/>
    <w:rsid w:val="005449C4"/>
    <w:rsid w:val="005536E1"/>
    <w:rsid w:val="00554D8F"/>
    <w:rsid w:val="005564D4"/>
    <w:rsid w:val="00557C67"/>
    <w:rsid w:val="00564B35"/>
    <w:rsid w:val="00564B8E"/>
    <w:rsid w:val="00566124"/>
    <w:rsid w:val="00571708"/>
    <w:rsid w:val="0057654A"/>
    <w:rsid w:val="00591BCB"/>
    <w:rsid w:val="00597238"/>
    <w:rsid w:val="005D248D"/>
    <w:rsid w:val="0060116F"/>
    <w:rsid w:val="00602596"/>
    <w:rsid w:val="0062413D"/>
    <w:rsid w:val="00636460"/>
    <w:rsid w:val="00636752"/>
    <w:rsid w:val="0064125A"/>
    <w:rsid w:val="006506C6"/>
    <w:rsid w:val="006549F2"/>
    <w:rsid w:val="006801A4"/>
    <w:rsid w:val="00690FBF"/>
    <w:rsid w:val="00696C1C"/>
    <w:rsid w:val="0069761F"/>
    <w:rsid w:val="006B43E7"/>
    <w:rsid w:val="006B56F5"/>
    <w:rsid w:val="006C5092"/>
    <w:rsid w:val="006D0FAB"/>
    <w:rsid w:val="006D4046"/>
    <w:rsid w:val="006D7A01"/>
    <w:rsid w:val="006E4FC5"/>
    <w:rsid w:val="006E7232"/>
    <w:rsid w:val="00717894"/>
    <w:rsid w:val="00734B83"/>
    <w:rsid w:val="0074542E"/>
    <w:rsid w:val="00747461"/>
    <w:rsid w:val="007560D2"/>
    <w:rsid w:val="00770D60"/>
    <w:rsid w:val="007710EC"/>
    <w:rsid w:val="00772C57"/>
    <w:rsid w:val="00781DC2"/>
    <w:rsid w:val="007926CB"/>
    <w:rsid w:val="007A10CA"/>
    <w:rsid w:val="007A1F3A"/>
    <w:rsid w:val="007B4BFF"/>
    <w:rsid w:val="007B4DD8"/>
    <w:rsid w:val="007D3A6F"/>
    <w:rsid w:val="007E7246"/>
    <w:rsid w:val="007F0107"/>
    <w:rsid w:val="007F1AB1"/>
    <w:rsid w:val="007F22AA"/>
    <w:rsid w:val="00801DF8"/>
    <w:rsid w:val="008033F4"/>
    <w:rsid w:val="0081308F"/>
    <w:rsid w:val="008355CC"/>
    <w:rsid w:val="00835B76"/>
    <w:rsid w:val="00854FAA"/>
    <w:rsid w:val="008660F7"/>
    <w:rsid w:val="00871FBC"/>
    <w:rsid w:val="00883E2E"/>
    <w:rsid w:val="00885AB1"/>
    <w:rsid w:val="0089205A"/>
    <w:rsid w:val="008A42AB"/>
    <w:rsid w:val="008A6F8A"/>
    <w:rsid w:val="008C779C"/>
    <w:rsid w:val="008D4C3A"/>
    <w:rsid w:val="008E72DE"/>
    <w:rsid w:val="008F04E3"/>
    <w:rsid w:val="008F4E6D"/>
    <w:rsid w:val="009016CF"/>
    <w:rsid w:val="00901702"/>
    <w:rsid w:val="00902B32"/>
    <w:rsid w:val="00905731"/>
    <w:rsid w:val="009072AE"/>
    <w:rsid w:val="0091083F"/>
    <w:rsid w:val="00911632"/>
    <w:rsid w:val="009137F3"/>
    <w:rsid w:val="00915FBD"/>
    <w:rsid w:val="00937B0E"/>
    <w:rsid w:val="009471FD"/>
    <w:rsid w:val="00947572"/>
    <w:rsid w:val="0096485F"/>
    <w:rsid w:val="00981FE4"/>
    <w:rsid w:val="0098236A"/>
    <w:rsid w:val="00982638"/>
    <w:rsid w:val="009862DC"/>
    <w:rsid w:val="00997E3D"/>
    <w:rsid w:val="009A72CF"/>
    <w:rsid w:val="009B77D3"/>
    <w:rsid w:val="009D50A8"/>
    <w:rsid w:val="009D6D56"/>
    <w:rsid w:val="009E6766"/>
    <w:rsid w:val="009E6A27"/>
    <w:rsid w:val="009E739D"/>
    <w:rsid w:val="009F20FC"/>
    <w:rsid w:val="009F2502"/>
    <w:rsid w:val="00A0405F"/>
    <w:rsid w:val="00A054D1"/>
    <w:rsid w:val="00A0553F"/>
    <w:rsid w:val="00A062AD"/>
    <w:rsid w:val="00A106F0"/>
    <w:rsid w:val="00A238D5"/>
    <w:rsid w:val="00A444F8"/>
    <w:rsid w:val="00A537D4"/>
    <w:rsid w:val="00A5737E"/>
    <w:rsid w:val="00A62116"/>
    <w:rsid w:val="00A8017E"/>
    <w:rsid w:val="00A83B7B"/>
    <w:rsid w:val="00A87A6C"/>
    <w:rsid w:val="00A90F67"/>
    <w:rsid w:val="00AA5530"/>
    <w:rsid w:val="00AA58E7"/>
    <w:rsid w:val="00AB1852"/>
    <w:rsid w:val="00AB36BD"/>
    <w:rsid w:val="00AB4301"/>
    <w:rsid w:val="00AD37C2"/>
    <w:rsid w:val="00AE406E"/>
    <w:rsid w:val="00AE48A2"/>
    <w:rsid w:val="00AE5F3C"/>
    <w:rsid w:val="00AF0860"/>
    <w:rsid w:val="00AF228D"/>
    <w:rsid w:val="00B00ED3"/>
    <w:rsid w:val="00B0630D"/>
    <w:rsid w:val="00B10414"/>
    <w:rsid w:val="00B1289C"/>
    <w:rsid w:val="00B15F1F"/>
    <w:rsid w:val="00B17159"/>
    <w:rsid w:val="00B17751"/>
    <w:rsid w:val="00B22162"/>
    <w:rsid w:val="00B31579"/>
    <w:rsid w:val="00B418F1"/>
    <w:rsid w:val="00B44BE5"/>
    <w:rsid w:val="00B45BE9"/>
    <w:rsid w:val="00B53DBD"/>
    <w:rsid w:val="00B64ABE"/>
    <w:rsid w:val="00B86F1C"/>
    <w:rsid w:val="00B87501"/>
    <w:rsid w:val="00B877C6"/>
    <w:rsid w:val="00B97CA2"/>
    <w:rsid w:val="00BA0AA7"/>
    <w:rsid w:val="00BA0D2C"/>
    <w:rsid w:val="00BA7E69"/>
    <w:rsid w:val="00BB3F7A"/>
    <w:rsid w:val="00BC3415"/>
    <w:rsid w:val="00BC4FF5"/>
    <w:rsid w:val="00BD277C"/>
    <w:rsid w:val="00BD2AAB"/>
    <w:rsid w:val="00BF1BE0"/>
    <w:rsid w:val="00C17A84"/>
    <w:rsid w:val="00C25D53"/>
    <w:rsid w:val="00C2605B"/>
    <w:rsid w:val="00C35F9C"/>
    <w:rsid w:val="00C4033A"/>
    <w:rsid w:val="00C4038B"/>
    <w:rsid w:val="00C6522F"/>
    <w:rsid w:val="00C70E4C"/>
    <w:rsid w:val="00C8730D"/>
    <w:rsid w:val="00C92DF9"/>
    <w:rsid w:val="00C95F00"/>
    <w:rsid w:val="00CA2BE0"/>
    <w:rsid w:val="00CA447D"/>
    <w:rsid w:val="00CA6ABB"/>
    <w:rsid w:val="00CA7F74"/>
    <w:rsid w:val="00CC6749"/>
    <w:rsid w:val="00CD4481"/>
    <w:rsid w:val="00CD4DA6"/>
    <w:rsid w:val="00D0359B"/>
    <w:rsid w:val="00D078A6"/>
    <w:rsid w:val="00D10CF5"/>
    <w:rsid w:val="00D12ED7"/>
    <w:rsid w:val="00D17738"/>
    <w:rsid w:val="00D20855"/>
    <w:rsid w:val="00D262D6"/>
    <w:rsid w:val="00D266F5"/>
    <w:rsid w:val="00D34CC9"/>
    <w:rsid w:val="00D40630"/>
    <w:rsid w:val="00D40BA3"/>
    <w:rsid w:val="00D42D86"/>
    <w:rsid w:val="00D50D3C"/>
    <w:rsid w:val="00D57A33"/>
    <w:rsid w:val="00D57E68"/>
    <w:rsid w:val="00D61337"/>
    <w:rsid w:val="00D80208"/>
    <w:rsid w:val="00D81E9C"/>
    <w:rsid w:val="00D847BC"/>
    <w:rsid w:val="00DB435E"/>
    <w:rsid w:val="00DC6370"/>
    <w:rsid w:val="00DD77B2"/>
    <w:rsid w:val="00DE060F"/>
    <w:rsid w:val="00DE139A"/>
    <w:rsid w:val="00DF2AFB"/>
    <w:rsid w:val="00E042EA"/>
    <w:rsid w:val="00E112F4"/>
    <w:rsid w:val="00E11BCC"/>
    <w:rsid w:val="00E17F68"/>
    <w:rsid w:val="00E264A8"/>
    <w:rsid w:val="00E4145E"/>
    <w:rsid w:val="00E765FC"/>
    <w:rsid w:val="00E81337"/>
    <w:rsid w:val="00E81895"/>
    <w:rsid w:val="00E922D8"/>
    <w:rsid w:val="00E924F0"/>
    <w:rsid w:val="00EA562D"/>
    <w:rsid w:val="00EC47D2"/>
    <w:rsid w:val="00EC630D"/>
    <w:rsid w:val="00F06E52"/>
    <w:rsid w:val="00F1367E"/>
    <w:rsid w:val="00F26D59"/>
    <w:rsid w:val="00F2736D"/>
    <w:rsid w:val="00F2749A"/>
    <w:rsid w:val="00F41BA9"/>
    <w:rsid w:val="00F42E34"/>
    <w:rsid w:val="00F46504"/>
    <w:rsid w:val="00F5401E"/>
    <w:rsid w:val="00F55954"/>
    <w:rsid w:val="00F609E8"/>
    <w:rsid w:val="00F80D79"/>
    <w:rsid w:val="00F82DE6"/>
    <w:rsid w:val="00F94D48"/>
    <w:rsid w:val="00FA0249"/>
    <w:rsid w:val="00FA27A1"/>
    <w:rsid w:val="00FB1C6C"/>
    <w:rsid w:val="00FB637A"/>
    <w:rsid w:val="00FC291C"/>
    <w:rsid w:val="00FE7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B5A78"/>
  <w15:chartTrackingRefBased/>
  <w15:docId w15:val="{A0E32A4B-1335-4664-91DF-AB14CEF7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1A1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1A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163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A02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23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236A"/>
    <w:rPr>
      <w:sz w:val="18"/>
      <w:szCs w:val="18"/>
    </w:rPr>
  </w:style>
  <w:style w:type="paragraph" w:styleId="a4">
    <w:name w:val="footer"/>
    <w:basedOn w:val="a"/>
    <w:link w:val="Char0"/>
    <w:uiPriority w:val="99"/>
    <w:unhideWhenUsed/>
    <w:rsid w:val="0098236A"/>
    <w:pPr>
      <w:tabs>
        <w:tab w:val="center" w:pos="4153"/>
        <w:tab w:val="right" w:pos="8306"/>
      </w:tabs>
      <w:snapToGrid w:val="0"/>
      <w:jc w:val="left"/>
    </w:pPr>
    <w:rPr>
      <w:sz w:val="18"/>
      <w:szCs w:val="18"/>
    </w:rPr>
  </w:style>
  <w:style w:type="character" w:customStyle="1" w:styleId="Char0">
    <w:name w:val="页脚 Char"/>
    <w:basedOn w:val="a0"/>
    <w:link w:val="a4"/>
    <w:uiPriority w:val="99"/>
    <w:rsid w:val="0098236A"/>
    <w:rPr>
      <w:sz w:val="18"/>
      <w:szCs w:val="18"/>
    </w:rPr>
  </w:style>
  <w:style w:type="character" w:customStyle="1" w:styleId="1Char">
    <w:name w:val="标题 1 Char"/>
    <w:basedOn w:val="a0"/>
    <w:link w:val="1"/>
    <w:uiPriority w:val="9"/>
    <w:rsid w:val="00241A1B"/>
    <w:rPr>
      <w:b/>
      <w:bCs/>
      <w:kern w:val="44"/>
      <w:sz w:val="44"/>
      <w:szCs w:val="44"/>
    </w:rPr>
  </w:style>
  <w:style w:type="character" w:customStyle="1" w:styleId="2Char">
    <w:name w:val="标题 2 Char"/>
    <w:basedOn w:val="a0"/>
    <w:link w:val="2"/>
    <w:uiPriority w:val="9"/>
    <w:rsid w:val="00241A1B"/>
    <w:rPr>
      <w:rFonts w:asciiTheme="majorHAnsi" w:eastAsiaTheme="majorEastAsia" w:hAnsiTheme="majorHAnsi" w:cstheme="majorBidi"/>
      <w:b/>
      <w:bCs/>
      <w:sz w:val="32"/>
      <w:szCs w:val="32"/>
    </w:rPr>
  </w:style>
  <w:style w:type="table" w:styleId="a5">
    <w:name w:val="Table Grid"/>
    <w:basedOn w:val="a1"/>
    <w:uiPriority w:val="39"/>
    <w:rsid w:val="00241A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241A1B"/>
    <w:pPr>
      <w:spacing w:line="360" w:lineRule="auto"/>
      <w:ind w:firstLineChars="200" w:firstLine="420"/>
    </w:pPr>
    <w:rPr>
      <w:sz w:val="24"/>
    </w:rPr>
  </w:style>
  <w:style w:type="paragraph" w:styleId="a7">
    <w:name w:val="caption"/>
    <w:basedOn w:val="a"/>
    <w:next w:val="a"/>
    <w:uiPriority w:val="35"/>
    <w:unhideWhenUsed/>
    <w:qFormat/>
    <w:rsid w:val="00241A1B"/>
    <w:pPr>
      <w:spacing w:line="360" w:lineRule="auto"/>
    </w:pPr>
    <w:rPr>
      <w:rFonts w:asciiTheme="majorHAnsi" w:eastAsia="黑体" w:hAnsiTheme="majorHAnsi" w:cstheme="majorBidi"/>
      <w:sz w:val="20"/>
      <w:szCs w:val="20"/>
    </w:rPr>
  </w:style>
  <w:style w:type="paragraph" w:styleId="TOC">
    <w:name w:val="TOC Heading"/>
    <w:basedOn w:val="1"/>
    <w:next w:val="a"/>
    <w:uiPriority w:val="39"/>
    <w:unhideWhenUsed/>
    <w:qFormat/>
    <w:rsid w:val="00241A1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41A1B"/>
    <w:pPr>
      <w:spacing w:line="360" w:lineRule="auto"/>
    </w:pPr>
    <w:rPr>
      <w:sz w:val="24"/>
    </w:rPr>
  </w:style>
  <w:style w:type="character" w:styleId="a8">
    <w:name w:val="Hyperlink"/>
    <w:basedOn w:val="a0"/>
    <w:uiPriority w:val="99"/>
    <w:unhideWhenUsed/>
    <w:rsid w:val="00241A1B"/>
    <w:rPr>
      <w:color w:val="0563C1" w:themeColor="hyperlink"/>
      <w:u w:val="single"/>
    </w:rPr>
  </w:style>
  <w:style w:type="paragraph" w:styleId="20">
    <w:name w:val="toc 2"/>
    <w:basedOn w:val="a"/>
    <w:next w:val="a"/>
    <w:autoRedefine/>
    <w:uiPriority w:val="39"/>
    <w:unhideWhenUsed/>
    <w:rsid w:val="00241A1B"/>
    <w:pPr>
      <w:spacing w:line="360" w:lineRule="auto"/>
      <w:ind w:leftChars="200" w:left="420"/>
    </w:pPr>
    <w:rPr>
      <w:sz w:val="24"/>
    </w:rPr>
  </w:style>
  <w:style w:type="paragraph" w:styleId="30">
    <w:name w:val="toc 3"/>
    <w:basedOn w:val="a"/>
    <w:next w:val="a"/>
    <w:autoRedefine/>
    <w:uiPriority w:val="39"/>
    <w:unhideWhenUsed/>
    <w:rsid w:val="00241A1B"/>
    <w:pPr>
      <w:spacing w:line="360" w:lineRule="auto"/>
      <w:ind w:leftChars="400" w:left="840"/>
    </w:pPr>
    <w:rPr>
      <w:sz w:val="24"/>
    </w:rPr>
  </w:style>
  <w:style w:type="paragraph" w:styleId="a9">
    <w:name w:val="table of figures"/>
    <w:basedOn w:val="a"/>
    <w:next w:val="a"/>
    <w:uiPriority w:val="99"/>
    <w:unhideWhenUsed/>
    <w:rsid w:val="00241A1B"/>
    <w:pPr>
      <w:spacing w:line="360" w:lineRule="auto"/>
      <w:ind w:leftChars="200" w:left="200" w:hangingChars="200" w:hanging="200"/>
    </w:pPr>
    <w:rPr>
      <w:sz w:val="24"/>
    </w:rPr>
  </w:style>
  <w:style w:type="paragraph" w:styleId="aa">
    <w:name w:val="Title"/>
    <w:basedOn w:val="a"/>
    <w:next w:val="a"/>
    <w:link w:val="Char1"/>
    <w:uiPriority w:val="10"/>
    <w:qFormat/>
    <w:rsid w:val="00241A1B"/>
    <w:pPr>
      <w:spacing w:before="240" w:after="60" w:line="360" w:lineRule="auto"/>
      <w:jc w:val="center"/>
      <w:outlineLvl w:val="0"/>
    </w:pPr>
    <w:rPr>
      <w:rFonts w:asciiTheme="majorHAnsi" w:eastAsia="宋体" w:hAnsiTheme="majorHAnsi" w:cstheme="majorBidi"/>
      <w:b/>
      <w:bCs/>
      <w:sz w:val="32"/>
      <w:szCs w:val="32"/>
    </w:rPr>
  </w:style>
  <w:style w:type="character" w:customStyle="1" w:styleId="Char1">
    <w:name w:val="标题 Char"/>
    <w:basedOn w:val="a0"/>
    <w:link w:val="aa"/>
    <w:uiPriority w:val="10"/>
    <w:rsid w:val="00241A1B"/>
    <w:rPr>
      <w:rFonts w:asciiTheme="majorHAnsi" w:eastAsia="宋体" w:hAnsiTheme="majorHAnsi" w:cstheme="majorBidi"/>
      <w:b/>
      <w:bCs/>
      <w:sz w:val="32"/>
      <w:szCs w:val="32"/>
    </w:rPr>
  </w:style>
  <w:style w:type="character" w:customStyle="1" w:styleId="3Char">
    <w:name w:val="标题 3 Char"/>
    <w:basedOn w:val="a0"/>
    <w:link w:val="3"/>
    <w:uiPriority w:val="9"/>
    <w:rsid w:val="00911632"/>
    <w:rPr>
      <w:b/>
      <w:bCs/>
      <w:sz w:val="32"/>
      <w:szCs w:val="32"/>
    </w:rPr>
  </w:style>
  <w:style w:type="character" w:styleId="ab">
    <w:name w:val="Strong"/>
    <w:basedOn w:val="a0"/>
    <w:uiPriority w:val="22"/>
    <w:qFormat/>
    <w:rsid w:val="00112C68"/>
    <w:rPr>
      <w:b/>
      <w:bCs/>
    </w:rPr>
  </w:style>
  <w:style w:type="character" w:styleId="ac">
    <w:name w:val="Emphasis"/>
    <w:basedOn w:val="a0"/>
    <w:uiPriority w:val="20"/>
    <w:qFormat/>
    <w:rsid w:val="00112C68"/>
    <w:rPr>
      <w:i/>
      <w:iCs/>
    </w:rPr>
  </w:style>
  <w:style w:type="paragraph" w:styleId="ad">
    <w:name w:val="Normal (Web)"/>
    <w:basedOn w:val="a"/>
    <w:uiPriority w:val="99"/>
    <w:semiHidden/>
    <w:unhideWhenUsed/>
    <w:rsid w:val="001A35F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931A5"/>
  </w:style>
  <w:style w:type="paragraph" w:customStyle="1" w:styleId="no-text-indent">
    <w:name w:val="no-text-indent"/>
    <w:basedOn w:val="a"/>
    <w:rsid w:val="00131DA6"/>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FA0249"/>
    <w:rPr>
      <w:rFonts w:asciiTheme="majorHAnsi" w:eastAsiaTheme="majorEastAsia" w:hAnsiTheme="majorHAnsi" w:cstheme="majorBidi"/>
      <w:b/>
      <w:bCs/>
      <w:sz w:val="28"/>
      <w:szCs w:val="28"/>
    </w:rPr>
  </w:style>
  <w:style w:type="character" w:styleId="ae">
    <w:name w:val="annotation reference"/>
    <w:basedOn w:val="a0"/>
    <w:uiPriority w:val="99"/>
    <w:semiHidden/>
    <w:unhideWhenUsed/>
    <w:rsid w:val="00A537D4"/>
    <w:rPr>
      <w:sz w:val="21"/>
      <w:szCs w:val="21"/>
    </w:rPr>
  </w:style>
  <w:style w:type="paragraph" w:styleId="af">
    <w:name w:val="annotation text"/>
    <w:basedOn w:val="a"/>
    <w:link w:val="Char2"/>
    <w:uiPriority w:val="99"/>
    <w:semiHidden/>
    <w:unhideWhenUsed/>
    <w:rsid w:val="00A537D4"/>
    <w:pPr>
      <w:jc w:val="left"/>
    </w:pPr>
  </w:style>
  <w:style w:type="character" w:customStyle="1" w:styleId="Char2">
    <w:name w:val="批注文字 Char"/>
    <w:basedOn w:val="a0"/>
    <w:link w:val="af"/>
    <w:uiPriority w:val="99"/>
    <w:semiHidden/>
    <w:rsid w:val="00A537D4"/>
  </w:style>
  <w:style w:type="paragraph" w:styleId="af0">
    <w:name w:val="annotation subject"/>
    <w:basedOn w:val="af"/>
    <w:next w:val="af"/>
    <w:link w:val="Char3"/>
    <w:uiPriority w:val="99"/>
    <w:semiHidden/>
    <w:unhideWhenUsed/>
    <w:rsid w:val="00A537D4"/>
    <w:rPr>
      <w:b/>
      <w:bCs/>
    </w:rPr>
  </w:style>
  <w:style w:type="character" w:customStyle="1" w:styleId="Char3">
    <w:name w:val="批注主题 Char"/>
    <w:basedOn w:val="Char2"/>
    <w:link w:val="af0"/>
    <w:uiPriority w:val="99"/>
    <w:semiHidden/>
    <w:rsid w:val="00A537D4"/>
    <w:rPr>
      <w:b/>
      <w:bCs/>
    </w:rPr>
  </w:style>
  <w:style w:type="paragraph" w:styleId="af1">
    <w:name w:val="Balloon Text"/>
    <w:basedOn w:val="a"/>
    <w:link w:val="Char4"/>
    <w:uiPriority w:val="99"/>
    <w:semiHidden/>
    <w:unhideWhenUsed/>
    <w:rsid w:val="00A537D4"/>
    <w:rPr>
      <w:sz w:val="18"/>
      <w:szCs w:val="18"/>
    </w:rPr>
  </w:style>
  <w:style w:type="character" w:customStyle="1" w:styleId="Char4">
    <w:name w:val="批注框文本 Char"/>
    <w:basedOn w:val="a0"/>
    <w:link w:val="af1"/>
    <w:uiPriority w:val="99"/>
    <w:semiHidden/>
    <w:rsid w:val="00A537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1260">
      <w:bodyDiv w:val="1"/>
      <w:marLeft w:val="0"/>
      <w:marRight w:val="0"/>
      <w:marTop w:val="0"/>
      <w:marBottom w:val="0"/>
      <w:divBdr>
        <w:top w:val="none" w:sz="0" w:space="0" w:color="auto"/>
        <w:left w:val="none" w:sz="0" w:space="0" w:color="auto"/>
        <w:bottom w:val="none" w:sz="0" w:space="0" w:color="auto"/>
        <w:right w:val="none" w:sz="0" w:space="0" w:color="auto"/>
      </w:divBdr>
    </w:div>
    <w:div w:id="150951943">
      <w:bodyDiv w:val="1"/>
      <w:marLeft w:val="0"/>
      <w:marRight w:val="0"/>
      <w:marTop w:val="0"/>
      <w:marBottom w:val="0"/>
      <w:divBdr>
        <w:top w:val="none" w:sz="0" w:space="0" w:color="auto"/>
        <w:left w:val="none" w:sz="0" w:space="0" w:color="auto"/>
        <w:bottom w:val="none" w:sz="0" w:space="0" w:color="auto"/>
        <w:right w:val="none" w:sz="0" w:space="0" w:color="auto"/>
      </w:divBdr>
    </w:div>
    <w:div w:id="522789597">
      <w:bodyDiv w:val="1"/>
      <w:marLeft w:val="0"/>
      <w:marRight w:val="0"/>
      <w:marTop w:val="0"/>
      <w:marBottom w:val="0"/>
      <w:divBdr>
        <w:top w:val="none" w:sz="0" w:space="0" w:color="auto"/>
        <w:left w:val="none" w:sz="0" w:space="0" w:color="auto"/>
        <w:bottom w:val="none" w:sz="0" w:space="0" w:color="auto"/>
        <w:right w:val="none" w:sz="0" w:space="0" w:color="auto"/>
      </w:divBdr>
    </w:div>
    <w:div w:id="1169249703">
      <w:bodyDiv w:val="1"/>
      <w:marLeft w:val="0"/>
      <w:marRight w:val="0"/>
      <w:marTop w:val="0"/>
      <w:marBottom w:val="0"/>
      <w:divBdr>
        <w:top w:val="none" w:sz="0" w:space="0" w:color="auto"/>
        <w:left w:val="none" w:sz="0" w:space="0" w:color="auto"/>
        <w:bottom w:val="none" w:sz="0" w:space="0" w:color="auto"/>
        <w:right w:val="none" w:sz="0" w:space="0" w:color="auto"/>
      </w:divBdr>
      <w:divsChild>
        <w:div w:id="1050223987">
          <w:marLeft w:val="0"/>
          <w:marRight w:val="0"/>
          <w:marTop w:val="75"/>
          <w:marBottom w:val="75"/>
          <w:divBdr>
            <w:top w:val="single" w:sz="6" w:space="0" w:color="CCCCCC"/>
            <w:left w:val="single" w:sz="6" w:space="0" w:color="CCCCCC"/>
            <w:bottom w:val="single" w:sz="6" w:space="0" w:color="CCCCCC"/>
            <w:right w:val="single" w:sz="6" w:space="0" w:color="CCCCCC"/>
          </w:divBdr>
        </w:div>
      </w:divsChild>
    </w:div>
    <w:div w:id="1231572170">
      <w:bodyDiv w:val="1"/>
      <w:marLeft w:val="0"/>
      <w:marRight w:val="0"/>
      <w:marTop w:val="0"/>
      <w:marBottom w:val="0"/>
      <w:divBdr>
        <w:top w:val="none" w:sz="0" w:space="0" w:color="auto"/>
        <w:left w:val="none" w:sz="0" w:space="0" w:color="auto"/>
        <w:bottom w:val="none" w:sz="0" w:space="0" w:color="auto"/>
        <w:right w:val="none" w:sz="0" w:space="0" w:color="auto"/>
      </w:divBdr>
    </w:div>
    <w:div w:id="1539119838">
      <w:bodyDiv w:val="1"/>
      <w:marLeft w:val="0"/>
      <w:marRight w:val="0"/>
      <w:marTop w:val="0"/>
      <w:marBottom w:val="0"/>
      <w:divBdr>
        <w:top w:val="none" w:sz="0" w:space="0" w:color="auto"/>
        <w:left w:val="none" w:sz="0" w:space="0" w:color="auto"/>
        <w:bottom w:val="none" w:sz="0" w:space="0" w:color="auto"/>
        <w:right w:val="none" w:sz="0" w:space="0" w:color="auto"/>
      </w:divBdr>
      <w:divsChild>
        <w:div w:id="1656297076">
          <w:marLeft w:val="1166"/>
          <w:marRight w:val="0"/>
          <w:marTop w:val="200"/>
          <w:marBottom w:val="0"/>
          <w:divBdr>
            <w:top w:val="none" w:sz="0" w:space="0" w:color="auto"/>
            <w:left w:val="none" w:sz="0" w:space="0" w:color="auto"/>
            <w:bottom w:val="none" w:sz="0" w:space="0" w:color="auto"/>
            <w:right w:val="none" w:sz="0" w:space="0" w:color="auto"/>
          </w:divBdr>
        </w:div>
      </w:divsChild>
    </w:div>
    <w:div w:id="1702900637">
      <w:bodyDiv w:val="1"/>
      <w:marLeft w:val="0"/>
      <w:marRight w:val="0"/>
      <w:marTop w:val="0"/>
      <w:marBottom w:val="0"/>
      <w:divBdr>
        <w:top w:val="none" w:sz="0" w:space="0" w:color="auto"/>
        <w:left w:val="none" w:sz="0" w:space="0" w:color="auto"/>
        <w:bottom w:val="none" w:sz="0" w:space="0" w:color="auto"/>
        <w:right w:val="none" w:sz="0" w:space="0" w:color="auto"/>
      </w:divBdr>
    </w:div>
    <w:div w:id="1710492672">
      <w:bodyDiv w:val="1"/>
      <w:marLeft w:val="0"/>
      <w:marRight w:val="0"/>
      <w:marTop w:val="0"/>
      <w:marBottom w:val="0"/>
      <w:divBdr>
        <w:top w:val="none" w:sz="0" w:space="0" w:color="auto"/>
        <w:left w:val="none" w:sz="0" w:space="0" w:color="auto"/>
        <w:bottom w:val="none" w:sz="0" w:space="0" w:color="auto"/>
        <w:right w:val="none" w:sz="0" w:space="0" w:color="auto"/>
      </w:divBdr>
    </w:div>
    <w:div w:id="172112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lib.csdn.net/base/machinelearning" TargetMode="External"/><Relationship Id="rId26" Type="http://schemas.openxmlformats.org/officeDocument/2006/relationships/hyperlink" Target="https://www.ibm.com/developerworks/cn/analytics/blog/analyze-social-media-data-real-time/index.html"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http://spark.apache.org/docs/latest/img/streaming-dstream-ops.png"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http://spark.apache.org/docs/latest/img/streaming-dstream.png" TargetMode="External"/><Relationship Id="rId23" Type="http://schemas.openxmlformats.org/officeDocument/2006/relationships/image" Target="media/image9.png"/><Relationship Id="rId28" Type="http://schemas.openxmlformats.org/officeDocument/2006/relationships/hyperlink" Target="http://www.infoq.com/cn/articles/apache-spark-streaming" TargetMode="External"/><Relationship Id="rId10" Type="http://schemas.openxmlformats.org/officeDocument/2006/relationships/image" Target="media/image1.png"/><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academy.datastax.com/resources/apache-spark-streaming"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834EE-D85C-4A0F-9FDD-F50EC34CC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28</Pages>
  <Words>2915</Words>
  <Characters>16617</Characters>
  <Application>Microsoft Office Word</Application>
  <DocSecurity>0</DocSecurity>
  <Lines>138</Lines>
  <Paragraphs>38</Paragraphs>
  <ScaleCrop>false</ScaleCrop>
  <Company/>
  <LinksUpToDate>false</LinksUpToDate>
  <CharactersWithSpaces>19494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dc:creator>
  <cp:keywords/>
  <dc:description/>
  <cp:lastModifiedBy>liuchao</cp:lastModifiedBy>
  <cp:revision>5</cp:revision>
  <dcterms:created xsi:type="dcterms:W3CDTF">2017-05-01T04:40:00Z</dcterms:created>
  <dcterms:modified xsi:type="dcterms:W3CDTF">2017-05-01T08:32:00Z</dcterms:modified>
</cp:coreProperties>
</file>